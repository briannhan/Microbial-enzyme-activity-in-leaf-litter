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DD860" w14:textId="77777777" w:rsidR="003E44C0" w:rsidRDefault="003E44C0" w:rsidP="00ED4BE4">
      <w:pPr>
        <w:jc w:val="center"/>
        <w:rPr>
          <w:rFonts w:ascii="Times New Roman" w:hAnsi="Times New Roman" w:cs="Times New Roman"/>
          <w:b/>
          <w:bCs/>
          <w:sz w:val="24"/>
          <w:szCs w:val="24"/>
        </w:rPr>
      </w:pPr>
    </w:p>
    <w:p w14:paraId="1ECAFA44" w14:textId="5D9CF080" w:rsidR="003E44C0" w:rsidRDefault="003E44C0" w:rsidP="00ED4BE4">
      <w:pPr>
        <w:jc w:val="center"/>
        <w:rPr>
          <w:rFonts w:ascii="Times New Roman" w:hAnsi="Times New Roman" w:cs="Times New Roman"/>
          <w:sz w:val="24"/>
          <w:szCs w:val="24"/>
        </w:rPr>
      </w:pPr>
      <w:r>
        <w:rPr>
          <w:rFonts w:ascii="Times New Roman" w:hAnsi="Times New Roman" w:cs="Times New Roman"/>
          <w:sz w:val="24"/>
          <w:szCs w:val="24"/>
        </w:rPr>
        <w:t>UNIVERSITY OF CALIFORNIA,</w:t>
      </w:r>
    </w:p>
    <w:p w14:paraId="68C34D18" w14:textId="744292A0" w:rsidR="003E44C0" w:rsidRDefault="003E44C0" w:rsidP="00ED4BE4">
      <w:pPr>
        <w:jc w:val="center"/>
        <w:rPr>
          <w:rFonts w:ascii="Times New Roman" w:hAnsi="Times New Roman" w:cs="Times New Roman"/>
          <w:sz w:val="24"/>
          <w:szCs w:val="24"/>
        </w:rPr>
      </w:pPr>
      <w:r>
        <w:rPr>
          <w:rFonts w:ascii="Times New Roman" w:hAnsi="Times New Roman" w:cs="Times New Roman"/>
          <w:sz w:val="24"/>
          <w:szCs w:val="24"/>
        </w:rPr>
        <w:t>IRVINE</w:t>
      </w:r>
    </w:p>
    <w:p w14:paraId="3900019F" w14:textId="215906F8" w:rsidR="003E44C0" w:rsidRPr="00807FD0" w:rsidRDefault="003E44C0" w:rsidP="00ED4BE4">
      <w:pPr>
        <w:jc w:val="center"/>
        <w:rPr>
          <w:rFonts w:ascii="Times New Roman" w:hAnsi="Times New Roman" w:cs="Times New Roman"/>
          <w:b/>
          <w:bCs/>
          <w:sz w:val="24"/>
          <w:szCs w:val="24"/>
        </w:rPr>
      </w:pPr>
      <w:r w:rsidRPr="00807FD0">
        <w:rPr>
          <w:rFonts w:ascii="Times New Roman" w:hAnsi="Times New Roman" w:cs="Times New Roman"/>
          <w:b/>
          <w:bCs/>
          <w:sz w:val="24"/>
          <w:szCs w:val="24"/>
        </w:rPr>
        <w:t>Microbial Enzyme Activity as a Function of Ecosystem Type and Precipitation</w:t>
      </w:r>
    </w:p>
    <w:p w14:paraId="6F6D10A9" w14:textId="44DA0457"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A thesis submitted in partial satisfaction of the requirements for the degree of</w:t>
      </w:r>
    </w:p>
    <w:p w14:paraId="7AE563F4" w14:textId="79AFC6BC"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Bachelor’s of Science</w:t>
      </w:r>
    </w:p>
    <w:p w14:paraId="67680D03" w14:textId="2D1D883D"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in</w:t>
      </w:r>
    </w:p>
    <w:p w14:paraId="593052FB" w14:textId="1C8D232E"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Earth System Science,</w:t>
      </w:r>
    </w:p>
    <w:p w14:paraId="2FCA5E1C" w14:textId="6C93E3EA"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with a Specialization in Hydrology and Terrestrial Ecosystems</w:t>
      </w:r>
    </w:p>
    <w:p w14:paraId="009B68F8" w14:textId="25614F59"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by</w:t>
      </w:r>
    </w:p>
    <w:p w14:paraId="212DD889" w14:textId="39FD32C6"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 xml:space="preserve">Brian </w:t>
      </w:r>
      <w:proofErr w:type="spellStart"/>
      <w:r>
        <w:rPr>
          <w:rFonts w:ascii="Times New Roman" w:hAnsi="Times New Roman" w:cs="Times New Roman"/>
          <w:sz w:val="24"/>
          <w:szCs w:val="24"/>
        </w:rPr>
        <w:t>Nhan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Thien</w:t>
      </w:r>
      <w:proofErr w:type="spellEnd"/>
      <w:r>
        <w:rPr>
          <w:rFonts w:ascii="Times New Roman" w:hAnsi="Times New Roman" w:cs="Times New Roman"/>
          <w:sz w:val="24"/>
          <w:szCs w:val="24"/>
        </w:rPr>
        <w:t xml:space="preserve"> Chung</w:t>
      </w:r>
    </w:p>
    <w:p w14:paraId="4191B889" w14:textId="242692FB" w:rsidR="00807FD0" w:rsidRPr="003E44C0" w:rsidRDefault="00807FD0" w:rsidP="00ED4BE4">
      <w:pPr>
        <w:jc w:val="center"/>
        <w:rPr>
          <w:rFonts w:ascii="Times New Roman" w:hAnsi="Times New Roman" w:cs="Times New Roman"/>
          <w:sz w:val="24"/>
          <w:szCs w:val="24"/>
        </w:rPr>
      </w:pPr>
      <w:r>
        <w:rPr>
          <w:rFonts w:ascii="Times New Roman" w:hAnsi="Times New Roman" w:cs="Times New Roman"/>
          <w:sz w:val="24"/>
          <w:szCs w:val="24"/>
        </w:rPr>
        <w:t>Advisor: Professor Steve Allison</w:t>
      </w:r>
    </w:p>
    <w:p w14:paraId="68ADD78A" w14:textId="77777777" w:rsidR="003E44C0" w:rsidRDefault="003E44C0" w:rsidP="00ED4BE4">
      <w:pPr>
        <w:jc w:val="center"/>
        <w:rPr>
          <w:rFonts w:ascii="Times New Roman" w:hAnsi="Times New Roman" w:cs="Times New Roman"/>
          <w:b/>
          <w:bCs/>
          <w:sz w:val="24"/>
          <w:szCs w:val="24"/>
        </w:rPr>
      </w:pPr>
    </w:p>
    <w:p w14:paraId="67967796" w14:textId="77777777" w:rsidR="003E44C0" w:rsidRDefault="003E44C0" w:rsidP="00ED4BE4">
      <w:pPr>
        <w:jc w:val="center"/>
        <w:rPr>
          <w:rFonts w:ascii="Times New Roman" w:hAnsi="Times New Roman" w:cs="Times New Roman"/>
          <w:b/>
          <w:bCs/>
          <w:sz w:val="24"/>
          <w:szCs w:val="24"/>
        </w:rPr>
      </w:pPr>
    </w:p>
    <w:p w14:paraId="69B5FDED" w14:textId="77777777" w:rsidR="003E44C0" w:rsidRDefault="003E44C0" w:rsidP="00ED4BE4">
      <w:pPr>
        <w:jc w:val="center"/>
        <w:rPr>
          <w:rFonts w:ascii="Times New Roman" w:hAnsi="Times New Roman" w:cs="Times New Roman"/>
          <w:b/>
          <w:bCs/>
          <w:sz w:val="24"/>
          <w:szCs w:val="24"/>
        </w:rPr>
      </w:pPr>
    </w:p>
    <w:p w14:paraId="4DE035F0" w14:textId="77777777" w:rsidR="003E44C0" w:rsidRDefault="003E44C0" w:rsidP="00ED4BE4">
      <w:pPr>
        <w:jc w:val="center"/>
        <w:rPr>
          <w:rFonts w:ascii="Times New Roman" w:hAnsi="Times New Roman" w:cs="Times New Roman"/>
          <w:b/>
          <w:bCs/>
          <w:sz w:val="24"/>
          <w:szCs w:val="24"/>
        </w:rPr>
      </w:pPr>
    </w:p>
    <w:p w14:paraId="72566413" w14:textId="77777777" w:rsidR="003E44C0" w:rsidRDefault="003E44C0" w:rsidP="00ED4BE4">
      <w:pPr>
        <w:jc w:val="center"/>
        <w:rPr>
          <w:rFonts w:ascii="Times New Roman" w:hAnsi="Times New Roman" w:cs="Times New Roman"/>
          <w:b/>
          <w:bCs/>
          <w:sz w:val="24"/>
          <w:szCs w:val="24"/>
        </w:rPr>
      </w:pPr>
    </w:p>
    <w:p w14:paraId="711C144C" w14:textId="77777777" w:rsidR="003E44C0" w:rsidRDefault="003E44C0" w:rsidP="00ED4BE4">
      <w:pPr>
        <w:jc w:val="center"/>
        <w:rPr>
          <w:rFonts w:ascii="Times New Roman" w:hAnsi="Times New Roman" w:cs="Times New Roman"/>
          <w:b/>
          <w:bCs/>
          <w:sz w:val="24"/>
          <w:szCs w:val="24"/>
        </w:rPr>
      </w:pPr>
    </w:p>
    <w:p w14:paraId="06D77055" w14:textId="77777777" w:rsidR="003E44C0" w:rsidRDefault="003E44C0" w:rsidP="00ED4BE4">
      <w:pPr>
        <w:jc w:val="center"/>
        <w:rPr>
          <w:rFonts w:ascii="Times New Roman" w:hAnsi="Times New Roman" w:cs="Times New Roman"/>
          <w:b/>
          <w:bCs/>
          <w:sz w:val="24"/>
          <w:szCs w:val="24"/>
        </w:rPr>
      </w:pPr>
    </w:p>
    <w:p w14:paraId="35D4FFFC" w14:textId="77777777" w:rsidR="003E44C0" w:rsidRDefault="003E44C0" w:rsidP="00ED4BE4">
      <w:pPr>
        <w:jc w:val="center"/>
        <w:rPr>
          <w:rFonts w:ascii="Times New Roman" w:hAnsi="Times New Roman" w:cs="Times New Roman"/>
          <w:b/>
          <w:bCs/>
          <w:sz w:val="24"/>
          <w:szCs w:val="24"/>
        </w:rPr>
      </w:pPr>
    </w:p>
    <w:p w14:paraId="4177B3BD" w14:textId="77777777" w:rsidR="003E44C0" w:rsidRDefault="003E44C0" w:rsidP="00ED4BE4">
      <w:pPr>
        <w:jc w:val="center"/>
        <w:rPr>
          <w:rFonts w:ascii="Times New Roman" w:hAnsi="Times New Roman" w:cs="Times New Roman"/>
          <w:b/>
          <w:bCs/>
          <w:sz w:val="24"/>
          <w:szCs w:val="24"/>
        </w:rPr>
      </w:pPr>
    </w:p>
    <w:p w14:paraId="668F0063" w14:textId="77777777" w:rsidR="003E44C0" w:rsidRDefault="003E44C0" w:rsidP="00ED4BE4">
      <w:pPr>
        <w:jc w:val="center"/>
        <w:rPr>
          <w:rFonts w:ascii="Times New Roman" w:hAnsi="Times New Roman" w:cs="Times New Roman"/>
          <w:b/>
          <w:bCs/>
          <w:sz w:val="24"/>
          <w:szCs w:val="24"/>
        </w:rPr>
      </w:pPr>
    </w:p>
    <w:p w14:paraId="2EDC2590" w14:textId="77777777" w:rsidR="003E44C0" w:rsidRDefault="003E44C0" w:rsidP="00ED4BE4">
      <w:pPr>
        <w:jc w:val="center"/>
        <w:rPr>
          <w:rFonts w:ascii="Times New Roman" w:hAnsi="Times New Roman" w:cs="Times New Roman"/>
          <w:b/>
          <w:bCs/>
          <w:sz w:val="24"/>
          <w:szCs w:val="24"/>
        </w:rPr>
      </w:pPr>
    </w:p>
    <w:p w14:paraId="7D63ABBF" w14:textId="77777777" w:rsidR="003E44C0" w:rsidRDefault="003E44C0" w:rsidP="00ED4BE4">
      <w:pPr>
        <w:jc w:val="center"/>
        <w:rPr>
          <w:rFonts w:ascii="Times New Roman" w:hAnsi="Times New Roman" w:cs="Times New Roman"/>
          <w:b/>
          <w:bCs/>
          <w:sz w:val="24"/>
          <w:szCs w:val="24"/>
        </w:rPr>
      </w:pPr>
    </w:p>
    <w:p w14:paraId="426B2F0D" w14:textId="77777777" w:rsidR="003E44C0" w:rsidRDefault="003E44C0" w:rsidP="00ED4BE4">
      <w:pPr>
        <w:jc w:val="center"/>
        <w:rPr>
          <w:rFonts w:ascii="Times New Roman" w:hAnsi="Times New Roman" w:cs="Times New Roman"/>
          <w:b/>
          <w:bCs/>
          <w:sz w:val="24"/>
          <w:szCs w:val="24"/>
        </w:rPr>
      </w:pPr>
    </w:p>
    <w:p w14:paraId="7A496D1F" w14:textId="77777777" w:rsidR="003E44C0" w:rsidRDefault="003E44C0" w:rsidP="00ED4BE4">
      <w:pPr>
        <w:jc w:val="center"/>
        <w:rPr>
          <w:rFonts w:ascii="Times New Roman" w:hAnsi="Times New Roman" w:cs="Times New Roman"/>
          <w:b/>
          <w:bCs/>
          <w:sz w:val="24"/>
          <w:szCs w:val="24"/>
        </w:rPr>
      </w:pPr>
    </w:p>
    <w:p w14:paraId="17D81300" w14:textId="77777777" w:rsidR="003E44C0" w:rsidRDefault="003E44C0" w:rsidP="00ED4BE4">
      <w:pPr>
        <w:jc w:val="center"/>
        <w:rPr>
          <w:rFonts w:ascii="Times New Roman" w:hAnsi="Times New Roman" w:cs="Times New Roman"/>
          <w:b/>
          <w:bCs/>
          <w:sz w:val="24"/>
          <w:szCs w:val="24"/>
        </w:rPr>
      </w:pPr>
    </w:p>
    <w:p w14:paraId="41519A13" w14:textId="77777777" w:rsidR="003E44C0" w:rsidRDefault="003E44C0" w:rsidP="00ED4BE4">
      <w:pPr>
        <w:jc w:val="center"/>
        <w:rPr>
          <w:rFonts w:ascii="Times New Roman" w:hAnsi="Times New Roman" w:cs="Times New Roman"/>
          <w:b/>
          <w:bCs/>
          <w:sz w:val="24"/>
          <w:szCs w:val="24"/>
        </w:rPr>
      </w:pPr>
    </w:p>
    <w:p w14:paraId="2F4F7E41" w14:textId="77777777" w:rsidR="003E44C0" w:rsidRDefault="003E44C0" w:rsidP="00ED4BE4">
      <w:pPr>
        <w:jc w:val="center"/>
        <w:rPr>
          <w:rFonts w:ascii="Times New Roman" w:hAnsi="Times New Roman" w:cs="Times New Roman"/>
          <w:b/>
          <w:bCs/>
          <w:sz w:val="24"/>
          <w:szCs w:val="24"/>
        </w:rPr>
      </w:pPr>
    </w:p>
    <w:p w14:paraId="1F983194" w14:textId="77777777" w:rsidR="003E44C0" w:rsidRDefault="003E44C0" w:rsidP="00ED4BE4">
      <w:pPr>
        <w:jc w:val="center"/>
        <w:rPr>
          <w:rFonts w:ascii="Times New Roman" w:hAnsi="Times New Roman" w:cs="Times New Roman"/>
          <w:b/>
          <w:bCs/>
          <w:sz w:val="24"/>
          <w:szCs w:val="24"/>
        </w:rPr>
      </w:pPr>
    </w:p>
    <w:p w14:paraId="6284DC23" w14:textId="77777777" w:rsidR="003E44C0" w:rsidRDefault="003E44C0" w:rsidP="00ED4BE4">
      <w:pPr>
        <w:jc w:val="center"/>
        <w:rPr>
          <w:rFonts w:ascii="Times New Roman" w:hAnsi="Times New Roman" w:cs="Times New Roman"/>
          <w:b/>
          <w:bCs/>
          <w:sz w:val="24"/>
          <w:szCs w:val="24"/>
        </w:rPr>
      </w:pPr>
    </w:p>
    <w:p w14:paraId="35800792" w14:textId="77777777" w:rsidR="003E44C0" w:rsidRDefault="003E44C0" w:rsidP="00ED4BE4">
      <w:pPr>
        <w:jc w:val="center"/>
        <w:rPr>
          <w:rFonts w:ascii="Times New Roman" w:hAnsi="Times New Roman" w:cs="Times New Roman"/>
          <w:b/>
          <w:bCs/>
          <w:sz w:val="24"/>
          <w:szCs w:val="24"/>
        </w:rPr>
      </w:pPr>
    </w:p>
    <w:p w14:paraId="59DA0B4B" w14:textId="77777777" w:rsidR="003E44C0" w:rsidRDefault="003E44C0" w:rsidP="00ED4BE4">
      <w:pPr>
        <w:jc w:val="center"/>
        <w:rPr>
          <w:rFonts w:ascii="Times New Roman" w:hAnsi="Times New Roman" w:cs="Times New Roman"/>
          <w:b/>
          <w:bCs/>
          <w:sz w:val="24"/>
          <w:szCs w:val="24"/>
        </w:rPr>
      </w:pPr>
    </w:p>
    <w:p w14:paraId="44F5F459" w14:textId="77777777" w:rsidR="003E44C0" w:rsidRDefault="003E44C0" w:rsidP="00ED4BE4">
      <w:pPr>
        <w:jc w:val="center"/>
        <w:rPr>
          <w:rFonts w:ascii="Times New Roman" w:hAnsi="Times New Roman" w:cs="Times New Roman"/>
          <w:b/>
          <w:bCs/>
          <w:sz w:val="24"/>
          <w:szCs w:val="24"/>
        </w:rPr>
      </w:pPr>
    </w:p>
    <w:p w14:paraId="1EE017AC" w14:textId="77777777" w:rsidR="003E44C0" w:rsidRDefault="003E44C0" w:rsidP="00ED4BE4">
      <w:pPr>
        <w:jc w:val="center"/>
        <w:rPr>
          <w:rFonts w:ascii="Times New Roman" w:hAnsi="Times New Roman" w:cs="Times New Roman"/>
          <w:b/>
          <w:bCs/>
          <w:sz w:val="24"/>
          <w:szCs w:val="24"/>
        </w:rPr>
      </w:pPr>
    </w:p>
    <w:p w14:paraId="0A3C02EF" w14:textId="77777777" w:rsidR="003E44C0" w:rsidRDefault="003E44C0" w:rsidP="00ED4BE4">
      <w:pPr>
        <w:jc w:val="center"/>
        <w:rPr>
          <w:rFonts w:ascii="Times New Roman" w:hAnsi="Times New Roman" w:cs="Times New Roman"/>
          <w:b/>
          <w:bCs/>
          <w:sz w:val="24"/>
          <w:szCs w:val="24"/>
        </w:rPr>
      </w:pPr>
    </w:p>
    <w:p w14:paraId="04101FD7" w14:textId="77777777" w:rsidR="003E44C0" w:rsidRDefault="003E44C0" w:rsidP="00ED4BE4">
      <w:pPr>
        <w:jc w:val="center"/>
        <w:rPr>
          <w:rFonts w:ascii="Times New Roman" w:hAnsi="Times New Roman" w:cs="Times New Roman"/>
          <w:b/>
          <w:bCs/>
          <w:sz w:val="24"/>
          <w:szCs w:val="24"/>
        </w:rPr>
      </w:pPr>
    </w:p>
    <w:p w14:paraId="5AEAFDF1" w14:textId="77777777" w:rsidR="003E44C0" w:rsidRDefault="003E44C0" w:rsidP="00ED4BE4">
      <w:pPr>
        <w:jc w:val="center"/>
        <w:rPr>
          <w:rFonts w:ascii="Times New Roman" w:hAnsi="Times New Roman" w:cs="Times New Roman"/>
          <w:b/>
          <w:bCs/>
          <w:sz w:val="24"/>
          <w:szCs w:val="24"/>
        </w:rPr>
      </w:pPr>
    </w:p>
    <w:p w14:paraId="4454772A" w14:textId="79A21ACC" w:rsidR="000473D5" w:rsidRDefault="00ED4BE4" w:rsidP="00ED4BE4">
      <w:pPr>
        <w:jc w:val="center"/>
        <w:rPr>
          <w:rFonts w:ascii="Times New Roman" w:hAnsi="Times New Roman" w:cs="Times New Roman"/>
          <w:sz w:val="24"/>
          <w:szCs w:val="24"/>
        </w:rPr>
      </w:pPr>
      <w:r>
        <w:rPr>
          <w:rFonts w:ascii="Times New Roman" w:hAnsi="Times New Roman" w:cs="Times New Roman"/>
          <w:b/>
          <w:bCs/>
          <w:sz w:val="24"/>
          <w:szCs w:val="24"/>
        </w:rPr>
        <w:t>Acknowledgements</w:t>
      </w:r>
    </w:p>
    <w:p w14:paraId="42BFC602" w14:textId="78832FA0" w:rsidR="00ED4BE4" w:rsidRDefault="002B745B" w:rsidP="00ED4BE4">
      <w:pPr>
        <w:ind w:firstLine="720"/>
        <w:rPr>
          <w:rFonts w:ascii="Times New Roman" w:hAnsi="Times New Roman" w:cs="Times New Roman"/>
          <w:sz w:val="24"/>
          <w:szCs w:val="24"/>
        </w:rPr>
      </w:pPr>
      <w:r>
        <w:rPr>
          <w:rFonts w:ascii="Times New Roman" w:hAnsi="Times New Roman" w:cs="Times New Roman"/>
          <w:sz w:val="24"/>
          <w:szCs w:val="24"/>
        </w:rPr>
        <w:t>This document represents the culmination of my four-year undergrad journey. I am indebted to so many individuals who have gone on this journey with me. To my friends, thank you so much for providing me with the emotional support I need, and to the Allison lab, thank you so much for shaping my intellectual growth.</w:t>
      </w:r>
    </w:p>
    <w:p w14:paraId="5BC7029C" w14:textId="287D8C3B" w:rsidR="002B745B" w:rsidRDefault="002B745B" w:rsidP="00ED4BE4">
      <w:pPr>
        <w:ind w:firstLine="720"/>
        <w:rPr>
          <w:rFonts w:ascii="Times New Roman" w:hAnsi="Times New Roman" w:cs="Times New Roman"/>
          <w:sz w:val="24"/>
          <w:szCs w:val="24"/>
        </w:rPr>
      </w:pPr>
      <w:r>
        <w:rPr>
          <w:rFonts w:ascii="Times New Roman" w:hAnsi="Times New Roman" w:cs="Times New Roman"/>
          <w:sz w:val="24"/>
          <w:szCs w:val="24"/>
        </w:rPr>
        <w:t xml:space="preserve">I will start with the Allison lab. To Steve, I’m so grateful for allowing me to be part of this group. I still vaguely remember the first time I talked to you, and back then I had no idea what I wanted to do. I just knew that I emailed you because your research is concerned with climate change and that I wanted to </w:t>
      </w:r>
      <w:r w:rsidR="004C0188">
        <w:rPr>
          <w:rFonts w:ascii="Times New Roman" w:hAnsi="Times New Roman" w:cs="Times New Roman"/>
          <w:sz w:val="24"/>
          <w:szCs w:val="24"/>
        </w:rPr>
        <w:t xml:space="preserve">do something about climate change. So, thank you for taking in a lowly undergrad who wanted to do something about climate change but did not know how to. And thank you for talking to me when I was dissatisfied with Biological Sciences as a major and </w:t>
      </w:r>
      <w:r w:rsidR="00A449E5">
        <w:rPr>
          <w:rFonts w:ascii="Times New Roman" w:hAnsi="Times New Roman" w:cs="Times New Roman"/>
          <w:sz w:val="24"/>
          <w:szCs w:val="24"/>
        </w:rPr>
        <w:t>giving</w:t>
      </w:r>
      <w:r w:rsidR="004C0188">
        <w:rPr>
          <w:rFonts w:ascii="Times New Roman" w:hAnsi="Times New Roman" w:cs="Times New Roman"/>
          <w:sz w:val="24"/>
          <w:szCs w:val="24"/>
        </w:rPr>
        <w:t xml:space="preserve"> the idea of Earth System Science. While doing this thesis had drawn me back to my biology roots, I did switch to ESS and, oh boy, did that open up new horizons for me intellectually. And also, thanks for nominating me for a bunch of stuff. To this day, even as I’m writing my thesis, I still have no idea what you see in me to nominate me for stuff.</w:t>
      </w:r>
    </w:p>
    <w:p w14:paraId="318D875F" w14:textId="73797E95" w:rsidR="004C0188" w:rsidRDefault="004C0188" w:rsidP="00ED4BE4">
      <w:pPr>
        <w:ind w:firstLine="720"/>
        <w:rPr>
          <w:rFonts w:ascii="Times New Roman" w:hAnsi="Times New Roman" w:cs="Times New Roman"/>
          <w:sz w:val="24"/>
          <w:szCs w:val="24"/>
        </w:rPr>
      </w:pPr>
      <w:r>
        <w:rPr>
          <w:rFonts w:ascii="Times New Roman" w:hAnsi="Times New Roman" w:cs="Times New Roman"/>
          <w:sz w:val="24"/>
          <w:szCs w:val="24"/>
        </w:rPr>
        <w:t>To Vanessa, it was really nice spending time with you in lab. We hardly ever talk microbes or ecology, but those times when we talk about current events and the social science</w:t>
      </w:r>
      <w:r w:rsidR="00A449E5">
        <w:rPr>
          <w:rFonts w:ascii="Times New Roman" w:hAnsi="Times New Roman" w:cs="Times New Roman"/>
          <w:sz w:val="24"/>
          <w:szCs w:val="24"/>
        </w:rPr>
        <w:t>s</w:t>
      </w:r>
      <w:r>
        <w:rPr>
          <w:rFonts w:ascii="Times New Roman" w:hAnsi="Times New Roman" w:cs="Times New Roman"/>
          <w:sz w:val="24"/>
          <w:szCs w:val="24"/>
        </w:rPr>
        <w:t xml:space="preserve"> were really nice. I’m glad that there’s another person who sees that events outside of the realms of science are just as important as the science itself. To Nicole, talking about your days as a high school teacher was really cool</w:t>
      </w:r>
      <w:r w:rsidR="00556BDA">
        <w:rPr>
          <w:rFonts w:ascii="Times New Roman" w:hAnsi="Times New Roman" w:cs="Times New Roman"/>
          <w:sz w:val="24"/>
          <w:szCs w:val="24"/>
        </w:rPr>
        <w:t>, especially when your coworker was my teacher’s son. Also, I really don’t mind if you go on rambling about stuff whenever we talk. I think that someone who rambles so much about themselves is an interesting person. And to Bahareh, you are the sweetest and most chill person in lab. I remember that in my first year, I would sometimes confide in you about my sense of inadequacy in lab due to my mistakes with lab work. Thanks for being such a willing listener and for assuaging my concerns over my mistakes.</w:t>
      </w:r>
    </w:p>
    <w:p w14:paraId="6FE7D51B" w14:textId="78199D21" w:rsidR="00556BDA" w:rsidRDefault="00556BDA" w:rsidP="00ED4BE4">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Speaking of mistakes, thank you Therese for putting up with my mistakes in lab. Personally, I think that you are insane for taking 20+ units pretty much every quarter of your last year, but the fact you also did your UROP on top of that really inspired me to do this thesis. Your “problem child” grew up pretty well, don’t you think? And thank you to the other undergrads </w:t>
      </w:r>
      <w:r w:rsidR="00502ECE">
        <w:rPr>
          <w:rFonts w:ascii="Times New Roman" w:hAnsi="Times New Roman" w:cs="Times New Roman"/>
          <w:sz w:val="24"/>
          <w:szCs w:val="24"/>
        </w:rPr>
        <w:t>in the lab (Liz, Selin, Daniela, Alejandra, Kaveh). Couldn’t have completed this thesis without your efforts in doing enzyme assays.</w:t>
      </w:r>
    </w:p>
    <w:p w14:paraId="09ADFA98" w14:textId="4B4A565A" w:rsidR="00502ECE" w:rsidRDefault="00502ECE" w:rsidP="00ED4BE4">
      <w:pPr>
        <w:ind w:firstLine="720"/>
        <w:rPr>
          <w:rFonts w:ascii="Times New Roman" w:hAnsi="Times New Roman" w:cs="Times New Roman"/>
          <w:sz w:val="24"/>
          <w:szCs w:val="24"/>
        </w:rPr>
      </w:pPr>
      <w:r>
        <w:rPr>
          <w:rFonts w:ascii="Times New Roman" w:hAnsi="Times New Roman" w:cs="Times New Roman"/>
          <w:sz w:val="24"/>
          <w:szCs w:val="24"/>
        </w:rPr>
        <w:t xml:space="preserve">And now, to my friends from both my church and UCI. Justin, you have served as a very willing listener to my </w:t>
      </w:r>
      <w:r w:rsidR="00A449E5">
        <w:rPr>
          <w:rFonts w:ascii="Times New Roman" w:hAnsi="Times New Roman" w:cs="Times New Roman"/>
          <w:sz w:val="24"/>
          <w:szCs w:val="24"/>
        </w:rPr>
        <w:t>emotional turmoil</w:t>
      </w:r>
      <w:r>
        <w:rPr>
          <w:rFonts w:ascii="Times New Roman" w:hAnsi="Times New Roman" w:cs="Times New Roman"/>
          <w:sz w:val="24"/>
          <w:szCs w:val="24"/>
        </w:rPr>
        <w:t xml:space="preserve"> throughout significant portions of my undergrad. Thank you so much for being there for me and for valuing me as a friend</w:t>
      </w:r>
      <w:r w:rsidR="00A449E5">
        <w:rPr>
          <w:rFonts w:ascii="Times New Roman" w:hAnsi="Times New Roman" w:cs="Times New Roman"/>
          <w:sz w:val="24"/>
          <w:szCs w:val="24"/>
        </w:rPr>
        <w:t>, and your support helped me to keep going</w:t>
      </w:r>
      <w:r>
        <w:rPr>
          <w:rFonts w:ascii="Times New Roman" w:hAnsi="Times New Roman" w:cs="Times New Roman"/>
          <w:sz w:val="24"/>
          <w:szCs w:val="24"/>
        </w:rPr>
        <w:t xml:space="preserve">. To Phuong, I don’t know if you remember how rocky our initial “friendship” was. Still, I’m glad that I grew up and became less annoying around you. And thank you for letting the boys, including me, stay at your apartment whenever we go to AX. That’s really cool of you, and I really needed these times so I can </w:t>
      </w:r>
      <w:proofErr w:type="spellStart"/>
      <w:r>
        <w:rPr>
          <w:rFonts w:ascii="Times New Roman" w:hAnsi="Times New Roman" w:cs="Times New Roman"/>
          <w:sz w:val="24"/>
          <w:szCs w:val="24"/>
        </w:rPr>
        <w:t>weeb</w:t>
      </w:r>
      <w:proofErr w:type="spellEnd"/>
      <w:r>
        <w:rPr>
          <w:rFonts w:ascii="Times New Roman" w:hAnsi="Times New Roman" w:cs="Times New Roman"/>
          <w:sz w:val="24"/>
          <w:szCs w:val="24"/>
        </w:rPr>
        <w:t xml:space="preserve"> out and relax from school. And also it was funny how you boarded the train too early that one time and we got separated. To Jr, thank you so much for inviting me to hang out. I’m sorry that sometimes I had to refuse</w:t>
      </w:r>
      <w:r w:rsidR="00A449E5">
        <w:rPr>
          <w:rFonts w:ascii="Times New Roman" w:hAnsi="Times New Roman" w:cs="Times New Roman"/>
          <w:sz w:val="24"/>
          <w:szCs w:val="24"/>
        </w:rPr>
        <w:t>,</w:t>
      </w:r>
      <w:r>
        <w:rPr>
          <w:rFonts w:ascii="Times New Roman" w:hAnsi="Times New Roman" w:cs="Times New Roman"/>
          <w:sz w:val="24"/>
          <w:szCs w:val="24"/>
        </w:rPr>
        <w:t xml:space="preserve"> but thank you for valuing my company enough to ask me to be around you. One of my fondest memories is with the 3 of you </w:t>
      </w:r>
      <w:r w:rsidR="008620EE">
        <w:rPr>
          <w:rFonts w:ascii="Times New Roman" w:hAnsi="Times New Roman" w:cs="Times New Roman"/>
          <w:sz w:val="24"/>
          <w:szCs w:val="24"/>
        </w:rPr>
        <w:t xml:space="preserve">in LA the day that we watched the </w:t>
      </w:r>
      <w:proofErr w:type="spellStart"/>
      <w:r w:rsidR="008620EE" w:rsidRPr="008620EE">
        <w:rPr>
          <w:rFonts w:ascii="Times New Roman" w:hAnsi="Times New Roman" w:cs="Times New Roman"/>
          <w:i/>
          <w:iCs/>
          <w:sz w:val="24"/>
          <w:szCs w:val="24"/>
        </w:rPr>
        <w:t>Chuunibiyou</w:t>
      </w:r>
      <w:proofErr w:type="spellEnd"/>
      <w:r w:rsidR="008620EE">
        <w:rPr>
          <w:rFonts w:ascii="Times New Roman" w:hAnsi="Times New Roman" w:cs="Times New Roman"/>
          <w:sz w:val="24"/>
          <w:szCs w:val="24"/>
        </w:rPr>
        <w:t xml:space="preserve"> movie premiere. I had so much fun just walking around </w:t>
      </w:r>
      <w:r w:rsidR="00A449E5">
        <w:rPr>
          <w:rFonts w:ascii="Times New Roman" w:hAnsi="Times New Roman" w:cs="Times New Roman"/>
          <w:sz w:val="24"/>
          <w:szCs w:val="24"/>
        </w:rPr>
        <w:t>L</w:t>
      </w:r>
      <w:r w:rsidR="008620EE">
        <w:rPr>
          <w:rFonts w:ascii="Times New Roman" w:hAnsi="Times New Roman" w:cs="Times New Roman"/>
          <w:sz w:val="24"/>
          <w:szCs w:val="24"/>
        </w:rPr>
        <w:t>ittle Tokyo with you guys that day and also laughing and screaming during the premiere itself.</w:t>
      </w:r>
    </w:p>
    <w:p w14:paraId="405AF19A" w14:textId="530C4560" w:rsidR="008620EE" w:rsidRDefault="008620EE" w:rsidP="00ED4BE4">
      <w:pPr>
        <w:ind w:firstLine="720"/>
        <w:rPr>
          <w:rFonts w:ascii="Times New Roman" w:hAnsi="Times New Roman" w:cs="Times New Roman"/>
          <w:sz w:val="24"/>
          <w:szCs w:val="24"/>
        </w:rPr>
      </w:pPr>
      <w:r>
        <w:rPr>
          <w:rFonts w:ascii="Times New Roman" w:hAnsi="Times New Roman" w:cs="Times New Roman"/>
          <w:sz w:val="24"/>
          <w:szCs w:val="24"/>
        </w:rPr>
        <w:t>To the rest of my friends at church, thank you. It was, and still is, really fun to talk about and meme anime with you guys. Our memories at AX were also super fun, and I can still remember how fed up Phuong would get whenever the rest of us say “3.6 Roentgen.” Good times, good times. I certainly needed memories like these to help me let loose from school.</w:t>
      </w:r>
    </w:p>
    <w:p w14:paraId="52941F73" w14:textId="637C1E42" w:rsidR="008620EE" w:rsidRDefault="008620EE" w:rsidP="00ED4BE4">
      <w:pPr>
        <w:ind w:firstLine="720"/>
        <w:rPr>
          <w:rFonts w:ascii="Times New Roman" w:hAnsi="Times New Roman" w:cs="Times New Roman"/>
          <w:sz w:val="24"/>
          <w:szCs w:val="24"/>
        </w:rPr>
      </w:pPr>
      <w:r>
        <w:rPr>
          <w:rFonts w:ascii="Times New Roman" w:hAnsi="Times New Roman" w:cs="Times New Roman"/>
          <w:sz w:val="24"/>
          <w:szCs w:val="24"/>
        </w:rPr>
        <w:t>And Tammy (number 1, given that you’re the first Tammy I know at UCI). We shared so many memories together that I don’t know where to start. The times we spent with Anh and Henry were really fun</w:t>
      </w:r>
      <w:r w:rsidR="00614637">
        <w:rPr>
          <w:rFonts w:ascii="Times New Roman" w:hAnsi="Times New Roman" w:cs="Times New Roman"/>
          <w:sz w:val="24"/>
          <w:szCs w:val="24"/>
        </w:rPr>
        <w:t xml:space="preserve"> and I look back at some of these times really fondly</w:t>
      </w:r>
      <w:r>
        <w:rPr>
          <w:rFonts w:ascii="Times New Roman" w:hAnsi="Times New Roman" w:cs="Times New Roman"/>
          <w:sz w:val="24"/>
          <w:szCs w:val="24"/>
        </w:rPr>
        <w:t xml:space="preserve">. Also, it’s really nice that our tastes in anime overlap, too. Granted, I don’t like anime boys with glasses like you do. And </w:t>
      </w:r>
      <w:r w:rsidR="003E44C0">
        <w:rPr>
          <w:rFonts w:ascii="Times New Roman" w:hAnsi="Times New Roman" w:cs="Times New Roman"/>
          <w:sz w:val="24"/>
          <w:szCs w:val="24"/>
        </w:rPr>
        <w:t xml:space="preserve">I </w:t>
      </w:r>
      <w:r>
        <w:rPr>
          <w:rFonts w:ascii="Times New Roman" w:hAnsi="Times New Roman" w:cs="Times New Roman"/>
          <w:sz w:val="24"/>
          <w:szCs w:val="24"/>
        </w:rPr>
        <w:t xml:space="preserve">also don’t hate the ending of </w:t>
      </w:r>
      <w:r w:rsidRPr="008620EE">
        <w:rPr>
          <w:rFonts w:ascii="Times New Roman" w:hAnsi="Times New Roman" w:cs="Times New Roman"/>
          <w:i/>
          <w:iCs/>
          <w:sz w:val="24"/>
          <w:szCs w:val="24"/>
        </w:rPr>
        <w:t>Your Lie in April</w:t>
      </w:r>
      <w:r>
        <w:rPr>
          <w:rFonts w:ascii="Times New Roman" w:hAnsi="Times New Roman" w:cs="Times New Roman"/>
          <w:sz w:val="24"/>
          <w:szCs w:val="24"/>
        </w:rPr>
        <w:t xml:space="preserve"> as much as you do. But still the both of us like </w:t>
      </w:r>
      <w:proofErr w:type="spellStart"/>
      <w:r>
        <w:rPr>
          <w:rFonts w:ascii="Times New Roman" w:hAnsi="Times New Roman" w:cs="Times New Roman"/>
          <w:sz w:val="24"/>
          <w:szCs w:val="24"/>
        </w:rPr>
        <w:t>shoujo</w:t>
      </w:r>
      <w:proofErr w:type="spellEnd"/>
      <w:r>
        <w:rPr>
          <w:rFonts w:ascii="Times New Roman" w:hAnsi="Times New Roman" w:cs="Times New Roman"/>
          <w:sz w:val="24"/>
          <w:szCs w:val="24"/>
        </w:rPr>
        <w:t xml:space="preserve">, so there’s that. And </w:t>
      </w:r>
      <w:r>
        <w:rPr>
          <w:rFonts w:ascii="Times New Roman" w:hAnsi="Times New Roman" w:cs="Times New Roman"/>
          <w:i/>
          <w:iCs/>
          <w:sz w:val="24"/>
          <w:szCs w:val="24"/>
        </w:rPr>
        <w:t>Hanako-</w:t>
      </w:r>
      <w:proofErr w:type="spellStart"/>
      <w:r>
        <w:rPr>
          <w:rFonts w:ascii="Times New Roman" w:hAnsi="Times New Roman" w:cs="Times New Roman"/>
          <w:i/>
          <w:iCs/>
          <w:sz w:val="24"/>
          <w:szCs w:val="24"/>
        </w:rPr>
        <w:t>kun</w:t>
      </w:r>
      <w:proofErr w:type="spellEnd"/>
      <w:r>
        <w:rPr>
          <w:rFonts w:ascii="Times New Roman" w:hAnsi="Times New Roman" w:cs="Times New Roman"/>
          <w:sz w:val="24"/>
          <w:szCs w:val="24"/>
        </w:rPr>
        <w:t xml:space="preserve"> is really good, too. Aside from anime, thank you so much for </w:t>
      </w:r>
      <w:r w:rsidR="00614637">
        <w:rPr>
          <w:rFonts w:ascii="Times New Roman" w:hAnsi="Times New Roman" w:cs="Times New Roman"/>
          <w:sz w:val="24"/>
          <w:szCs w:val="24"/>
        </w:rPr>
        <w:t>your advice, empathy, and support with that crisis I had earlier this year.</w:t>
      </w:r>
    </w:p>
    <w:p w14:paraId="06795F9A" w14:textId="65E226B8" w:rsidR="00614637" w:rsidRDefault="00614637" w:rsidP="00ED4BE4">
      <w:pPr>
        <w:ind w:firstLine="720"/>
        <w:rPr>
          <w:rFonts w:ascii="Times New Roman" w:hAnsi="Times New Roman" w:cs="Times New Roman"/>
          <w:sz w:val="24"/>
          <w:szCs w:val="24"/>
        </w:rPr>
      </w:pPr>
      <w:r>
        <w:rPr>
          <w:rFonts w:ascii="Times New Roman" w:hAnsi="Times New Roman" w:cs="Times New Roman"/>
          <w:sz w:val="24"/>
          <w:szCs w:val="24"/>
        </w:rPr>
        <w:t>To Amanda. You have been such a great presence throughout the majority of my time here at UCI. Thanks for your emotional support the countless number of times that I vented to you about stuff. And I don’t know if you know this, but you really helped me transition into UCI, what with you being one of my first friends at UCI and us coincidentally being from the same high school despite having never met in high school. While the both of us have moved on, I’m forever grateful for the times that we spent together and from the bottom of my heart, I wish you happiness and success with whatever endeavors you may have now or in the future.</w:t>
      </w:r>
    </w:p>
    <w:p w14:paraId="34EDEFF7" w14:textId="76E16FB6" w:rsidR="00614637" w:rsidRDefault="00614637" w:rsidP="00ED4BE4">
      <w:pPr>
        <w:ind w:firstLine="720"/>
        <w:rPr>
          <w:rFonts w:ascii="Times New Roman" w:hAnsi="Times New Roman" w:cs="Times New Roman"/>
          <w:sz w:val="24"/>
          <w:szCs w:val="24"/>
        </w:rPr>
      </w:pPr>
      <w:r>
        <w:rPr>
          <w:rFonts w:ascii="Times New Roman" w:hAnsi="Times New Roman" w:cs="Times New Roman"/>
          <w:sz w:val="24"/>
          <w:szCs w:val="24"/>
        </w:rPr>
        <w:t xml:space="preserve">And last but not least, Enola. </w:t>
      </w:r>
      <w:r w:rsidR="00481B57">
        <w:rPr>
          <w:rFonts w:ascii="Times New Roman" w:hAnsi="Times New Roman" w:cs="Times New Roman"/>
          <w:sz w:val="24"/>
          <w:szCs w:val="24"/>
        </w:rPr>
        <w:t xml:space="preserve">Thank you, so much, for empathizing with me on my emotional baggage. I really needed this, you see. For driving me ~150 miles round trip to Pat’s and back, thank you. You should really let me treat you some time for doing something like this. </w:t>
      </w:r>
      <w:r w:rsidR="00481B57">
        <w:rPr>
          <w:rFonts w:ascii="Times New Roman" w:hAnsi="Times New Roman" w:cs="Times New Roman"/>
          <w:sz w:val="24"/>
          <w:szCs w:val="24"/>
        </w:rPr>
        <w:lastRenderedPageBreak/>
        <w:t xml:space="preserve">And thank you for being so considerate of me, such as when you gave me advice on how to run </w:t>
      </w:r>
      <w:proofErr w:type="spellStart"/>
      <w:r w:rsidR="00481B57">
        <w:rPr>
          <w:rFonts w:ascii="Times New Roman" w:hAnsi="Times New Roman" w:cs="Times New Roman"/>
          <w:sz w:val="24"/>
          <w:szCs w:val="24"/>
        </w:rPr>
        <w:t>Climatepedia</w:t>
      </w:r>
      <w:proofErr w:type="spellEnd"/>
      <w:r w:rsidR="00481B57">
        <w:rPr>
          <w:rFonts w:ascii="Times New Roman" w:hAnsi="Times New Roman" w:cs="Times New Roman"/>
          <w:sz w:val="24"/>
          <w:szCs w:val="24"/>
        </w:rPr>
        <w:t xml:space="preserve">, when you told Pat to contact me </w:t>
      </w:r>
      <w:r w:rsidR="003E44C0">
        <w:rPr>
          <w:rFonts w:ascii="Times New Roman" w:hAnsi="Times New Roman" w:cs="Times New Roman"/>
          <w:sz w:val="24"/>
          <w:szCs w:val="24"/>
        </w:rPr>
        <w:t>because I was stressed out about the panel</w:t>
      </w:r>
      <w:r w:rsidR="00481B57">
        <w:rPr>
          <w:rFonts w:ascii="Times New Roman" w:hAnsi="Times New Roman" w:cs="Times New Roman"/>
          <w:sz w:val="24"/>
          <w:szCs w:val="24"/>
        </w:rPr>
        <w:t xml:space="preserve">, and when you took into account my taste in music </w:t>
      </w:r>
      <w:r w:rsidR="003E44C0">
        <w:rPr>
          <w:rFonts w:ascii="Times New Roman" w:hAnsi="Times New Roman" w:cs="Times New Roman"/>
          <w:sz w:val="24"/>
          <w:szCs w:val="24"/>
        </w:rPr>
        <w:t>on our mini road trip to</w:t>
      </w:r>
      <w:r w:rsidR="00481B57">
        <w:rPr>
          <w:rFonts w:ascii="Times New Roman" w:hAnsi="Times New Roman" w:cs="Times New Roman"/>
          <w:sz w:val="24"/>
          <w:szCs w:val="24"/>
        </w:rPr>
        <w:t xml:space="preserve"> Pat’s. Our mini road trip and our time at Pat’s are some of my fondest memories</w:t>
      </w:r>
      <w:r w:rsidR="009020EB">
        <w:rPr>
          <w:rFonts w:ascii="Times New Roman" w:hAnsi="Times New Roman" w:cs="Times New Roman"/>
          <w:sz w:val="24"/>
          <w:szCs w:val="24"/>
        </w:rPr>
        <w:t>. And also, thank you so much for putting up with me. I have no idea how you can stand a friend like me</w:t>
      </w:r>
      <w:r w:rsidR="003E44C0">
        <w:rPr>
          <w:rFonts w:ascii="Times New Roman" w:hAnsi="Times New Roman" w:cs="Times New Roman"/>
          <w:sz w:val="24"/>
          <w:szCs w:val="24"/>
        </w:rPr>
        <w:t>, what with my weird sense of humor that I cannot describe on this thesis. Seriously, how do you stand me?</w:t>
      </w:r>
      <w:r w:rsidR="009020EB">
        <w:rPr>
          <w:rFonts w:ascii="Times New Roman" w:hAnsi="Times New Roman" w:cs="Times New Roman"/>
          <w:sz w:val="24"/>
          <w:szCs w:val="24"/>
        </w:rPr>
        <w:t xml:space="preserve"> But thank you</w:t>
      </w:r>
      <w:r w:rsidR="003E44C0">
        <w:rPr>
          <w:rFonts w:ascii="Times New Roman" w:hAnsi="Times New Roman" w:cs="Times New Roman"/>
          <w:sz w:val="24"/>
          <w:szCs w:val="24"/>
        </w:rPr>
        <w:t xml:space="preserve"> so much for everything you’ve done</w:t>
      </w:r>
      <w:r w:rsidR="009020EB">
        <w:rPr>
          <w:rFonts w:ascii="Times New Roman" w:hAnsi="Times New Roman" w:cs="Times New Roman"/>
          <w:sz w:val="24"/>
          <w:szCs w:val="24"/>
        </w:rPr>
        <w:t>.</w:t>
      </w:r>
    </w:p>
    <w:p w14:paraId="418792BA" w14:textId="0914BBEC" w:rsidR="00807FD0" w:rsidRDefault="00807FD0" w:rsidP="00807FD0">
      <w:pPr>
        <w:rPr>
          <w:rFonts w:ascii="Times New Roman" w:hAnsi="Times New Roman" w:cs="Times New Roman"/>
          <w:sz w:val="24"/>
          <w:szCs w:val="24"/>
        </w:rPr>
      </w:pPr>
    </w:p>
    <w:p w14:paraId="7B79F1BF" w14:textId="103C2241" w:rsidR="00807FD0" w:rsidRDefault="00807FD0" w:rsidP="00807FD0">
      <w:pPr>
        <w:rPr>
          <w:rFonts w:ascii="Times New Roman" w:hAnsi="Times New Roman" w:cs="Times New Roman"/>
          <w:sz w:val="24"/>
          <w:szCs w:val="24"/>
        </w:rPr>
      </w:pPr>
    </w:p>
    <w:p w14:paraId="6DFAC072" w14:textId="47B5D564" w:rsidR="00807FD0" w:rsidRDefault="00807FD0" w:rsidP="00807FD0">
      <w:pPr>
        <w:rPr>
          <w:rFonts w:ascii="Times New Roman" w:hAnsi="Times New Roman" w:cs="Times New Roman"/>
          <w:sz w:val="24"/>
          <w:szCs w:val="24"/>
        </w:rPr>
      </w:pPr>
    </w:p>
    <w:p w14:paraId="25C84076" w14:textId="0E5DAE43" w:rsidR="00807FD0" w:rsidRDefault="00807FD0" w:rsidP="00807FD0">
      <w:pPr>
        <w:rPr>
          <w:rFonts w:ascii="Times New Roman" w:hAnsi="Times New Roman" w:cs="Times New Roman"/>
          <w:sz w:val="24"/>
          <w:szCs w:val="24"/>
        </w:rPr>
      </w:pPr>
    </w:p>
    <w:p w14:paraId="3AF2E714" w14:textId="1397C096" w:rsidR="00807FD0" w:rsidRDefault="00807FD0" w:rsidP="00807FD0">
      <w:pPr>
        <w:rPr>
          <w:rFonts w:ascii="Times New Roman" w:hAnsi="Times New Roman" w:cs="Times New Roman"/>
          <w:sz w:val="24"/>
          <w:szCs w:val="24"/>
        </w:rPr>
      </w:pPr>
    </w:p>
    <w:p w14:paraId="3FC3F78F" w14:textId="5BFD0436" w:rsidR="00807FD0" w:rsidRDefault="00807FD0" w:rsidP="00807FD0">
      <w:pPr>
        <w:rPr>
          <w:rFonts w:ascii="Times New Roman" w:hAnsi="Times New Roman" w:cs="Times New Roman"/>
          <w:sz w:val="24"/>
          <w:szCs w:val="24"/>
        </w:rPr>
      </w:pPr>
    </w:p>
    <w:p w14:paraId="14976E9A" w14:textId="107ABB67" w:rsidR="00807FD0" w:rsidRDefault="00807FD0" w:rsidP="00807FD0">
      <w:pPr>
        <w:rPr>
          <w:rFonts w:ascii="Times New Roman" w:hAnsi="Times New Roman" w:cs="Times New Roman"/>
          <w:sz w:val="24"/>
          <w:szCs w:val="24"/>
        </w:rPr>
      </w:pPr>
    </w:p>
    <w:p w14:paraId="4F740D66" w14:textId="3232D7A0" w:rsidR="00807FD0" w:rsidRDefault="00807FD0" w:rsidP="00807FD0">
      <w:pPr>
        <w:rPr>
          <w:rFonts w:ascii="Times New Roman" w:hAnsi="Times New Roman" w:cs="Times New Roman"/>
          <w:sz w:val="24"/>
          <w:szCs w:val="24"/>
        </w:rPr>
      </w:pPr>
    </w:p>
    <w:p w14:paraId="6386D93C" w14:textId="4748B0E8" w:rsidR="00807FD0" w:rsidRDefault="00807FD0" w:rsidP="00807FD0">
      <w:pPr>
        <w:rPr>
          <w:rFonts w:ascii="Times New Roman" w:hAnsi="Times New Roman" w:cs="Times New Roman"/>
          <w:sz w:val="24"/>
          <w:szCs w:val="24"/>
        </w:rPr>
      </w:pPr>
    </w:p>
    <w:p w14:paraId="4AB79384" w14:textId="7FA3039E" w:rsidR="00807FD0" w:rsidRDefault="00807FD0" w:rsidP="00807FD0">
      <w:pPr>
        <w:rPr>
          <w:rFonts w:ascii="Times New Roman" w:hAnsi="Times New Roman" w:cs="Times New Roman"/>
          <w:sz w:val="24"/>
          <w:szCs w:val="24"/>
        </w:rPr>
      </w:pPr>
    </w:p>
    <w:p w14:paraId="2BCECE58" w14:textId="37CEC8E1" w:rsidR="00807FD0" w:rsidRDefault="00807FD0" w:rsidP="00807FD0">
      <w:pPr>
        <w:rPr>
          <w:rFonts w:ascii="Times New Roman" w:hAnsi="Times New Roman" w:cs="Times New Roman"/>
          <w:sz w:val="24"/>
          <w:szCs w:val="24"/>
        </w:rPr>
      </w:pPr>
    </w:p>
    <w:p w14:paraId="12FD4173" w14:textId="18C486DC" w:rsidR="00807FD0" w:rsidRDefault="00807FD0" w:rsidP="00807FD0">
      <w:pPr>
        <w:rPr>
          <w:rFonts w:ascii="Times New Roman" w:hAnsi="Times New Roman" w:cs="Times New Roman"/>
          <w:sz w:val="24"/>
          <w:szCs w:val="24"/>
        </w:rPr>
      </w:pPr>
    </w:p>
    <w:p w14:paraId="46767499" w14:textId="4963E0C8" w:rsidR="00807FD0" w:rsidRDefault="00807FD0" w:rsidP="00807FD0">
      <w:pPr>
        <w:rPr>
          <w:rFonts w:ascii="Times New Roman" w:hAnsi="Times New Roman" w:cs="Times New Roman"/>
          <w:sz w:val="24"/>
          <w:szCs w:val="24"/>
        </w:rPr>
      </w:pPr>
    </w:p>
    <w:p w14:paraId="17B33246" w14:textId="509C6432" w:rsidR="00807FD0" w:rsidRDefault="00807FD0" w:rsidP="00807FD0">
      <w:pPr>
        <w:rPr>
          <w:rFonts w:ascii="Times New Roman" w:hAnsi="Times New Roman" w:cs="Times New Roman"/>
          <w:sz w:val="24"/>
          <w:szCs w:val="24"/>
        </w:rPr>
      </w:pPr>
    </w:p>
    <w:p w14:paraId="1ABCB7EB" w14:textId="54E87F79" w:rsidR="00807FD0" w:rsidRDefault="00807FD0" w:rsidP="00807FD0">
      <w:pPr>
        <w:rPr>
          <w:rFonts w:ascii="Times New Roman" w:hAnsi="Times New Roman" w:cs="Times New Roman"/>
          <w:sz w:val="24"/>
          <w:szCs w:val="24"/>
        </w:rPr>
      </w:pPr>
    </w:p>
    <w:p w14:paraId="766F1B45" w14:textId="1F762FDD" w:rsidR="00807FD0" w:rsidRDefault="00807FD0" w:rsidP="00807FD0">
      <w:pPr>
        <w:rPr>
          <w:rFonts w:ascii="Times New Roman" w:hAnsi="Times New Roman" w:cs="Times New Roman"/>
          <w:sz w:val="24"/>
          <w:szCs w:val="24"/>
        </w:rPr>
      </w:pPr>
    </w:p>
    <w:p w14:paraId="1416E643" w14:textId="4D8C5BED" w:rsidR="00807FD0" w:rsidRDefault="00807FD0" w:rsidP="00807FD0">
      <w:pPr>
        <w:rPr>
          <w:rFonts w:ascii="Times New Roman" w:hAnsi="Times New Roman" w:cs="Times New Roman"/>
          <w:sz w:val="24"/>
          <w:szCs w:val="24"/>
        </w:rPr>
      </w:pPr>
    </w:p>
    <w:p w14:paraId="1CAF66CC" w14:textId="10074F78" w:rsidR="00807FD0" w:rsidRDefault="00807FD0" w:rsidP="00807FD0">
      <w:pPr>
        <w:rPr>
          <w:rFonts w:ascii="Times New Roman" w:hAnsi="Times New Roman" w:cs="Times New Roman"/>
          <w:sz w:val="24"/>
          <w:szCs w:val="24"/>
        </w:rPr>
      </w:pPr>
    </w:p>
    <w:p w14:paraId="03805A48" w14:textId="6E142BA9" w:rsidR="00807FD0" w:rsidRDefault="00807FD0" w:rsidP="00807FD0">
      <w:pPr>
        <w:rPr>
          <w:rFonts w:ascii="Times New Roman" w:hAnsi="Times New Roman" w:cs="Times New Roman"/>
          <w:sz w:val="24"/>
          <w:szCs w:val="24"/>
        </w:rPr>
      </w:pPr>
    </w:p>
    <w:p w14:paraId="16DBD261" w14:textId="0A22A0F1" w:rsidR="00807FD0" w:rsidRDefault="00807FD0" w:rsidP="00807FD0">
      <w:pPr>
        <w:rPr>
          <w:rFonts w:ascii="Times New Roman" w:hAnsi="Times New Roman" w:cs="Times New Roman"/>
          <w:sz w:val="24"/>
          <w:szCs w:val="24"/>
        </w:rPr>
      </w:pPr>
    </w:p>
    <w:p w14:paraId="6D84FEE3" w14:textId="2233334B" w:rsidR="00807FD0" w:rsidRDefault="00807FD0" w:rsidP="00807FD0">
      <w:pPr>
        <w:rPr>
          <w:rFonts w:ascii="Times New Roman" w:hAnsi="Times New Roman" w:cs="Times New Roman"/>
          <w:sz w:val="24"/>
          <w:szCs w:val="24"/>
        </w:rPr>
      </w:pPr>
    </w:p>
    <w:p w14:paraId="21437C38" w14:textId="35013E1F" w:rsidR="00807FD0" w:rsidRDefault="00807FD0" w:rsidP="00807FD0">
      <w:pPr>
        <w:rPr>
          <w:rFonts w:ascii="Times New Roman" w:hAnsi="Times New Roman" w:cs="Times New Roman"/>
          <w:sz w:val="24"/>
          <w:szCs w:val="24"/>
        </w:rPr>
      </w:pPr>
    </w:p>
    <w:p w14:paraId="0BB8F392" w14:textId="5164E661" w:rsidR="00807FD0" w:rsidRDefault="00807FD0" w:rsidP="00807FD0">
      <w:pPr>
        <w:rPr>
          <w:rFonts w:ascii="Times New Roman" w:hAnsi="Times New Roman" w:cs="Times New Roman"/>
          <w:sz w:val="24"/>
          <w:szCs w:val="24"/>
        </w:rPr>
      </w:pPr>
    </w:p>
    <w:p w14:paraId="26E6F5E0" w14:textId="191E6C62" w:rsidR="00807FD0" w:rsidRDefault="00807FD0" w:rsidP="00807FD0">
      <w:pPr>
        <w:rPr>
          <w:rFonts w:ascii="Times New Roman" w:hAnsi="Times New Roman" w:cs="Times New Roman"/>
          <w:sz w:val="24"/>
          <w:szCs w:val="24"/>
        </w:rPr>
      </w:pPr>
      <w:r>
        <w:rPr>
          <w:rFonts w:ascii="Times New Roman" w:hAnsi="Times New Roman" w:cs="Times New Roman"/>
          <w:b/>
          <w:bCs/>
          <w:sz w:val="24"/>
          <w:szCs w:val="24"/>
        </w:rPr>
        <w:lastRenderedPageBreak/>
        <w:t>Abstract</w:t>
      </w:r>
    </w:p>
    <w:p w14:paraId="3F30ACDD" w14:textId="7EC6B31C" w:rsidR="00807FD0" w:rsidRPr="00807FD0" w:rsidRDefault="00807FD0" w:rsidP="00807FD0">
      <w:pPr>
        <w:rPr>
          <w:rFonts w:ascii="Times New Roman" w:hAnsi="Times New Roman" w:cs="Times New Roman"/>
          <w:sz w:val="24"/>
          <w:szCs w:val="24"/>
        </w:rPr>
      </w:pPr>
      <w:del w:id="0" w:author="Therese Pham" w:date="2021-06-07T18:43:00Z">
        <w:r w:rsidDel="00FB0818">
          <w:rPr>
            <w:rFonts w:ascii="Times New Roman" w:hAnsi="Times New Roman" w:cs="Times New Roman"/>
            <w:sz w:val="24"/>
            <w:szCs w:val="24"/>
          </w:rPr>
          <w:delText>A s</w:delText>
        </w:r>
      </w:del>
      <w:ins w:id="1" w:author="Therese Pham" w:date="2021-06-13T21:47:00Z">
        <w:r w:rsidR="00EC48E8">
          <w:rPr>
            <w:rFonts w:ascii="Times New Roman" w:hAnsi="Times New Roman" w:cs="Times New Roman"/>
            <w:sz w:val="24"/>
            <w:szCs w:val="24"/>
          </w:rPr>
          <w:t>It has been seen that even s</w:t>
        </w:r>
      </w:ins>
      <w:r>
        <w:rPr>
          <w:rFonts w:ascii="Times New Roman" w:hAnsi="Times New Roman" w:cs="Times New Roman"/>
          <w:sz w:val="24"/>
          <w:szCs w:val="24"/>
        </w:rPr>
        <w:t>mall change</w:t>
      </w:r>
      <w:ins w:id="2" w:author="Therese Pham" w:date="2021-06-07T18:43:00Z">
        <w:r w:rsidR="00850E3B">
          <w:rPr>
            <w:rFonts w:ascii="Times New Roman" w:hAnsi="Times New Roman" w:cs="Times New Roman"/>
            <w:sz w:val="24"/>
            <w:szCs w:val="24"/>
          </w:rPr>
          <w:t>s</w:t>
        </w:r>
      </w:ins>
      <w:r>
        <w:rPr>
          <w:rFonts w:ascii="Times New Roman" w:hAnsi="Times New Roman" w:cs="Times New Roman"/>
          <w:sz w:val="24"/>
          <w:szCs w:val="24"/>
        </w:rPr>
        <w:t xml:space="preserve"> in </w:t>
      </w:r>
      <w:del w:id="3" w:author="Therese Pham" w:date="2021-06-07T18:43:00Z">
        <w:r w:rsidDel="00850E3B">
          <w:rPr>
            <w:rFonts w:ascii="Times New Roman" w:hAnsi="Times New Roman" w:cs="Times New Roman"/>
            <w:sz w:val="24"/>
            <w:szCs w:val="24"/>
          </w:rPr>
          <w:delText>the</w:delText>
        </w:r>
      </w:del>
      <w:r>
        <w:rPr>
          <w:rFonts w:ascii="Times New Roman" w:hAnsi="Times New Roman" w:cs="Times New Roman"/>
          <w:sz w:val="24"/>
          <w:szCs w:val="24"/>
        </w:rPr>
        <w:t xml:space="preserve"> </w:t>
      </w:r>
      <w:ins w:id="4" w:author="Therese Pham" w:date="2021-06-07T18:44:00Z">
        <w:r w:rsidR="00850E3B">
          <w:rPr>
            <w:rFonts w:ascii="Times New Roman" w:hAnsi="Times New Roman" w:cs="Times New Roman"/>
            <w:sz w:val="24"/>
            <w:szCs w:val="24"/>
          </w:rPr>
          <w:t>Earth</w:t>
        </w:r>
      </w:ins>
      <w:ins w:id="5" w:author="Therese Pham" w:date="2021-06-07T18:43:00Z">
        <w:r w:rsidR="00850E3B">
          <w:rPr>
            <w:rFonts w:ascii="Times New Roman" w:hAnsi="Times New Roman" w:cs="Times New Roman"/>
            <w:sz w:val="24"/>
            <w:szCs w:val="24"/>
          </w:rPr>
          <w:t xml:space="preserve">’s </w:t>
        </w:r>
      </w:ins>
      <w:r>
        <w:rPr>
          <w:rFonts w:ascii="Times New Roman" w:hAnsi="Times New Roman" w:cs="Times New Roman"/>
          <w:sz w:val="24"/>
          <w:szCs w:val="24"/>
        </w:rPr>
        <w:t xml:space="preserve">soil carbon pool can cause significant changes in our climate </w:t>
      </w:r>
      <w:del w:id="6" w:author="Therese Pham" w:date="2021-06-07T18:45:00Z">
        <w:r w:rsidDel="00850E3B">
          <w:rPr>
            <w:rFonts w:ascii="Times New Roman" w:hAnsi="Times New Roman" w:cs="Times New Roman"/>
            <w:sz w:val="24"/>
            <w:szCs w:val="24"/>
          </w:rPr>
          <w:delText>that can</w:delText>
        </w:r>
      </w:del>
      <w:del w:id="7" w:author="Therese Pham" w:date="2021-06-13T21:45:00Z">
        <w:r w:rsidDel="00EC48E8">
          <w:rPr>
            <w:rFonts w:ascii="Times New Roman" w:hAnsi="Times New Roman" w:cs="Times New Roman"/>
            <w:sz w:val="24"/>
            <w:szCs w:val="24"/>
          </w:rPr>
          <w:delText xml:space="preserve"> </w:delText>
        </w:r>
      </w:del>
      <w:ins w:id="8" w:author="Therese Pham" w:date="2021-06-13T21:45:00Z">
        <w:r w:rsidR="00EC48E8">
          <w:rPr>
            <w:rFonts w:ascii="Times New Roman" w:hAnsi="Times New Roman" w:cs="Times New Roman"/>
            <w:sz w:val="24"/>
            <w:szCs w:val="24"/>
          </w:rPr>
          <w:t xml:space="preserve"> with these changes </w:t>
        </w:r>
      </w:ins>
      <w:r>
        <w:rPr>
          <w:rFonts w:ascii="Times New Roman" w:hAnsi="Times New Roman" w:cs="Times New Roman"/>
          <w:sz w:val="24"/>
          <w:szCs w:val="24"/>
        </w:rPr>
        <w:t>either exacerbat</w:t>
      </w:r>
      <w:ins w:id="9" w:author="Therese Pham" w:date="2021-06-13T21:45:00Z">
        <w:r w:rsidR="00EC48E8">
          <w:rPr>
            <w:rFonts w:ascii="Times New Roman" w:hAnsi="Times New Roman" w:cs="Times New Roman"/>
            <w:sz w:val="24"/>
            <w:szCs w:val="24"/>
          </w:rPr>
          <w:t xml:space="preserve">ing </w:t>
        </w:r>
      </w:ins>
      <w:del w:id="10" w:author="Therese Pham" w:date="2021-06-13T21:45:00Z">
        <w:r w:rsidDel="00EC48E8">
          <w:rPr>
            <w:rFonts w:ascii="Times New Roman" w:hAnsi="Times New Roman" w:cs="Times New Roman"/>
            <w:sz w:val="24"/>
            <w:szCs w:val="24"/>
          </w:rPr>
          <w:delText>e</w:delText>
        </w:r>
      </w:del>
      <w:del w:id="11" w:author="Therese Pham" w:date="2021-06-07T18:45:00Z">
        <w:r w:rsidDel="00850E3B">
          <w:rPr>
            <w:rFonts w:ascii="Times New Roman" w:hAnsi="Times New Roman" w:cs="Times New Roman"/>
            <w:sz w:val="24"/>
            <w:szCs w:val="24"/>
          </w:rPr>
          <w:delText xml:space="preserve"> climate change or </w:delText>
        </w:r>
      </w:del>
      <w:ins w:id="12" w:author="Therese Pham" w:date="2021-06-07T18:49:00Z">
        <w:r w:rsidR="00850E3B">
          <w:rPr>
            <w:rFonts w:ascii="Times New Roman" w:hAnsi="Times New Roman" w:cs="Times New Roman"/>
            <w:sz w:val="24"/>
            <w:szCs w:val="24"/>
          </w:rPr>
          <w:t xml:space="preserve"> </w:t>
        </w:r>
      </w:ins>
      <w:ins w:id="13" w:author="Therese Pham" w:date="2021-06-13T21:45:00Z">
        <w:r w:rsidR="00EC48E8">
          <w:rPr>
            <w:rFonts w:ascii="Times New Roman" w:hAnsi="Times New Roman" w:cs="Times New Roman"/>
            <w:sz w:val="24"/>
            <w:szCs w:val="24"/>
          </w:rPr>
          <w:t xml:space="preserve">or </w:t>
        </w:r>
      </w:ins>
      <w:r>
        <w:rPr>
          <w:rFonts w:ascii="Times New Roman" w:hAnsi="Times New Roman" w:cs="Times New Roman"/>
          <w:sz w:val="24"/>
          <w:szCs w:val="24"/>
        </w:rPr>
        <w:t>mitigat</w:t>
      </w:r>
      <w:ins w:id="14" w:author="Therese Pham" w:date="2021-06-13T21:45:00Z">
        <w:r w:rsidR="00EC48E8">
          <w:rPr>
            <w:rFonts w:ascii="Times New Roman" w:hAnsi="Times New Roman" w:cs="Times New Roman"/>
            <w:sz w:val="24"/>
            <w:szCs w:val="24"/>
          </w:rPr>
          <w:t>ing</w:t>
        </w:r>
      </w:ins>
      <w:del w:id="15" w:author="Therese Pham" w:date="2021-06-13T21:45:00Z">
        <w:r w:rsidDel="00EC48E8">
          <w:rPr>
            <w:rFonts w:ascii="Times New Roman" w:hAnsi="Times New Roman" w:cs="Times New Roman"/>
            <w:sz w:val="24"/>
            <w:szCs w:val="24"/>
          </w:rPr>
          <w:delText>e</w:delText>
        </w:r>
      </w:del>
      <w:r>
        <w:rPr>
          <w:rFonts w:ascii="Times New Roman" w:hAnsi="Times New Roman" w:cs="Times New Roman"/>
          <w:sz w:val="24"/>
          <w:szCs w:val="24"/>
        </w:rPr>
        <w:t xml:space="preserve"> </w:t>
      </w:r>
      <w:ins w:id="16" w:author="Therese Pham" w:date="2021-06-07T18:49:00Z">
        <w:r w:rsidR="00850E3B">
          <w:rPr>
            <w:rFonts w:ascii="Times New Roman" w:hAnsi="Times New Roman" w:cs="Times New Roman"/>
            <w:sz w:val="24"/>
            <w:szCs w:val="24"/>
          </w:rPr>
          <w:t xml:space="preserve">the effects of </w:t>
        </w:r>
      </w:ins>
      <w:r>
        <w:rPr>
          <w:rFonts w:ascii="Times New Roman" w:hAnsi="Times New Roman" w:cs="Times New Roman"/>
          <w:sz w:val="24"/>
          <w:szCs w:val="24"/>
        </w:rPr>
        <w:t xml:space="preserve">climate change. </w:t>
      </w:r>
      <w:del w:id="17" w:author="Therese Pham" w:date="2021-06-13T21:45:00Z">
        <w:r w:rsidDel="00EC48E8">
          <w:rPr>
            <w:rFonts w:ascii="Times New Roman" w:hAnsi="Times New Roman" w:cs="Times New Roman"/>
            <w:sz w:val="24"/>
            <w:szCs w:val="24"/>
          </w:rPr>
          <w:delText>Therefore, it is important to evaluate</w:delText>
        </w:r>
      </w:del>
      <w:ins w:id="18" w:author="Therese Pham" w:date="2021-06-13T21:47:00Z">
        <w:r w:rsidR="00EC48E8">
          <w:rPr>
            <w:rFonts w:ascii="Times New Roman" w:hAnsi="Times New Roman" w:cs="Times New Roman"/>
            <w:sz w:val="24"/>
            <w:szCs w:val="24"/>
          </w:rPr>
          <w:t>This makes e</w:t>
        </w:r>
      </w:ins>
      <w:ins w:id="19" w:author="Therese Pham" w:date="2021-06-13T21:46:00Z">
        <w:r w:rsidR="00EC48E8">
          <w:rPr>
            <w:rFonts w:ascii="Times New Roman" w:hAnsi="Times New Roman" w:cs="Times New Roman"/>
            <w:sz w:val="24"/>
            <w:szCs w:val="24"/>
          </w:rPr>
          <w:t>valuating</w:t>
        </w:r>
      </w:ins>
      <w:r>
        <w:rPr>
          <w:rFonts w:ascii="Times New Roman" w:hAnsi="Times New Roman" w:cs="Times New Roman"/>
          <w:sz w:val="24"/>
          <w:szCs w:val="24"/>
        </w:rPr>
        <w:t xml:space="preserve"> </w:t>
      </w:r>
      <w:del w:id="20" w:author="Therese Pham" w:date="2021-06-13T21:46:00Z">
        <w:r w:rsidDel="00EC48E8">
          <w:rPr>
            <w:rFonts w:ascii="Times New Roman" w:hAnsi="Times New Roman" w:cs="Times New Roman"/>
            <w:sz w:val="24"/>
            <w:szCs w:val="24"/>
          </w:rPr>
          <w:delText>feedbacks between the</w:delText>
        </w:r>
      </w:del>
      <w:r>
        <w:rPr>
          <w:rFonts w:ascii="Times New Roman" w:hAnsi="Times New Roman" w:cs="Times New Roman"/>
          <w:sz w:val="24"/>
          <w:szCs w:val="24"/>
        </w:rPr>
        <w:t xml:space="preserve"> soil</w:t>
      </w:r>
      <w:ins w:id="21" w:author="Therese Pham" w:date="2021-06-13T21:46:00Z">
        <w:r w:rsidR="00EC48E8">
          <w:rPr>
            <w:rFonts w:ascii="Times New Roman" w:hAnsi="Times New Roman" w:cs="Times New Roman"/>
            <w:sz w:val="24"/>
            <w:szCs w:val="24"/>
          </w:rPr>
          <w:t>-climate feedbacks</w:t>
        </w:r>
      </w:ins>
      <w:ins w:id="22" w:author="Therese Pham" w:date="2021-06-13T21:47:00Z">
        <w:r w:rsidR="00EC48E8">
          <w:rPr>
            <w:rFonts w:ascii="Times New Roman" w:hAnsi="Times New Roman" w:cs="Times New Roman"/>
            <w:sz w:val="24"/>
            <w:szCs w:val="24"/>
          </w:rPr>
          <w:t xml:space="preserve"> all the more pivotal in our effort</w:t>
        </w:r>
      </w:ins>
      <w:ins w:id="23" w:author="Therese Pham" w:date="2021-06-13T21:48:00Z">
        <w:r w:rsidR="00EC48E8">
          <w:rPr>
            <w:rFonts w:ascii="Times New Roman" w:hAnsi="Times New Roman" w:cs="Times New Roman"/>
            <w:sz w:val="24"/>
            <w:szCs w:val="24"/>
          </w:rPr>
          <w:t>s to achieve a more complete perspective on the challenges posed by global climate change</w:t>
        </w:r>
      </w:ins>
      <w:del w:id="24" w:author="Therese Pham" w:date="2021-06-13T21:46:00Z">
        <w:r w:rsidDel="00EC48E8">
          <w:rPr>
            <w:rFonts w:ascii="Times New Roman" w:hAnsi="Times New Roman" w:cs="Times New Roman"/>
            <w:sz w:val="24"/>
            <w:szCs w:val="24"/>
          </w:rPr>
          <w:delText xml:space="preserve"> and the climate</w:delText>
        </w:r>
      </w:del>
      <w:r>
        <w:rPr>
          <w:rFonts w:ascii="Times New Roman" w:hAnsi="Times New Roman" w:cs="Times New Roman"/>
          <w:sz w:val="24"/>
          <w:szCs w:val="24"/>
        </w:rPr>
        <w:t xml:space="preserve">. </w:t>
      </w:r>
      <w:del w:id="25" w:author="Therese Pham" w:date="2021-06-13T21:54:00Z">
        <w:r w:rsidDel="00EC48E8">
          <w:rPr>
            <w:rFonts w:ascii="Times New Roman" w:hAnsi="Times New Roman" w:cs="Times New Roman"/>
            <w:sz w:val="24"/>
            <w:szCs w:val="24"/>
          </w:rPr>
          <w:delText>This experiment investigates how</w:delText>
        </w:r>
      </w:del>
      <w:del w:id="26" w:author="Therese Pham" w:date="2021-06-13T21:52:00Z">
        <w:r w:rsidDel="00EC48E8">
          <w:rPr>
            <w:rFonts w:ascii="Times New Roman" w:hAnsi="Times New Roman" w:cs="Times New Roman"/>
            <w:sz w:val="24"/>
            <w:szCs w:val="24"/>
          </w:rPr>
          <w:delText xml:space="preserve"> the responses of </w:delText>
        </w:r>
      </w:del>
      <w:del w:id="27" w:author="Therese Pham" w:date="2021-06-13T21:49:00Z">
        <w:r w:rsidDel="00EC48E8">
          <w:rPr>
            <w:rFonts w:ascii="Times New Roman" w:hAnsi="Times New Roman" w:cs="Times New Roman"/>
            <w:sz w:val="24"/>
            <w:szCs w:val="24"/>
          </w:rPr>
          <w:delText>litter</w:delText>
        </w:r>
      </w:del>
      <w:del w:id="28" w:author="Therese Pham" w:date="2021-06-13T21:54:00Z">
        <w:r w:rsidDel="00EC48E8">
          <w:rPr>
            <w:rFonts w:ascii="Times New Roman" w:hAnsi="Times New Roman" w:cs="Times New Roman"/>
            <w:sz w:val="24"/>
            <w:szCs w:val="24"/>
          </w:rPr>
          <w:delText xml:space="preserve"> microbial enzyme activity </w:delText>
        </w:r>
      </w:del>
      <w:del w:id="29" w:author="Therese Pham" w:date="2021-06-13T21:51:00Z">
        <w:r w:rsidDel="00EC48E8">
          <w:rPr>
            <w:rFonts w:ascii="Times New Roman" w:hAnsi="Times New Roman" w:cs="Times New Roman"/>
            <w:sz w:val="24"/>
            <w:szCs w:val="24"/>
          </w:rPr>
          <w:delText xml:space="preserve">to </w:delText>
        </w:r>
      </w:del>
      <w:del w:id="30" w:author="Therese Pham" w:date="2021-06-13T21:52:00Z">
        <w:r w:rsidDel="00EC48E8">
          <w:rPr>
            <w:rFonts w:ascii="Times New Roman" w:hAnsi="Times New Roman" w:cs="Times New Roman"/>
            <w:sz w:val="24"/>
            <w:szCs w:val="24"/>
          </w:rPr>
          <w:delText>climate change</w:delText>
        </w:r>
      </w:del>
      <w:del w:id="31" w:author="Therese Pham" w:date="2021-06-13T21:54:00Z">
        <w:r w:rsidDel="00EC48E8">
          <w:rPr>
            <w:rFonts w:ascii="Times New Roman" w:hAnsi="Times New Roman" w:cs="Times New Roman"/>
            <w:sz w:val="24"/>
            <w:szCs w:val="24"/>
          </w:rPr>
          <w:delText xml:space="preserve"> vary by ecosystem types. </w:delText>
        </w:r>
      </w:del>
      <w:ins w:id="32" w:author="Therese Pham" w:date="2021-06-13T21:54:00Z">
        <w:r w:rsidR="00EC48E8">
          <w:rPr>
            <w:rFonts w:ascii="Times New Roman" w:hAnsi="Times New Roman" w:cs="Times New Roman"/>
            <w:sz w:val="24"/>
            <w:szCs w:val="24"/>
          </w:rPr>
          <w:t>This experiment</w:t>
        </w:r>
      </w:ins>
      <w:ins w:id="33" w:author="Therese Pham" w:date="2021-06-13T21:55:00Z">
        <w:r w:rsidR="00EC48E8">
          <w:rPr>
            <w:rFonts w:ascii="Times New Roman" w:hAnsi="Times New Roman" w:cs="Times New Roman"/>
            <w:sz w:val="24"/>
            <w:szCs w:val="24"/>
          </w:rPr>
          <w:t xml:space="preserve"> </w:t>
        </w:r>
      </w:ins>
      <w:ins w:id="34" w:author="Therese Pham" w:date="2021-06-13T21:56:00Z">
        <w:r w:rsidR="00EC48E8">
          <w:rPr>
            <w:rFonts w:ascii="Times New Roman" w:hAnsi="Times New Roman" w:cs="Times New Roman"/>
            <w:sz w:val="24"/>
            <w:szCs w:val="24"/>
          </w:rPr>
          <w:t xml:space="preserve">investigates </w:t>
        </w:r>
      </w:ins>
      <w:ins w:id="35" w:author="Therese Pham" w:date="2021-06-13T21:55:00Z">
        <w:r w:rsidR="00EC48E8">
          <w:rPr>
            <w:rFonts w:ascii="Times New Roman" w:hAnsi="Times New Roman" w:cs="Times New Roman"/>
            <w:sz w:val="24"/>
            <w:szCs w:val="24"/>
          </w:rPr>
          <w:t xml:space="preserve">how </w:t>
        </w:r>
      </w:ins>
      <w:ins w:id="36" w:author="Therese Pham" w:date="2021-06-13T21:58:00Z">
        <w:r w:rsidR="00EC48E8">
          <w:rPr>
            <w:rFonts w:ascii="Times New Roman" w:hAnsi="Times New Roman" w:cs="Times New Roman"/>
            <w:sz w:val="24"/>
            <w:szCs w:val="24"/>
          </w:rPr>
          <w:t xml:space="preserve">ecosystem type can affect how </w:t>
        </w:r>
      </w:ins>
      <w:ins w:id="37" w:author="Therese Pham" w:date="2021-06-13T21:55:00Z">
        <w:r w:rsidR="00EC48E8">
          <w:rPr>
            <w:rFonts w:ascii="Times New Roman" w:hAnsi="Times New Roman" w:cs="Times New Roman"/>
            <w:sz w:val="24"/>
            <w:szCs w:val="24"/>
          </w:rPr>
          <w:t>microbial</w:t>
        </w:r>
      </w:ins>
      <w:ins w:id="38" w:author="Therese Pham" w:date="2021-06-13T21:56:00Z">
        <w:r w:rsidR="00EC48E8">
          <w:rPr>
            <w:rFonts w:ascii="Times New Roman" w:hAnsi="Times New Roman" w:cs="Times New Roman"/>
            <w:sz w:val="24"/>
            <w:szCs w:val="24"/>
          </w:rPr>
          <w:t xml:space="preserve"> enzy</w:t>
        </w:r>
      </w:ins>
      <w:ins w:id="39" w:author="Therese Pham" w:date="2021-06-13T21:57:00Z">
        <w:r w:rsidR="00EC48E8">
          <w:rPr>
            <w:rFonts w:ascii="Times New Roman" w:hAnsi="Times New Roman" w:cs="Times New Roman"/>
            <w:sz w:val="24"/>
            <w:szCs w:val="24"/>
          </w:rPr>
          <w:t>m</w:t>
        </w:r>
      </w:ins>
      <w:ins w:id="40" w:author="Therese Pham" w:date="2021-06-13T21:58:00Z">
        <w:r w:rsidR="00EC48E8">
          <w:rPr>
            <w:rFonts w:ascii="Times New Roman" w:hAnsi="Times New Roman" w:cs="Times New Roman"/>
            <w:sz w:val="24"/>
            <w:szCs w:val="24"/>
          </w:rPr>
          <w:t xml:space="preserve">e </w:t>
        </w:r>
      </w:ins>
      <w:ins w:id="41" w:author="Therese Pham" w:date="2021-06-13T21:56:00Z">
        <w:r w:rsidR="00EC48E8">
          <w:rPr>
            <w:rFonts w:ascii="Times New Roman" w:hAnsi="Times New Roman" w:cs="Times New Roman"/>
            <w:sz w:val="24"/>
            <w:szCs w:val="24"/>
          </w:rPr>
          <w:t>activity</w:t>
        </w:r>
      </w:ins>
      <w:ins w:id="42" w:author="Therese Pham" w:date="2021-06-13T21:55:00Z">
        <w:r w:rsidR="00EC48E8">
          <w:rPr>
            <w:rFonts w:ascii="Times New Roman" w:hAnsi="Times New Roman" w:cs="Times New Roman"/>
            <w:sz w:val="24"/>
            <w:szCs w:val="24"/>
          </w:rPr>
          <w:t xml:space="preserve"> </w:t>
        </w:r>
      </w:ins>
      <w:ins w:id="43" w:author="Therese Pham" w:date="2021-06-13T21:57:00Z">
        <w:r w:rsidR="00EC48E8">
          <w:rPr>
            <w:rFonts w:ascii="Times New Roman" w:hAnsi="Times New Roman" w:cs="Times New Roman"/>
            <w:sz w:val="24"/>
            <w:szCs w:val="24"/>
          </w:rPr>
          <w:t>respon</w:t>
        </w:r>
      </w:ins>
      <w:ins w:id="44" w:author="Therese Pham" w:date="2021-06-13T21:58:00Z">
        <w:r w:rsidR="00EC48E8">
          <w:rPr>
            <w:rFonts w:ascii="Times New Roman" w:hAnsi="Times New Roman" w:cs="Times New Roman"/>
            <w:sz w:val="24"/>
            <w:szCs w:val="24"/>
          </w:rPr>
          <w:t xml:space="preserve">ds </w:t>
        </w:r>
      </w:ins>
      <w:ins w:id="45" w:author="Therese Pham" w:date="2021-06-13T21:55:00Z">
        <w:r w:rsidR="00EC48E8">
          <w:rPr>
            <w:rFonts w:ascii="Times New Roman" w:hAnsi="Times New Roman" w:cs="Times New Roman"/>
            <w:sz w:val="24"/>
            <w:szCs w:val="24"/>
          </w:rPr>
          <w:t>to environmental stressors incurred by climate change by ecosystem type</w:t>
        </w:r>
      </w:ins>
      <w:ins w:id="46" w:author="Therese Pham" w:date="2021-06-13T21:59:00Z">
        <w:r w:rsidR="00EC48E8">
          <w:rPr>
            <w:rFonts w:ascii="Times New Roman" w:hAnsi="Times New Roman" w:cs="Times New Roman"/>
            <w:sz w:val="24"/>
            <w:szCs w:val="24"/>
          </w:rPr>
          <w:t>.</w:t>
        </w:r>
      </w:ins>
      <w:ins w:id="47" w:author="Therese Pham" w:date="2021-06-13T21:55:00Z">
        <w:r w:rsidR="00EC48E8">
          <w:rPr>
            <w:rFonts w:ascii="Times New Roman" w:hAnsi="Times New Roman" w:cs="Times New Roman"/>
            <w:sz w:val="24"/>
            <w:szCs w:val="24"/>
          </w:rPr>
          <w:t xml:space="preserve"> </w:t>
        </w:r>
      </w:ins>
      <w:r>
        <w:rPr>
          <w:rFonts w:ascii="Times New Roman" w:hAnsi="Times New Roman" w:cs="Times New Roman"/>
          <w:sz w:val="24"/>
          <w:szCs w:val="24"/>
        </w:rPr>
        <w:t>The study was conducted at the Loma Ridge Global Change Experiment, where</w:t>
      </w:r>
      <w:commentRangeStart w:id="48"/>
      <w:r>
        <w:rPr>
          <w:rFonts w:ascii="Times New Roman" w:hAnsi="Times New Roman" w:cs="Times New Roman"/>
          <w:sz w:val="24"/>
          <w:szCs w:val="24"/>
        </w:rPr>
        <w:t xml:space="preserve"> </w:t>
      </w:r>
      <w:commentRangeEnd w:id="48"/>
      <w:r w:rsidR="00EC48E8">
        <w:rPr>
          <w:rStyle w:val="CommentReference"/>
        </w:rPr>
        <w:commentReference w:id="48"/>
      </w:r>
      <w:r>
        <w:rPr>
          <w:rFonts w:ascii="Times New Roman" w:hAnsi="Times New Roman" w:cs="Times New Roman"/>
          <w:sz w:val="24"/>
          <w:szCs w:val="24"/>
        </w:rPr>
        <w:t xml:space="preserve">the predominant vegetation types are </w:t>
      </w:r>
      <w:proofErr w:type="spellStart"/>
      <w:r>
        <w:rPr>
          <w:rFonts w:ascii="Times New Roman" w:hAnsi="Times New Roman" w:cs="Times New Roman"/>
          <w:sz w:val="24"/>
          <w:szCs w:val="24"/>
        </w:rPr>
        <w:t>a</w:t>
      </w:r>
      <w:del w:id="49" w:author="Therese Pham" w:date="2021-06-13T21:59:00Z">
        <w:r w:rsidDel="00EC48E8">
          <w:rPr>
            <w:rFonts w:ascii="Times New Roman" w:hAnsi="Times New Roman" w:cs="Times New Roman"/>
            <w:sz w:val="24"/>
            <w:szCs w:val="24"/>
          </w:rPr>
          <w:delText xml:space="preserve"> variant of </w:delText>
        </w:r>
      </w:del>
      <w:r>
        <w:rPr>
          <w:rFonts w:ascii="Times New Roman" w:hAnsi="Times New Roman" w:cs="Times New Roman"/>
          <w:sz w:val="24"/>
          <w:szCs w:val="24"/>
        </w:rPr>
        <w:t>chaparral</w:t>
      </w:r>
      <w:proofErr w:type="spellEnd"/>
      <w:r>
        <w:rPr>
          <w:rFonts w:ascii="Times New Roman" w:hAnsi="Times New Roman" w:cs="Times New Roman"/>
          <w:sz w:val="24"/>
          <w:szCs w:val="24"/>
        </w:rPr>
        <w:t xml:space="preserve"> </w:t>
      </w:r>
      <w:ins w:id="50" w:author="Therese Pham" w:date="2021-06-13T21:59:00Z">
        <w:r w:rsidR="00EC48E8">
          <w:rPr>
            <w:rFonts w:ascii="Times New Roman" w:hAnsi="Times New Roman" w:cs="Times New Roman"/>
            <w:sz w:val="24"/>
            <w:szCs w:val="24"/>
          </w:rPr>
          <w:t xml:space="preserve">variant </w:t>
        </w:r>
      </w:ins>
      <w:r>
        <w:rPr>
          <w:rFonts w:ascii="Times New Roman" w:hAnsi="Times New Roman" w:cs="Times New Roman"/>
          <w:sz w:val="24"/>
          <w:szCs w:val="24"/>
        </w:rPr>
        <w:t xml:space="preserve">known as coastal sage scrub (CSS) </w:t>
      </w:r>
      <w:commentRangeStart w:id="51"/>
      <w:r>
        <w:rPr>
          <w:rFonts w:ascii="Times New Roman" w:hAnsi="Times New Roman" w:cs="Times New Roman"/>
          <w:sz w:val="24"/>
          <w:szCs w:val="24"/>
        </w:rPr>
        <w:t xml:space="preserve">and a grassland dominated by exotic </w:t>
      </w:r>
      <w:r w:rsidR="00BC724B">
        <w:rPr>
          <w:rFonts w:ascii="Times New Roman" w:hAnsi="Times New Roman" w:cs="Times New Roman"/>
          <w:sz w:val="24"/>
          <w:szCs w:val="24"/>
        </w:rPr>
        <w:t>species</w:t>
      </w:r>
      <w:commentRangeEnd w:id="51"/>
      <w:r w:rsidR="00EC48E8">
        <w:rPr>
          <w:rStyle w:val="CommentReference"/>
        </w:rPr>
        <w:commentReference w:id="51"/>
      </w:r>
      <w:r w:rsidR="00BC724B">
        <w:rPr>
          <w:rFonts w:ascii="Times New Roman" w:hAnsi="Times New Roman" w:cs="Times New Roman"/>
          <w:sz w:val="24"/>
          <w:szCs w:val="24"/>
        </w:rPr>
        <w:t xml:space="preserve">. </w:t>
      </w:r>
      <w:commentRangeStart w:id="52"/>
      <w:r w:rsidR="00BC724B">
        <w:rPr>
          <w:rFonts w:ascii="Times New Roman" w:hAnsi="Times New Roman" w:cs="Times New Roman"/>
          <w:sz w:val="24"/>
          <w:szCs w:val="24"/>
        </w:rPr>
        <w:t xml:space="preserve">Precipitation was reduced by ~40% in half of the CSS and grassland plots under study. </w:t>
      </w:r>
      <w:commentRangeEnd w:id="52"/>
      <w:r w:rsidR="00EC48E8">
        <w:rPr>
          <w:rStyle w:val="CommentReference"/>
        </w:rPr>
        <w:commentReference w:id="52"/>
      </w:r>
      <w:r w:rsidR="00BC724B">
        <w:rPr>
          <w:rFonts w:ascii="Times New Roman" w:hAnsi="Times New Roman" w:cs="Times New Roman"/>
          <w:sz w:val="24"/>
          <w:szCs w:val="24"/>
        </w:rPr>
        <w:t>Results indicate that amounts of microbial enzymes (as indicated by V</w:t>
      </w:r>
      <w:r w:rsidR="00BC724B">
        <w:rPr>
          <w:rFonts w:ascii="Times New Roman" w:hAnsi="Times New Roman" w:cs="Times New Roman"/>
          <w:sz w:val="24"/>
          <w:szCs w:val="24"/>
          <w:vertAlign w:val="subscript"/>
        </w:rPr>
        <w:t>max</w:t>
      </w:r>
      <w:r w:rsidR="00BC724B">
        <w:rPr>
          <w:rFonts w:ascii="Times New Roman" w:hAnsi="Times New Roman" w:cs="Times New Roman"/>
          <w:sz w:val="24"/>
          <w:szCs w:val="24"/>
        </w:rPr>
        <w:t>) are unaffected by drought and remain</w:t>
      </w:r>
      <w:del w:id="53" w:author="Therese Pham" w:date="2021-06-13T22:10:00Z">
        <w:r w:rsidR="00BC724B" w:rsidDel="00EC48E8">
          <w:rPr>
            <w:rFonts w:ascii="Times New Roman" w:hAnsi="Times New Roman" w:cs="Times New Roman"/>
            <w:sz w:val="24"/>
            <w:szCs w:val="24"/>
          </w:rPr>
          <w:delText>s</w:delText>
        </w:r>
      </w:del>
      <w:r w:rsidR="00BC724B">
        <w:rPr>
          <w:rFonts w:ascii="Times New Roman" w:hAnsi="Times New Roman" w:cs="Times New Roman"/>
          <w:sz w:val="24"/>
          <w:szCs w:val="24"/>
        </w:rPr>
        <w:t xml:space="preserve"> constant between drought plots and ambient plots across both ecosystems. However, amounts of microbial enzymes β-glucosidase and </w:t>
      </w:r>
      <w:proofErr w:type="spellStart"/>
      <w:r w:rsidR="00BC724B">
        <w:rPr>
          <w:rFonts w:ascii="Times New Roman" w:hAnsi="Times New Roman" w:cs="Times New Roman"/>
          <w:sz w:val="24"/>
          <w:szCs w:val="24"/>
        </w:rPr>
        <w:t>cellobiohydrolase</w:t>
      </w:r>
      <w:proofErr w:type="spellEnd"/>
      <w:r w:rsidR="00BC724B">
        <w:rPr>
          <w:rFonts w:ascii="Times New Roman" w:hAnsi="Times New Roman" w:cs="Times New Roman"/>
          <w:sz w:val="24"/>
          <w:szCs w:val="24"/>
        </w:rPr>
        <w:t xml:space="preserve"> (both of which degrades cellulose) and N-acetyl-β-D-</w:t>
      </w:r>
      <w:proofErr w:type="spellStart"/>
      <w:r w:rsidR="00BC724B">
        <w:rPr>
          <w:rFonts w:ascii="Times New Roman" w:hAnsi="Times New Roman" w:cs="Times New Roman"/>
          <w:sz w:val="24"/>
          <w:szCs w:val="24"/>
        </w:rPr>
        <w:t>glucosaminidase</w:t>
      </w:r>
      <w:proofErr w:type="spellEnd"/>
      <w:r w:rsidR="00BC724B">
        <w:rPr>
          <w:rFonts w:ascii="Times New Roman" w:hAnsi="Times New Roman" w:cs="Times New Roman"/>
          <w:sz w:val="24"/>
          <w:szCs w:val="24"/>
        </w:rPr>
        <w:t xml:space="preserve"> (which mineralizes chitin, a nitrogen-containing component of fungal cell walls) are significantly higher in grassland litter than CSS due to higher cellulose proportions and lower lignin proportions in grasslands. </w:t>
      </w:r>
      <w:commentRangeStart w:id="54"/>
      <w:r w:rsidR="00BC724B">
        <w:rPr>
          <w:rFonts w:ascii="Times New Roman" w:hAnsi="Times New Roman" w:cs="Times New Roman"/>
          <w:sz w:val="24"/>
          <w:szCs w:val="24"/>
        </w:rPr>
        <w:t xml:space="preserve">These results indicate that microbial </w:t>
      </w:r>
      <w:commentRangeEnd w:id="54"/>
      <w:r w:rsidR="00EC48E8">
        <w:rPr>
          <w:rStyle w:val="CommentReference"/>
        </w:rPr>
        <w:commentReference w:id="54"/>
      </w:r>
      <w:r w:rsidR="00BC724B">
        <w:rPr>
          <w:rFonts w:ascii="Times New Roman" w:hAnsi="Times New Roman" w:cs="Times New Roman"/>
          <w:sz w:val="24"/>
          <w:szCs w:val="24"/>
        </w:rPr>
        <w:t xml:space="preserve">production </w:t>
      </w:r>
      <w:commentRangeStart w:id="55"/>
      <w:r w:rsidR="00BC724B">
        <w:rPr>
          <w:rFonts w:ascii="Times New Roman" w:hAnsi="Times New Roman" w:cs="Times New Roman"/>
          <w:sz w:val="24"/>
          <w:szCs w:val="24"/>
        </w:rPr>
        <w:t>of extracellular enzymes is unlikely to change due to changes in precipitation</w:t>
      </w:r>
      <w:commentRangeEnd w:id="55"/>
      <w:r w:rsidR="00EC48E8">
        <w:rPr>
          <w:rStyle w:val="CommentReference"/>
        </w:rPr>
        <w:commentReference w:id="55"/>
      </w:r>
      <w:r w:rsidR="00BC724B">
        <w:rPr>
          <w:rFonts w:ascii="Times New Roman" w:hAnsi="Times New Roman" w:cs="Times New Roman"/>
          <w:sz w:val="24"/>
          <w:szCs w:val="24"/>
        </w:rPr>
        <w:t>.</w:t>
      </w:r>
    </w:p>
    <w:p w14:paraId="14667C2D" w14:textId="4CD91EC3" w:rsidR="009020EB" w:rsidRDefault="009020EB" w:rsidP="009020EB">
      <w:pPr>
        <w:rPr>
          <w:rFonts w:ascii="Times New Roman" w:hAnsi="Times New Roman" w:cs="Times New Roman"/>
          <w:sz w:val="24"/>
          <w:szCs w:val="24"/>
        </w:rPr>
      </w:pPr>
    </w:p>
    <w:p w14:paraId="407E0B43" w14:textId="77777777" w:rsidR="003E44C0" w:rsidRDefault="003E44C0" w:rsidP="009020EB">
      <w:pPr>
        <w:rPr>
          <w:rFonts w:ascii="Times New Roman" w:hAnsi="Times New Roman" w:cs="Times New Roman"/>
          <w:sz w:val="24"/>
          <w:szCs w:val="24"/>
        </w:rPr>
      </w:pPr>
    </w:p>
    <w:p w14:paraId="3194713C" w14:textId="26C8C6E4" w:rsidR="000B1F6D" w:rsidRDefault="000B1F6D" w:rsidP="009020EB">
      <w:pPr>
        <w:rPr>
          <w:rFonts w:ascii="Times New Roman" w:hAnsi="Times New Roman" w:cs="Times New Roman"/>
          <w:sz w:val="24"/>
          <w:szCs w:val="24"/>
        </w:rPr>
      </w:pPr>
    </w:p>
    <w:p w14:paraId="7F82E63A" w14:textId="5BC73142" w:rsidR="000B1F6D" w:rsidRDefault="000B1F6D" w:rsidP="009020EB">
      <w:pPr>
        <w:rPr>
          <w:rFonts w:ascii="Times New Roman" w:hAnsi="Times New Roman" w:cs="Times New Roman"/>
          <w:sz w:val="24"/>
          <w:szCs w:val="24"/>
        </w:rPr>
      </w:pPr>
    </w:p>
    <w:p w14:paraId="03B9AA4A" w14:textId="04C68F49" w:rsidR="000B1F6D" w:rsidRDefault="000B1F6D" w:rsidP="009020EB">
      <w:pPr>
        <w:rPr>
          <w:rFonts w:ascii="Times New Roman" w:hAnsi="Times New Roman" w:cs="Times New Roman"/>
          <w:sz w:val="24"/>
          <w:szCs w:val="24"/>
        </w:rPr>
      </w:pPr>
    </w:p>
    <w:p w14:paraId="5073920D" w14:textId="64307849" w:rsidR="000B1F6D" w:rsidRDefault="000B1F6D" w:rsidP="009020EB">
      <w:pPr>
        <w:rPr>
          <w:rFonts w:ascii="Times New Roman" w:hAnsi="Times New Roman" w:cs="Times New Roman"/>
          <w:sz w:val="24"/>
          <w:szCs w:val="24"/>
        </w:rPr>
      </w:pPr>
    </w:p>
    <w:p w14:paraId="32837A69" w14:textId="78FBEB94" w:rsidR="00BC724B" w:rsidRDefault="00BC724B" w:rsidP="009020EB">
      <w:pPr>
        <w:rPr>
          <w:rFonts w:ascii="Times New Roman" w:hAnsi="Times New Roman" w:cs="Times New Roman"/>
          <w:sz w:val="24"/>
          <w:szCs w:val="24"/>
        </w:rPr>
      </w:pPr>
    </w:p>
    <w:p w14:paraId="73897A02" w14:textId="7C1A98A2" w:rsidR="00BC724B" w:rsidRDefault="00BC724B" w:rsidP="009020EB">
      <w:pPr>
        <w:rPr>
          <w:rFonts w:ascii="Times New Roman" w:hAnsi="Times New Roman" w:cs="Times New Roman"/>
          <w:sz w:val="24"/>
          <w:szCs w:val="24"/>
        </w:rPr>
      </w:pPr>
    </w:p>
    <w:p w14:paraId="235E6D13" w14:textId="788B2CDE" w:rsidR="00BC724B" w:rsidRDefault="00BC724B" w:rsidP="009020EB">
      <w:pPr>
        <w:rPr>
          <w:rFonts w:ascii="Times New Roman" w:hAnsi="Times New Roman" w:cs="Times New Roman"/>
          <w:sz w:val="24"/>
          <w:szCs w:val="24"/>
        </w:rPr>
      </w:pPr>
    </w:p>
    <w:p w14:paraId="0E453EFB" w14:textId="118DE041" w:rsidR="00BC724B" w:rsidRDefault="00BC724B" w:rsidP="009020EB">
      <w:pPr>
        <w:rPr>
          <w:rFonts w:ascii="Times New Roman" w:hAnsi="Times New Roman" w:cs="Times New Roman"/>
          <w:sz w:val="24"/>
          <w:szCs w:val="24"/>
        </w:rPr>
      </w:pPr>
    </w:p>
    <w:p w14:paraId="0AE0D284" w14:textId="6DF8CE91" w:rsidR="00BC724B" w:rsidRDefault="00BC724B" w:rsidP="009020EB">
      <w:pPr>
        <w:rPr>
          <w:rFonts w:ascii="Times New Roman" w:hAnsi="Times New Roman" w:cs="Times New Roman"/>
          <w:sz w:val="24"/>
          <w:szCs w:val="24"/>
        </w:rPr>
      </w:pPr>
    </w:p>
    <w:p w14:paraId="7D198EDA" w14:textId="588A3CE7" w:rsidR="00BC724B" w:rsidRDefault="00BC724B" w:rsidP="009020EB">
      <w:pPr>
        <w:rPr>
          <w:rFonts w:ascii="Times New Roman" w:hAnsi="Times New Roman" w:cs="Times New Roman"/>
          <w:sz w:val="24"/>
          <w:szCs w:val="24"/>
        </w:rPr>
      </w:pPr>
    </w:p>
    <w:p w14:paraId="4A4F3F90" w14:textId="5D464264" w:rsidR="00BC724B" w:rsidRDefault="00BC724B" w:rsidP="009020EB">
      <w:pPr>
        <w:rPr>
          <w:rFonts w:ascii="Times New Roman" w:hAnsi="Times New Roman" w:cs="Times New Roman"/>
          <w:sz w:val="24"/>
          <w:szCs w:val="24"/>
        </w:rPr>
      </w:pPr>
    </w:p>
    <w:p w14:paraId="6B6DD051" w14:textId="6EDD9308" w:rsidR="00BC724B" w:rsidRDefault="00BC724B" w:rsidP="009020EB">
      <w:pPr>
        <w:rPr>
          <w:rFonts w:ascii="Times New Roman" w:hAnsi="Times New Roman" w:cs="Times New Roman"/>
          <w:sz w:val="24"/>
          <w:szCs w:val="24"/>
        </w:rPr>
      </w:pPr>
    </w:p>
    <w:p w14:paraId="455E916B" w14:textId="57FD84EB" w:rsidR="00BC724B" w:rsidRDefault="00BC724B" w:rsidP="009020EB">
      <w:pPr>
        <w:rPr>
          <w:rFonts w:ascii="Times New Roman" w:hAnsi="Times New Roman" w:cs="Times New Roman"/>
          <w:sz w:val="24"/>
          <w:szCs w:val="24"/>
        </w:rPr>
      </w:pPr>
    </w:p>
    <w:p w14:paraId="33E11D6A" w14:textId="5E323084" w:rsidR="00BC724B" w:rsidRDefault="00BC724B" w:rsidP="009020EB">
      <w:pPr>
        <w:rPr>
          <w:rFonts w:ascii="Times New Roman" w:hAnsi="Times New Roman" w:cs="Times New Roman"/>
          <w:sz w:val="24"/>
          <w:szCs w:val="24"/>
        </w:rPr>
      </w:pPr>
    </w:p>
    <w:p w14:paraId="467C1CF5" w14:textId="77777777" w:rsidR="00BC724B" w:rsidRDefault="00BC724B" w:rsidP="009020EB">
      <w:pPr>
        <w:rPr>
          <w:rFonts w:ascii="Times New Roman" w:hAnsi="Times New Roman" w:cs="Times New Roman"/>
          <w:sz w:val="24"/>
          <w:szCs w:val="24"/>
        </w:rPr>
      </w:pPr>
    </w:p>
    <w:p w14:paraId="0C2A114F" w14:textId="0CEE055A" w:rsidR="000B1F6D" w:rsidRDefault="000B1F6D" w:rsidP="009020EB">
      <w:pPr>
        <w:rPr>
          <w:rFonts w:ascii="Times New Roman" w:hAnsi="Times New Roman" w:cs="Times New Roman"/>
          <w:sz w:val="24"/>
          <w:szCs w:val="24"/>
        </w:rPr>
      </w:pPr>
      <w:r>
        <w:rPr>
          <w:rFonts w:ascii="Times New Roman" w:hAnsi="Times New Roman" w:cs="Times New Roman"/>
          <w:b/>
          <w:bCs/>
          <w:sz w:val="24"/>
          <w:szCs w:val="24"/>
        </w:rPr>
        <w:t>Introduction</w:t>
      </w:r>
    </w:p>
    <w:p w14:paraId="22500B37" w14:textId="2E9A7746" w:rsidR="000B1F6D" w:rsidRDefault="00EC48E8" w:rsidP="000B1F6D">
      <w:pPr>
        <w:ind w:firstLine="720"/>
        <w:rPr>
          <w:rFonts w:ascii="Times New Roman" w:hAnsi="Times New Roman" w:cs="Times New Roman"/>
          <w:sz w:val="24"/>
          <w:szCs w:val="24"/>
        </w:rPr>
      </w:pPr>
      <w:ins w:id="56" w:author="Therese Pham" w:date="2021-06-13T22:17:00Z">
        <w:r>
          <w:rPr>
            <w:rFonts w:ascii="Times New Roman" w:hAnsi="Times New Roman" w:cs="Times New Roman"/>
            <w:sz w:val="24"/>
            <w:szCs w:val="24"/>
          </w:rPr>
          <w:t>Anthropogenic driven</w:t>
        </w:r>
      </w:ins>
      <w:ins w:id="57" w:author="Therese Pham" w:date="2021-06-13T22:18:00Z">
        <w:r>
          <w:rPr>
            <w:rFonts w:ascii="Times New Roman" w:hAnsi="Times New Roman" w:cs="Times New Roman"/>
            <w:sz w:val="24"/>
            <w:szCs w:val="24"/>
          </w:rPr>
          <w:t xml:space="preserve"> </w:t>
        </w:r>
      </w:ins>
      <w:del w:id="58" w:author="Therese Pham" w:date="2021-06-13T22:18:00Z">
        <w:r w:rsidR="000B1F6D" w:rsidDel="00EC48E8">
          <w:rPr>
            <w:rFonts w:ascii="Times New Roman" w:hAnsi="Times New Roman" w:cs="Times New Roman"/>
            <w:sz w:val="24"/>
            <w:szCs w:val="24"/>
          </w:rPr>
          <w:delText>C</w:delText>
        </w:r>
      </w:del>
      <w:ins w:id="59" w:author="Therese Pham" w:date="2021-06-13T22:18:00Z">
        <w:r>
          <w:rPr>
            <w:rFonts w:ascii="Times New Roman" w:hAnsi="Times New Roman" w:cs="Times New Roman"/>
            <w:sz w:val="24"/>
            <w:szCs w:val="24"/>
          </w:rPr>
          <w:t>c</w:t>
        </w:r>
      </w:ins>
      <w:r w:rsidR="000B1F6D">
        <w:rPr>
          <w:rFonts w:ascii="Times New Roman" w:hAnsi="Times New Roman" w:cs="Times New Roman"/>
          <w:sz w:val="24"/>
          <w:szCs w:val="24"/>
        </w:rPr>
        <w:t xml:space="preserve">limate change can be viewed </w:t>
      </w:r>
      <w:del w:id="60" w:author="Therese Pham" w:date="2021-06-13T22:17:00Z">
        <w:r w:rsidR="000B1F6D" w:rsidDel="00EC48E8">
          <w:rPr>
            <w:rFonts w:ascii="Times New Roman" w:hAnsi="Times New Roman" w:cs="Times New Roman"/>
            <w:sz w:val="24"/>
            <w:szCs w:val="24"/>
          </w:rPr>
          <w:delText xml:space="preserve">as humanity’s </w:delText>
        </w:r>
      </w:del>
      <w:ins w:id="61" w:author="Therese Pham" w:date="2021-06-13T22:17:00Z">
        <w:r>
          <w:rPr>
            <w:rFonts w:ascii="Times New Roman" w:hAnsi="Times New Roman" w:cs="Times New Roman"/>
            <w:sz w:val="24"/>
            <w:szCs w:val="24"/>
          </w:rPr>
          <w:t xml:space="preserve">the </w:t>
        </w:r>
      </w:ins>
      <w:r w:rsidR="000B1F6D">
        <w:rPr>
          <w:rFonts w:ascii="Times New Roman" w:hAnsi="Times New Roman" w:cs="Times New Roman"/>
          <w:sz w:val="24"/>
          <w:szCs w:val="24"/>
        </w:rPr>
        <w:t>defining problem of the 21</w:t>
      </w:r>
      <w:r w:rsidR="000B1F6D" w:rsidRPr="000B1F6D">
        <w:rPr>
          <w:rFonts w:ascii="Times New Roman" w:hAnsi="Times New Roman" w:cs="Times New Roman"/>
          <w:sz w:val="24"/>
          <w:szCs w:val="24"/>
          <w:vertAlign w:val="superscript"/>
        </w:rPr>
        <w:t>st</w:t>
      </w:r>
      <w:r w:rsidR="000B1F6D">
        <w:rPr>
          <w:rFonts w:ascii="Times New Roman" w:hAnsi="Times New Roman" w:cs="Times New Roman"/>
          <w:sz w:val="24"/>
          <w:szCs w:val="24"/>
        </w:rPr>
        <w:t xml:space="preserve"> century (</w:t>
      </w:r>
      <w:r w:rsidR="00201B14">
        <w:rPr>
          <w:rFonts w:ascii="Times New Roman" w:hAnsi="Times New Roman" w:cs="Times New Roman"/>
          <w:sz w:val="24"/>
          <w:szCs w:val="24"/>
        </w:rPr>
        <w:t>UN</w:t>
      </w:r>
      <w:r w:rsidR="000B1F6D">
        <w:rPr>
          <w:rFonts w:ascii="Times New Roman" w:hAnsi="Times New Roman" w:cs="Times New Roman"/>
          <w:sz w:val="24"/>
          <w:szCs w:val="24"/>
        </w:rPr>
        <w:t>). Due to the multi-faceted nature of the problem, tackling this issue</w:t>
      </w:r>
      <w:ins w:id="62" w:author="Therese Pham" w:date="2021-06-13T22:22:00Z">
        <w:r>
          <w:rPr>
            <w:rFonts w:ascii="Times New Roman" w:hAnsi="Times New Roman" w:cs="Times New Roman"/>
            <w:sz w:val="24"/>
            <w:szCs w:val="24"/>
          </w:rPr>
          <w:t xml:space="preserve"> will require </w:t>
        </w:r>
      </w:ins>
      <w:del w:id="63" w:author="Therese Pham" w:date="2021-06-13T22:22:00Z">
        <w:r w:rsidR="000B1F6D" w:rsidDel="00EC48E8">
          <w:rPr>
            <w:rFonts w:ascii="Times New Roman" w:hAnsi="Times New Roman" w:cs="Times New Roman"/>
            <w:sz w:val="24"/>
            <w:szCs w:val="24"/>
          </w:rPr>
          <w:delText xml:space="preserve"> involve</w:delText>
        </w:r>
      </w:del>
      <w:del w:id="64" w:author="Therese Pham" w:date="2021-06-13T22:21:00Z">
        <w:r w:rsidR="000B1F6D" w:rsidDel="00EC48E8">
          <w:rPr>
            <w:rFonts w:ascii="Times New Roman" w:hAnsi="Times New Roman" w:cs="Times New Roman"/>
            <w:sz w:val="24"/>
            <w:szCs w:val="24"/>
          </w:rPr>
          <w:delText xml:space="preserve">s multiple </w:delText>
        </w:r>
      </w:del>
      <w:r w:rsidR="000B1F6D">
        <w:rPr>
          <w:rFonts w:ascii="Times New Roman" w:hAnsi="Times New Roman" w:cs="Times New Roman"/>
          <w:sz w:val="24"/>
          <w:szCs w:val="24"/>
        </w:rPr>
        <w:t xml:space="preserve">interdisciplinary approaches </w:t>
      </w:r>
      <w:del w:id="65" w:author="Therese Pham" w:date="2021-06-13T22:22:00Z">
        <w:r w:rsidR="000B1F6D" w:rsidDel="00EC48E8">
          <w:rPr>
            <w:rFonts w:ascii="Times New Roman" w:hAnsi="Times New Roman" w:cs="Times New Roman"/>
            <w:sz w:val="24"/>
            <w:szCs w:val="24"/>
          </w:rPr>
          <w:delText>in terms of</w:delText>
        </w:r>
      </w:del>
      <w:r w:rsidR="000B1F6D">
        <w:rPr>
          <w:rFonts w:ascii="Times New Roman" w:hAnsi="Times New Roman" w:cs="Times New Roman"/>
          <w:sz w:val="24"/>
          <w:szCs w:val="24"/>
        </w:rPr>
        <w:t xml:space="preserve"> </w:t>
      </w:r>
      <w:ins w:id="66" w:author="Therese Pham" w:date="2021-06-13T22:22:00Z">
        <w:r>
          <w:rPr>
            <w:rFonts w:ascii="Times New Roman" w:hAnsi="Times New Roman" w:cs="Times New Roman"/>
            <w:sz w:val="24"/>
            <w:szCs w:val="24"/>
          </w:rPr>
          <w:t xml:space="preserve">to </w:t>
        </w:r>
      </w:ins>
      <w:r w:rsidR="000B1F6D">
        <w:rPr>
          <w:rFonts w:ascii="Times New Roman" w:hAnsi="Times New Roman" w:cs="Times New Roman"/>
          <w:sz w:val="24"/>
          <w:szCs w:val="24"/>
        </w:rPr>
        <w:t xml:space="preserve">both </w:t>
      </w:r>
      <w:ins w:id="67" w:author="Therese Pham" w:date="2021-06-13T22:22:00Z">
        <w:r>
          <w:rPr>
            <w:rFonts w:ascii="Times New Roman" w:hAnsi="Times New Roman" w:cs="Times New Roman"/>
            <w:sz w:val="24"/>
            <w:szCs w:val="24"/>
          </w:rPr>
          <w:t xml:space="preserve">better understand the </w:t>
        </w:r>
      </w:ins>
      <w:ins w:id="68" w:author="Therese Pham" w:date="2021-06-13T22:23:00Z">
        <w:r>
          <w:rPr>
            <w:rFonts w:ascii="Times New Roman" w:hAnsi="Times New Roman" w:cs="Times New Roman"/>
            <w:sz w:val="24"/>
            <w:szCs w:val="24"/>
          </w:rPr>
          <w:t xml:space="preserve">scope and effects of climate change as well as compose </w:t>
        </w:r>
      </w:ins>
      <w:commentRangeStart w:id="69"/>
      <w:ins w:id="70" w:author="Therese Pham" w:date="2021-06-13T22:24:00Z">
        <w:r>
          <w:rPr>
            <w:rFonts w:ascii="Times New Roman" w:hAnsi="Times New Roman" w:cs="Times New Roman"/>
            <w:sz w:val="24"/>
            <w:szCs w:val="24"/>
          </w:rPr>
          <w:t>sufficient</w:t>
        </w:r>
        <w:commentRangeEnd w:id="69"/>
        <w:r>
          <w:rPr>
            <w:rStyle w:val="CommentReference"/>
          </w:rPr>
          <w:commentReference w:id="69"/>
        </w:r>
      </w:ins>
      <w:ins w:id="71" w:author="Therese Pham" w:date="2021-06-13T22:23:00Z">
        <w:r>
          <w:rPr>
            <w:rFonts w:ascii="Times New Roman" w:hAnsi="Times New Roman" w:cs="Times New Roman"/>
            <w:sz w:val="24"/>
            <w:szCs w:val="24"/>
          </w:rPr>
          <w:t xml:space="preserve"> </w:t>
        </w:r>
      </w:ins>
      <w:r w:rsidR="000B1F6D">
        <w:rPr>
          <w:rFonts w:ascii="Times New Roman" w:hAnsi="Times New Roman" w:cs="Times New Roman"/>
          <w:sz w:val="24"/>
          <w:szCs w:val="24"/>
        </w:rPr>
        <w:t>solutions</w:t>
      </w:r>
      <w:ins w:id="72" w:author="Therese Pham" w:date="2021-06-13T22:24:00Z">
        <w:r>
          <w:rPr>
            <w:rFonts w:ascii="Times New Roman" w:hAnsi="Times New Roman" w:cs="Times New Roman"/>
            <w:sz w:val="24"/>
            <w:szCs w:val="24"/>
          </w:rPr>
          <w:t xml:space="preserve"> before it is too late</w:t>
        </w:r>
      </w:ins>
      <w:del w:id="73" w:author="Therese Pham" w:date="2021-06-13T22:24:00Z">
        <w:r w:rsidR="000B1F6D" w:rsidDel="00EC48E8">
          <w:rPr>
            <w:rFonts w:ascii="Times New Roman" w:hAnsi="Times New Roman" w:cs="Times New Roman"/>
            <w:sz w:val="24"/>
            <w:szCs w:val="24"/>
          </w:rPr>
          <w:delText xml:space="preserve"> </w:delText>
        </w:r>
        <w:commentRangeStart w:id="74"/>
        <w:r w:rsidR="000B1F6D" w:rsidDel="00EC48E8">
          <w:rPr>
            <w:rFonts w:ascii="Times New Roman" w:hAnsi="Times New Roman" w:cs="Times New Roman"/>
            <w:sz w:val="24"/>
            <w:szCs w:val="24"/>
          </w:rPr>
          <w:delText xml:space="preserve">and </w:delText>
        </w:r>
        <w:r w:rsidR="00E743D4" w:rsidDel="00EC48E8">
          <w:rPr>
            <w:rFonts w:ascii="Times New Roman" w:hAnsi="Times New Roman" w:cs="Times New Roman"/>
            <w:sz w:val="24"/>
            <w:szCs w:val="24"/>
          </w:rPr>
          <w:delText xml:space="preserve">effects of </w:delText>
        </w:r>
        <w:commentRangeEnd w:id="74"/>
        <w:r w:rsidDel="00EC48E8">
          <w:rPr>
            <w:rStyle w:val="CommentReference"/>
          </w:rPr>
          <w:commentReference w:id="74"/>
        </w:r>
        <w:r w:rsidR="00E743D4" w:rsidDel="00EC48E8">
          <w:rPr>
            <w:rFonts w:ascii="Times New Roman" w:hAnsi="Times New Roman" w:cs="Times New Roman"/>
            <w:sz w:val="24"/>
            <w:szCs w:val="24"/>
          </w:rPr>
          <w:delText>climate change</w:delText>
        </w:r>
      </w:del>
      <w:r w:rsidR="000B1F6D">
        <w:rPr>
          <w:rFonts w:ascii="Times New Roman" w:hAnsi="Times New Roman" w:cs="Times New Roman"/>
          <w:sz w:val="24"/>
          <w:szCs w:val="24"/>
        </w:rPr>
        <w:t xml:space="preserve">. For one, </w:t>
      </w:r>
      <w:r w:rsidR="00E743D4">
        <w:rPr>
          <w:rFonts w:ascii="Times New Roman" w:hAnsi="Times New Roman" w:cs="Times New Roman"/>
          <w:sz w:val="24"/>
          <w:szCs w:val="24"/>
        </w:rPr>
        <w:t xml:space="preserve">the different feedbacks between climate and the rest of the Earth system </w:t>
      </w:r>
      <w:del w:id="75" w:author="Therese Pham" w:date="2021-06-13T22:26:00Z">
        <w:r w:rsidR="00E743D4" w:rsidDel="00EC48E8">
          <w:rPr>
            <w:rFonts w:ascii="Times New Roman" w:hAnsi="Times New Roman" w:cs="Times New Roman"/>
            <w:sz w:val="24"/>
            <w:szCs w:val="24"/>
          </w:rPr>
          <w:delText xml:space="preserve">needs to </w:delText>
        </w:r>
      </w:del>
      <w:ins w:id="76" w:author="Therese Pham" w:date="2021-06-13T22:26:00Z">
        <w:r>
          <w:rPr>
            <w:rFonts w:ascii="Times New Roman" w:hAnsi="Times New Roman" w:cs="Times New Roman"/>
            <w:sz w:val="24"/>
            <w:szCs w:val="24"/>
          </w:rPr>
          <w:t xml:space="preserve">must </w:t>
        </w:r>
      </w:ins>
      <w:r w:rsidR="00E743D4">
        <w:rPr>
          <w:rFonts w:ascii="Times New Roman" w:hAnsi="Times New Roman" w:cs="Times New Roman"/>
          <w:sz w:val="24"/>
          <w:szCs w:val="24"/>
        </w:rPr>
        <w:t xml:space="preserve">be considered in order to understand and </w:t>
      </w:r>
      <w:ins w:id="77" w:author="Therese Pham" w:date="2021-06-13T22:26:00Z">
        <w:r>
          <w:rPr>
            <w:rFonts w:ascii="Times New Roman" w:hAnsi="Times New Roman" w:cs="Times New Roman"/>
            <w:sz w:val="24"/>
            <w:szCs w:val="24"/>
          </w:rPr>
          <w:t xml:space="preserve">accurately </w:t>
        </w:r>
      </w:ins>
      <w:r w:rsidR="00E743D4">
        <w:rPr>
          <w:rFonts w:ascii="Times New Roman" w:hAnsi="Times New Roman" w:cs="Times New Roman"/>
          <w:sz w:val="24"/>
          <w:szCs w:val="24"/>
        </w:rPr>
        <w:t>project the pace at which the climate is changing (</w:t>
      </w:r>
      <w:r w:rsidR="00901698">
        <w:rPr>
          <w:rFonts w:ascii="Times New Roman" w:hAnsi="Times New Roman" w:cs="Times New Roman"/>
          <w:sz w:val="24"/>
          <w:szCs w:val="24"/>
        </w:rPr>
        <w:t>Bony et al. 2006</w:t>
      </w:r>
      <w:r w:rsidR="00E743D4">
        <w:rPr>
          <w:rFonts w:ascii="Times New Roman" w:hAnsi="Times New Roman" w:cs="Times New Roman"/>
          <w:sz w:val="24"/>
          <w:szCs w:val="24"/>
        </w:rPr>
        <w:t>). Multiple feedbacks are at play with some being positiv</w:t>
      </w:r>
      <w:commentRangeStart w:id="78"/>
      <w:r w:rsidR="00E743D4">
        <w:rPr>
          <w:rFonts w:ascii="Times New Roman" w:hAnsi="Times New Roman" w:cs="Times New Roman"/>
          <w:sz w:val="24"/>
          <w:szCs w:val="24"/>
        </w:rPr>
        <w:t>e feedbacks</w:t>
      </w:r>
      <w:r w:rsidR="00901698">
        <w:rPr>
          <w:rFonts w:ascii="Times New Roman" w:hAnsi="Times New Roman" w:cs="Times New Roman"/>
          <w:sz w:val="24"/>
          <w:szCs w:val="24"/>
        </w:rPr>
        <w:t xml:space="preserve"> </w:t>
      </w:r>
      <w:commentRangeEnd w:id="78"/>
      <w:r>
        <w:rPr>
          <w:rStyle w:val="CommentReference"/>
        </w:rPr>
        <w:commentReference w:id="78"/>
      </w:r>
      <w:r w:rsidR="00901698">
        <w:rPr>
          <w:rFonts w:ascii="Times New Roman" w:hAnsi="Times New Roman" w:cs="Times New Roman"/>
          <w:sz w:val="24"/>
          <w:szCs w:val="24"/>
        </w:rPr>
        <w:t>(</w:t>
      </w:r>
      <w:proofErr w:type="spellStart"/>
      <w:r w:rsidR="00901698">
        <w:rPr>
          <w:rFonts w:ascii="Times New Roman" w:hAnsi="Times New Roman" w:cs="Times New Roman"/>
          <w:sz w:val="24"/>
          <w:szCs w:val="24"/>
        </w:rPr>
        <w:t>Friedlingstein</w:t>
      </w:r>
      <w:proofErr w:type="spellEnd"/>
      <w:r w:rsidR="00901698">
        <w:rPr>
          <w:rFonts w:ascii="Times New Roman" w:hAnsi="Times New Roman" w:cs="Times New Roman"/>
          <w:sz w:val="24"/>
          <w:szCs w:val="24"/>
        </w:rPr>
        <w:t xml:space="preserve"> et al. 2003)</w:t>
      </w:r>
      <w:del w:id="79" w:author="Therese Pham" w:date="2021-06-13T22:28:00Z">
        <w:r w:rsidR="00E743D4" w:rsidDel="00EC48E8">
          <w:rPr>
            <w:rFonts w:ascii="Times New Roman" w:hAnsi="Times New Roman" w:cs="Times New Roman"/>
            <w:sz w:val="24"/>
            <w:szCs w:val="24"/>
          </w:rPr>
          <w:delText xml:space="preserve"> while</w:delText>
        </w:r>
      </w:del>
      <w:ins w:id="80" w:author="Therese Pham" w:date="2021-06-13T22:28:00Z">
        <w:r>
          <w:rPr>
            <w:rFonts w:ascii="Times New Roman" w:hAnsi="Times New Roman" w:cs="Times New Roman"/>
            <w:sz w:val="24"/>
            <w:szCs w:val="24"/>
          </w:rPr>
          <w:t xml:space="preserve"> and</w:t>
        </w:r>
      </w:ins>
      <w:r w:rsidR="00E743D4">
        <w:rPr>
          <w:rFonts w:ascii="Times New Roman" w:hAnsi="Times New Roman" w:cs="Times New Roman"/>
          <w:sz w:val="24"/>
          <w:szCs w:val="24"/>
        </w:rPr>
        <w:t xml:space="preserve"> others </w:t>
      </w:r>
      <w:commentRangeStart w:id="81"/>
      <w:r w:rsidR="00E743D4">
        <w:rPr>
          <w:rFonts w:ascii="Times New Roman" w:hAnsi="Times New Roman" w:cs="Times New Roman"/>
          <w:sz w:val="24"/>
          <w:szCs w:val="24"/>
        </w:rPr>
        <w:t>are negative feedba</w:t>
      </w:r>
      <w:commentRangeEnd w:id="81"/>
      <w:r>
        <w:rPr>
          <w:rStyle w:val="CommentReference"/>
        </w:rPr>
        <w:commentReference w:id="81"/>
      </w:r>
      <w:r w:rsidR="00E743D4">
        <w:rPr>
          <w:rFonts w:ascii="Times New Roman" w:hAnsi="Times New Roman" w:cs="Times New Roman"/>
          <w:sz w:val="24"/>
          <w:szCs w:val="24"/>
        </w:rPr>
        <w:t>cks (</w:t>
      </w:r>
      <w:r w:rsidR="00901698">
        <w:rPr>
          <w:rFonts w:ascii="Times New Roman" w:hAnsi="Times New Roman" w:cs="Times New Roman"/>
          <w:sz w:val="24"/>
          <w:szCs w:val="24"/>
        </w:rPr>
        <w:t>Matthews 2007</w:t>
      </w:r>
      <w:r w:rsidR="00E743D4">
        <w:rPr>
          <w:rFonts w:ascii="Times New Roman" w:hAnsi="Times New Roman" w:cs="Times New Roman"/>
          <w:sz w:val="24"/>
          <w:szCs w:val="24"/>
        </w:rPr>
        <w:t xml:space="preserve">). </w:t>
      </w:r>
      <w:commentRangeStart w:id="82"/>
      <w:r w:rsidR="00E743D4">
        <w:rPr>
          <w:rFonts w:ascii="Times New Roman" w:hAnsi="Times New Roman" w:cs="Times New Roman"/>
          <w:sz w:val="24"/>
          <w:szCs w:val="24"/>
        </w:rPr>
        <w:t>It is also worthwhile to compare the sizes of different reservoirs of carbon in the Earth system. A</w:t>
      </w:r>
      <w:commentRangeEnd w:id="82"/>
      <w:r>
        <w:rPr>
          <w:rStyle w:val="CommentReference"/>
        </w:rPr>
        <w:commentReference w:id="82"/>
      </w:r>
      <w:r w:rsidR="00E743D4">
        <w:rPr>
          <w:rFonts w:ascii="Times New Roman" w:hAnsi="Times New Roman" w:cs="Times New Roman"/>
          <w:sz w:val="24"/>
          <w:szCs w:val="24"/>
        </w:rPr>
        <w:t>s soil carbon is larger than either land plants or the atmosphere, a small change in this reservoir, depending on the direction of the change, can either greatly exacerbate or curb climate change (</w:t>
      </w:r>
      <w:proofErr w:type="spellStart"/>
      <w:r w:rsidR="002C776B">
        <w:rPr>
          <w:rFonts w:ascii="Times New Roman" w:hAnsi="Times New Roman" w:cs="Times New Roman"/>
          <w:sz w:val="24"/>
          <w:szCs w:val="24"/>
        </w:rPr>
        <w:t>Gleixner</w:t>
      </w:r>
      <w:proofErr w:type="spellEnd"/>
      <w:r w:rsidR="002C776B">
        <w:rPr>
          <w:rFonts w:ascii="Times New Roman" w:hAnsi="Times New Roman" w:cs="Times New Roman"/>
          <w:sz w:val="24"/>
          <w:szCs w:val="24"/>
        </w:rPr>
        <w:t xml:space="preserve"> 2013</w:t>
      </w:r>
      <w:r w:rsidR="00E743D4">
        <w:rPr>
          <w:rFonts w:ascii="Times New Roman" w:hAnsi="Times New Roman" w:cs="Times New Roman"/>
          <w:sz w:val="24"/>
          <w:szCs w:val="24"/>
        </w:rPr>
        <w:t>). Therefore, the stability of soil as a reservoir of carbon needs to be studied.</w:t>
      </w:r>
    </w:p>
    <w:p w14:paraId="2402BBC4" w14:textId="6FA66A65" w:rsidR="00E743D4" w:rsidRDefault="00E743D4" w:rsidP="000B1F6D">
      <w:pPr>
        <w:ind w:firstLine="720"/>
        <w:rPr>
          <w:rFonts w:ascii="Times New Roman" w:hAnsi="Times New Roman" w:cs="Times New Roman"/>
          <w:sz w:val="24"/>
          <w:szCs w:val="24"/>
        </w:rPr>
      </w:pPr>
      <w:r>
        <w:rPr>
          <w:rFonts w:ascii="Times New Roman" w:hAnsi="Times New Roman" w:cs="Times New Roman"/>
          <w:sz w:val="24"/>
          <w:szCs w:val="24"/>
        </w:rPr>
        <w:t>The flux of carbon from soils to the atmosphere is mediated</w:t>
      </w:r>
      <w:r w:rsidR="000356D8">
        <w:rPr>
          <w:rFonts w:ascii="Times New Roman" w:hAnsi="Times New Roman" w:cs="Times New Roman"/>
          <w:sz w:val="24"/>
          <w:szCs w:val="24"/>
        </w:rPr>
        <w:t xml:space="preserve"> primarily</w:t>
      </w:r>
      <w:r>
        <w:rPr>
          <w:rFonts w:ascii="Times New Roman" w:hAnsi="Times New Roman" w:cs="Times New Roman"/>
          <w:sz w:val="24"/>
          <w:szCs w:val="24"/>
        </w:rPr>
        <w:t xml:space="preserve"> by microbes</w:t>
      </w:r>
      <w:r w:rsidR="000356D8">
        <w:rPr>
          <w:rFonts w:ascii="Times New Roman" w:hAnsi="Times New Roman" w:cs="Times New Roman"/>
          <w:sz w:val="24"/>
          <w:szCs w:val="24"/>
        </w:rPr>
        <w:t xml:space="preserve"> (</w:t>
      </w:r>
      <w:proofErr w:type="spellStart"/>
      <w:r w:rsidR="002C776B">
        <w:rPr>
          <w:rFonts w:ascii="Times New Roman" w:hAnsi="Times New Roman" w:cs="Times New Roman"/>
          <w:sz w:val="24"/>
          <w:szCs w:val="24"/>
        </w:rPr>
        <w:t>Gleixner</w:t>
      </w:r>
      <w:proofErr w:type="spellEnd"/>
      <w:r w:rsidR="002C776B">
        <w:rPr>
          <w:rFonts w:ascii="Times New Roman" w:hAnsi="Times New Roman" w:cs="Times New Roman"/>
          <w:sz w:val="24"/>
          <w:szCs w:val="24"/>
        </w:rPr>
        <w:t xml:space="preserve"> 2013</w:t>
      </w:r>
      <w:r w:rsidR="000356D8">
        <w:rPr>
          <w:rFonts w:ascii="Times New Roman" w:hAnsi="Times New Roman" w:cs="Times New Roman"/>
          <w:sz w:val="24"/>
          <w:szCs w:val="24"/>
        </w:rPr>
        <w:t>). Historically, studies of decomposition primarily considered climatic abiotic factors – such as precipitation, temperature, evapotranspiration – in studying decomposition while neglecting the role of microbial community composition and function (</w:t>
      </w:r>
      <w:r w:rsidR="002C776B">
        <w:rPr>
          <w:rFonts w:ascii="Times New Roman" w:hAnsi="Times New Roman" w:cs="Times New Roman"/>
          <w:sz w:val="24"/>
          <w:szCs w:val="24"/>
        </w:rPr>
        <w:t xml:space="preserve">Adair et al. 2008; </w:t>
      </w:r>
      <w:r w:rsidR="00D61C2A">
        <w:rPr>
          <w:rFonts w:ascii="Times New Roman" w:hAnsi="Times New Roman" w:cs="Times New Roman"/>
          <w:sz w:val="24"/>
          <w:szCs w:val="24"/>
        </w:rPr>
        <w:t xml:space="preserve">Currie et al. 2010; </w:t>
      </w:r>
      <w:proofErr w:type="spellStart"/>
      <w:r w:rsidR="00D61C2A">
        <w:rPr>
          <w:rFonts w:ascii="Times New Roman" w:hAnsi="Times New Roman" w:cs="Times New Roman"/>
          <w:sz w:val="24"/>
          <w:szCs w:val="24"/>
        </w:rPr>
        <w:t>Meetenmeyer</w:t>
      </w:r>
      <w:proofErr w:type="spellEnd"/>
      <w:r w:rsidR="00D61C2A">
        <w:rPr>
          <w:rFonts w:ascii="Times New Roman" w:hAnsi="Times New Roman" w:cs="Times New Roman"/>
          <w:sz w:val="24"/>
          <w:szCs w:val="24"/>
        </w:rPr>
        <w:t xml:space="preserve"> 1978</w:t>
      </w:r>
      <w:r w:rsidR="000356D8">
        <w:rPr>
          <w:rFonts w:ascii="Times New Roman" w:hAnsi="Times New Roman" w:cs="Times New Roman"/>
          <w:sz w:val="24"/>
          <w:szCs w:val="24"/>
        </w:rPr>
        <w:t>). Only more recently, towards the beginning of the 21</w:t>
      </w:r>
      <w:r w:rsidR="000356D8" w:rsidRPr="000356D8">
        <w:rPr>
          <w:rFonts w:ascii="Times New Roman" w:hAnsi="Times New Roman" w:cs="Times New Roman"/>
          <w:sz w:val="24"/>
          <w:szCs w:val="24"/>
          <w:vertAlign w:val="superscript"/>
        </w:rPr>
        <w:t>st</w:t>
      </w:r>
      <w:r w:rsidR="000356D8">
        <w:rPr>
          <w:rFonts w:ascii="Times New Roman" w:hAnsi="Times New Roman" w:cs="Times New Roman"/>
          <w:sz w:val="24"/>
          <w:szCs w:val="24"/>
        </w:rPr>
        <w:t xml:space="preserve"> century, did biogeochemists consider the role of soil microbes in carbon cycling in terrestrial ecosystems</w:t>
      </w:r>
      <w:r w:rsidR="002C776B">
        <w:rPr>
          <w:rFonts w:ascii="Times New Roman" w:hAnsi="Times New Roman" w:cs="Times New Roman"/>
          <w:sz w:val="24"/>
          <w:szCs w:val="24"/>
        </w:rPr>
        <w:t xml:space="preserve"> (</w:t>
      </w:r>
      <w:proofErr w:type="spellStart"/>
      <w:r w:rsidR="002C776B">
        <w:rPr>
          <w:rFonts w:ascii="Times New Roman" w:hAnsi="Times New Roman" w:cs="Times New Roman"/>
          <w:sz w:val="24"/>
          <w:szCs w:val="24"/>
        </w:rPr>
        <w:t>Gleixner</w:t>
      </w:r>
      <w:proofErr w:type="spellEnd"/>
      <w:r w:rsidR="002C776B">
        <w:rPr>
          <w:rFonts w:ascii="Times New Roman" w:hAnsi="Times New Roman" w:cs="Times New Roman"/>
          <w:sz w:val="24"/>
          <w:szCs w:val="24"/>
        </w:rPr>
        <w:t xml:space="preserve"> 2013; Schmidt et al. 2011)</w:t>
      </w:r>
      <w:r w:rsidR="000356D8">
        <w:rPr>
          <w:rFonts w:ascii="Times New Roman" w:hAnsi="Times New Roman" w:cs="Times New Roman"/>
          <w:sz w:val="24"/>
          <w:szCs w:val="24"/>
        </w:rPr>
        <w:t>. This bias was seen</w:t>
      </w:r>
      <w:ins w:id="83" w:author="Therese Pham" w:date="2021-06-13T22:37:00Z">
        <w:r w:rsidR="00EC48E8">
          <w:rPr>
            <w:rFonts w:ascii="Times New Roman" w:hAnsi="Times New Roman" w:cs="Times New Roman"/>
            <w:sz w:val="24"/>
            <w:szCs w:val="24"/>
          </w:rPr>
          <w:t>,</w:t>
        </w:r>
      </w:ins>
      <w:r w:rsidR="000356D8">
        <w:rPr>
          <w:rFonts w:ascii="Times New Roman" w:hAnsi="Times New Roman" w:cs="Times New Roman"/>
          <w:sz w:val="24"/>
          <w:szCs w:val="24"/>
        </w:rPr>
        <w:t xml:space="preserve"> not just in empirical studies</w:t>
      </w:r>
      <w:ins w:id="84" w:author="Therese Pham" w:date="2021-06-13T22:37:00Z">
        <w:r w:rsidR="00EC48E8">
          <w:rPr>
            <w:rFonts w:ascii="Times New Roman" w:hAnsi="Times New Roman" w:cs="Times New Roman"/>
            <w:sz w:val="24"/>
            <w:szCs w:val="24"/>
          </w:rPr>
          <w:t>,</w:t>
        </w:r>
      </w:ins>
      <w:r w:rsidR="000356D8">
        <w:rPr>
          <w:rFonts w:ascii="Times New Roman" w:hAnsi="Times New Roman" w:cs="Times New Roman"/>
          <w:sz w:val="24"/>
          <w:szCs w:val="24"/>
        </w:rPr>
        <w:t xml:space="preserve"> (</w:t>
      </w:r>
      <w:proofErr w:type="spellStart"/>
      <w:r w:rsidR="00D61C2A">
        <w:rPr>
          <w:rFonts w:ascii="Times New Roman" w:hAnsi="Times New Roman" w:cs="Times New Roman"/>
          <w:sz w:val="24"/>
          <w:szCs w:val="24"/>
        </w:rPr>
        <w:t>Gleixner</w:t>
      </w:r>
      <w:proofErr w:type="spellEnd"/>
      <w:r w:rsidR="00D61C2A">
        <w:rPr>
          <w:rFonts w:ascii="Times New Roman" w:hAnsi="Times New Roman" w:cs="Times New Roman"/>
          <w:sz w:val="24"/>
          <w:szCs w:val="24"/>
        </w:rPr>
        <w:t xml:space="preserve"> 2013; Schmidt et al. 2011</w:t>
      </w:r>
      <w:r w:rsidR="000356D8">
        <w:rPr>
          <w:rFonts w:ascii="Times New Roman" w:hAnsi="Times New Roman" w:cs="Times New Roman"/>
          <w:sz w:val="24"/>
          <w:szCs w:val="24"/>
        </w:rPr>
        <w:t>) but also</w:t>
      </w:r>
      <w:ins w:id="85" w:author="Therese Pham" w:date="2021-06-13T22:42:00Z">
        <w:r w:rsidR="00EC48E8">
          <w:rPr>
            <w:rFonts w:ascii="Times New Roman" w:hAnsi="Times New Roman" w:cs="Times New Roman"/>
            <w:sz w:val="24"/>
            <w:szCs w:val="24"/>
          </w:rPr>
          <w:t xml:space="preserve"> in earth system models </w:t>
        </w:r>
      </w:ins>
      <w:ins w:id="86" w:author="Therese Pham" w:date="2021-06-13T22:43:00Z">
        <w:r w:rsidR="00EC48E8">
          <w:rPr>
            <w:rFonts w:ascii="Times New Roman" w:hAnsi="Times New Roman" w:cs="Times New Roman"/>
            <w:sz w:val="24"/>
            <w:szCs w:val="24"/>
          </w:rPr>
          <w:t xml:space="preserve">(ESMs)- </w:t>
        </w:r>
      </w:ins>
      <w:ins w:id="87" w:author="Therese Pham" w:date="2021-06-13T22:44:00Z">
        <w:r w:rsidR="00EC48E8">
          <w:rPr>
            <w:rFonts w:ascii="Times New Roman" w:hAnsi="Times New Roman" w:cs="Times New Roman"/>
            <w:sz w:val="24"/>
            <w:szCs w:val="24"/>
          </w:rPr>
          <w:t xml:space="preserve">seen in </w:t>
        </w:r>
      </w:ins>
      <w:ins w:id="88" w:author="Therese Pham" w:date="2021-06-13T22:45:00Z">
        <w:r w:rsidR="00EC48E8">
          <w:rPr>
            <w:rFonts w:ascii="Times New Roman" w:hAnsi="Times New Roman" w:cs="Times New Roman"/>
            <w:sz w:val="24"/>
            <w:szCs w:val="24"/>
          </w:rPr>
          <w:t xml:space="preserve">models </w:t>
        </w:r>
      </w:ins>
      <w:ins w:id="89" w:author="Therese Pham" w:date="2021-06-13T22:44:00Z">
        <w:r w:rsidR="00EC48E8">
          <w:rPr>
            <w:rFonts w:ascii="Times New Roman" w:hAnsi="Times New Roman" w:cs="Times New Roman"/>
            <w:sz w:val="24"/>
            <w:szCs w:val="24"/>
          </w:rPr>
          <w:t>from</w:t>
        </w:r>
      </w:ins>
      <w:ins w:id="90" w:author="Therese Pham" w:date="2021-06-13T22:42:00Z">
        <w:r w:rsidR="00EC48E8">
          <w:rPr>
            <w:rFonts w:ascii="Times New Roman" w:hAnsi="Times New Roman" w:cs="Times New Roman"/>
            <w:sz w:val="24"/>
            <w:szCs w:val="24"/>
          </w:rPr>
          <w:t xml:space="preserve"> </w:t>
        </w:r>
      </w:ins>
      <w:ins w:id="91" w:author="Therese Pham" w:date="2021-06-13T22:45:00Z">
        <w:r w:rsidR="00EC48E8">
          <w:rPr>
            <w:rFonts w:ascii="Times New Roman" w:hAnsi="Times New Roman" w:cs="Times New Roman"/>
            <w:sz w:val="24"/>
            <w:szCs w:val="24"/>
          </w:rPr>
          <w:t xml:space="preserve">the </w:t>
        </w:r>
      </w:ins>
      <w:ins w:id="92" w:author="Therese Pham" w:date="2021-06-13T22:43:00Z">
        <w:r w:rsidR="00EC48E8">
          <w:rPr>
            <w:rFonts w:ascii="Times New Roman" w:hAnsi="Times New Roman" w:cs="Times New Roman"/>
            <w:sz w:val="24"/>
            <w:szCs w:val="24"/>
          </w:rPr>
          <w:t xml:space="preserve">ecosystem </w:t>
        </w:r>
      </w:ins>
      <w:ins w:id="93" w:author="Therese Pham" w:date="2021-06-13T22:45:00Z">
        <w:r w:rsidR="00EC48E8">
          <w:rPr>
            <w:rFonts w:ascii="Times New Roman" w:hAnsi="Times New Roman" w:cs="Times New Roman"/>
            <w:sz w:val="24"/>
            <w:szCs w:val="24"/>
          </w:rPr>
          <w:t xml:space="preserve">scale </w:t>
        </w:r>
      </w:ins>
      <w:ins w:id="94" w:author="Therese Pham" w:date="2021-06-13T22:43:00Z">
        <w:r w:rsidR="00EC48E8">
          <w:rPr>
            <w:rFonts w:ascii="Times New Roman" w:hAnsi="Times New Roman" w:cs="Times New Roman"/>
            <w:sz w:val="24"/>
            <w:szCs w:val="24"/>
          </w:rPr>
          <w:t>to</w:t>
        </w:r>
      </w:ins>
      <w:ins w:id="95" w:author="Therese Pham" w:date="2021-06-13T22:45:00Z">
        <w:r w:rsidR="00EC48E8">
          <w:rPr>
            <w:rFonts w:ascii="Times New Roman" w:hAnsi="Times New Roman" w:cs="Times New Roman"/>
            <w:sz w:val="24"/>
            <w:szCs w:val="24"/>
          </w:rPr>
          <w:t xml:space="preserve"> the</w:t>
        </w:r>
      </w:ins>
      <w:ins w:id="96" w:author="Therese Pham" w:date="2021-06-13T22:43:00Z">
        <w:r w:rsidR="00EC48E8">
          <w:rPr>
            <w:rFonts w:ascii="Times New Roman" w:hAnsi="Times New Roman" w:cs="Times New Roman"/>
            <w:sz w:val="24"/>
            <w:szCs w:val="24"/>
          </w:rPr>
          <w:t xml:space="preserve"> global </w:t>
        </w:r>
      </w:ins>
      <w:ins w:id="97" w:author="Therese Pham" w:date="2021-06-13T22:45:00Z">
        <w:r w:rsidR="00EC48E8">
          <w:rPr>
            <w:rFonts w:ascii="Times New Roman" w:hAnsi="Times New Roman" w:cs="Times New Roman"/>
            <w:sz w:val="24"/>
            <w:szCs w:val="24"/>
          </w:rPr>
          <w:t>scale</w:t>
        </w:r>
      </w:ins>
      <w:ins w:id="98" w:author="Therese Pham" w:date="2021-06-13T22:44:00Z">
        <w:r w:rsidR="00EC48E8">
          <w:rPr>
            <w:rFonts w:ascii="Times New Roman" w:hAnsi="Times New Roman" w:cs="Times New Roman"/>
            <w:sz w:val="24"/>
            <w:szCs w:val="24"/>
          </w:rPr>
          <w:t xml:space="preserve"> </w:t>
        </w:r>
      </w:ins>
      <w:del w:id="99" w:author="Therese Pham" w:date="2021-06-13T22:42:00Z">
        <w:r w:rsidR="000356D8" w:rsidDel="00EC48E8">
          <w:rPr>
            <w:rFonts w:ascii="Times New Roman" w:hAnsi="Times New Roman" w:cs="Times New Roman"/>
            <w:sz w:val="24"/>
            <w:szCs w:val="24"/>
          </w:rPr>
          <w:delText xml:space="preserve"> models </w:delText>
        </w:r>
      </w:del>
      <w:del w:id="100" w:author="Therese Pham" w:date="2021-06-13T22:38:00Z">
        <w:r w:rsidR="000356D8" w:rsidDel="00EC48E8">
          <w:rPr>
            <w:rFonts w:ascii="Times New Roman" w:hAnsi="Times New Roman" w:cs="Times New Roman"/>
            <w:sz w:val="24"/>
            <w:szCs w:val="24"/>
          </w:rPr>
          <w:delText>that range</w:delText>
        </w:r>
      </w:del>
      <w:del w:id="101" w:author="Therese Pham" w:date="2021-06-13T22:42:00Z">
        <w:r w:rsidR="000356D8" w:rsidDel="00EC48E8">
          <w:rPr>
            <w:rFonts w:ascii="Times New Roman" w:hAnsi="Times New Roman" w:cs="Times New Roman"/>
            <w:sz w:val="24"/>
            <w:szCs w:val="24"/>
          </w:rPr>
          <w:delText xml:space="preserve"> </w:delText>
        </w:r>
      </w:del>
      <w:del w:id="102" w:author="Therese Pham" w:date="2021-06-13T22:41:00Z">
        <w:r w:rsidR="000356D8" w:rsidDel="00EC48E8">
          <w:rPr>
            <w:rFonts w:ascii="Times New Roman" w:hAnsi="Times New Roman" w:cs="Times New Roman"/>
            <w:sz w:val="24"/>
            <w:szCs w:val="24"/>
          </w:rPr>
          <w:delText>f</w:delText>
        </w:r>
      </w:del>
      <w:del w:id="103" w:author="Therese Pham" w:date="2021-06-13T22:42:00Z">
        <w:r w:rsidR="000356D8" w:rsidDel="00EC48E8">
          <w:rPr>
            <w:rFonts w:ascii="Times New Roman" w:hAnsi="Times New Roman" w:cs="Times New Roman"/>
            <w:sz w:val="24"/>
            <w:szCs w:val="24"/>
          </w:rPr>
          <w:delText xml:space="preserve">rom </w:delText>
        </w:r>
      </w:del>
      <w:del w:id="104" w:author="Therese Pham" w:date="2021-06-13T22:44:00Z">
        <w:r w:rsidR="000356D8" w:rsidDel="00EC48E8">
          <w:rPr>
            <w:rFonts w:ascii="Times New Roman" w:hAnsi="Times New Roman" w:cs="Times New Roman"/>
            <w:sz w:val="24"/>
            <w:szCs w:val="24"/>
          </w:rPr>
          <w:delText xml:space="preserve">the ecosystem </w:delText>
        </w:r>
      </w:del>
      <w:del w:id="105" w:author="Therese Pham" w:date="2021-06-13T22:38:00Z">
        <w:r w:rsidR="000356D8" w:rsidDel="00EC48E8">
          <w:rPr>
            <w:rFonts w:ascii="Times New Roman" w:hAnsi="Times New Roman" w:cs="Times New Roman"/>
            <w:sz w:val="24"/>
            <w:szCs w:val="24"/>
          </w:rPr>
          <w:delText>scale</w:delText>
        </w:r>
      </w:del>
      <w:del w:id="106" w:author="Therese Pham" w:date="2021-06-13T22:44:00Z">
        <w:r w:rsidR="00D61C2A" w:rsidDel="00EC48E8">
          <w:rPr>
            <w:rFonts w:ascii="Times New Roman" w:hAnsi="Times New Roman" w:cs="Times New Roman"/>
            <w:sz w:val="24"/>
            <w:szCs w:val="24"/>
          </w:rPr>
          <w:delText xml:space="preserve"> (Ťupek et al. 2019)</w:delText>
        </w:r>
        <w:r w:rsidR="000356D8" w:rsidDel="00EC48E8">
          <w:rPr>
            <w:rFonts w:ascii="Times New Roman" w:hAnsi="Times New Roman" w:cs="Times New Roman"/>
            <w:sz w:val="24"/>
            <w:szCs w:val="24"/>
          </w:rPr>
          <w:delText xml:space="preserve"> to the global </w:delText>
        </w:r>
      </w:del>
      <w:del w:id="107" w:author="Therese Pham" w:date="2021-06-13T22:38:00Z">
        <w:r w:rsidR="000356D8" w:rsidDel="00EC48E8">
          <w:rPr>
            <w:rFonts w:ascii="Times New Roman" w:hAnsi="Times New Roman" w:cs="Times New Roman"/>
            <w:sz w:val="24"/>
            <w:szCs w:val="24"/>
          </w:rPr>
          <w:delText>scale</w:delText>
        </w:r>
      </w:del>
      <w:del w:id="108" w:author="Therese Pham" w:date="2021-06-13T22:44:00Z">
        <w:r w:rsidR="00E80F06" w:rsidDel="00EC48E8">
          <w:rPr>
            <w:rFonts w:ascii="Times New Roman" w:hAnsi="Times New Roman" w:cs="Times New Roman"/>
            <w:sz w:val="24"/>
            <w:szCs w:val="24"/>
          </w:rPr>
          <w:delText xml:space="preserve"> </w:delText>
        </w:r>
        <w:commentRangeStart w:id="109"/>
        <w:r w:rsidR="00E80F06" w:rsidDel="00EC48E8">
          <w:rPr>
            <w:rFonts w:ascii="Times New Roman" w:hAnsi="Times New Roman" w:cs="Times New Roman"/>
            <w:sz w:val="24"/>
            <w:szCs w:val="24"/>
          </w:rPr>
          <w:delText>ESMs</w:delText>
        </w:r>
      </w:del>
      <w:commentRangeEnd w:id="109"/>
      <w:r w:rsidR="00EC48E8">
        <w:rPr>
          <w:rStyle w:val="CommentReference"/>
        </w:rPr>
        <w:commentReference w:id="109"/>
      </w:r>
      <w:r w:rsidR="000356D8">
        <w:rPr>
          <w:rFonts w:ascii="Times New Roman" w:hAnsi="Times New Roman" w:cs="Times New Roman"/>
          <w:sz w:val="24"/>
          <w:szCs w:val="24"/>
        </w:rPr>
        <w:t xml:space="preserve"> (</w:t>
      </w:r>
      <w:proofErr w:type="spellStart"/>
      <w:r w:rsidR="00E80F06">
        <w:rPr>
          <w:rFonts w:ascii="Times New Roman" w:hAnsi="Times New Roman" w:cs="Times New Roman"/>
          <w:sz w:val="24"/>
          <w:szCs w:val="24"/>
        </w:rPr>
        <w:t>Hararuk</w:t>
      </w:r>
      <w:proofErr w:type="spellEnd"/>
      <w:r w:rsidR="00E80F06">
        <w:rPr>
          <w:rFonts w:ascii="Times New Roman" w:hAnsi="Times New Roman" w:cs="Times New Roman"/>
          <w:sz w:val="24"/>
          <w:szCs w:val="24"/>
        </w:rPr>
        <w:t xml:space="preserve"> et al. 2014</w:t>
      </w:r>
      <w:r w:rsidR="000356D8">
        <w:rPr>
          <w:rFonts w:ascii="Times New Roman" w:hAnsi="Times New Roman" w:cs="Times New Roman"/>
          <w:sz w:val="24"/>
          <w:szCs w:val="24"/>
        </w:rPr>
        <w:t>). Even to this day, amongst the</w:t>
      </w:r>
      <w:ins w:id="110" w:author="Therese Pham" w:date="2021-06-13T22:46:00Z">
        <w:r w:rsidR="00EC48E8">
          <w:rPr>
            <w:rFonts w:ascii="Times New Roman" w:hAnsi="Times New Roman" w:cs="Times New Roman"/>
            <w:sz w:val="24"/>
            <w:szCs w:val="24"/>
          </w:rPr>
          <w:t xml:space="preserve"> </w:t>
        </w:r>
      </w:ins>
      <w:proofErr w:type="spellStart"/>
      <w:ins w:id="111" w:author="Therese Pham" w:date="2021-06-13T22:45:00Z">
        <w:r w:rsidR="00EC48E8">
          <w:rPr>
            <w:rFonts w:ascii="Times New Roman" w:hAnsi="Times New Roman" w:cs="Times New Roman"/>
            <w:sz w:val="24"/>
            <w:szCs w:val="24"/>
          </w:rPr>
          <w:t>ESMs</w:t>
        </w:r>
      </w:ins>
      <w:del w:id="112" w:author="Therese Pham" w:date="2021-06-13T22:45:00Z">
        <w:r w:rsidR="000356D8" w:rsidDel="00EC48E8">
          <w:rPr>
            <w:rFonts w:ascii="Times New Roman" w:hAnsi="Times New Roman" w:cs="Times New Roman"/>
            <w:sz w:val="24"/>
            <w:szCs w:val="24"/>
          </w:rPr>
          <w:delText xml:space="preserve"> Earth system models </w:delText>
        </w:r>
      </w:del>
      <w:r w:rsidR="000356D8">
        <w:rPr>
          <w:rFonts w:ascii="Times New Roman" w:hAnsi="Times New Roman" w:cs="Times New Roman"/>
          <w:sz w:val="24"/>
          <w:szCs w:val="24"/>
        </w:rPr>
        <w:t>from</w:t>
      </w:r>
      <w:proofErr w:type="spellEnd"/>
      <w:r w:rsidR="000356D8">
        <w:rPr>
          <w:rFonts w:ascii="Times New Roman" w:hAnsi="Times New Roman" w:cs="Times New Roman"/>
          <w:sz w:val="24"/>
          <w:szCs w:val="24"/>
        </w:rPr>
        <w:t xml:space="preserve"> </w:t>
      </w:r>
      <w:r w:rsidR="000B75A4">
        <w:rPr>
          <w:rFonts w:ascii="Times New Roman" w:hAnsi="Times New Roman" w:cs="Times New Roman"/>
          <w:sz w:val="24"/>
          <w:szCs w:val="24"/>
        </w:rPr>
        <w:t>CMIP6, only one explicitly considers soil microbes in decomposition (</w:t>
      </w:r>
      <w:r w:rsidR="00E80F06">
        <w:rPr>
          <w:rFonts w:ascii="Times New Roman" w:hAnsi="Times New Roman" w:cs="Times New Roman"/>
          <w:sz w:val="24"/>
          <w:szCs w:val="24"/>
        </w:rPr>
        <w:t>Arora et al. 2020</w:t>
      </w:r>
      <w:r w:rsidR="000B75A4">
        <w:rPr>
          <w:rFonts w:ascii="Times New Roman" w:hAnsi="Times New Roman" w:cs="Times New Roman"/>
          <w:sz w:val="24"/>
          <w:szCs w:val="24"/>
        </w:rPr>
        <w:t>).</w:t>
      </w:r>
    </w:p>
    <w:p w14:paraId="29D5C9EC" w14:textId="3C69430C" w:rsidR="009C07BC" w:rsidRDefault="000B75A4" w:rsidP="009C07BC">
      <w:pPr>
        <w:ind w:firstLine="720"/>
        <w:rPr>
          <w:rFonts w:ascii="Times New Roman" w:hAnsi="Times New Roman" w:cs="Times New Roman"/>
          <w:sz w:val="24"/>
          <w:szCs w:val="24"/>
        </w:rPr>
      </w:pPr>
      <w:commentRangeStart w:id="113"/>
      <w:r>
        <w:rPr>
          <w:rFonts w:ascii="Times New Roman" w:hAnsi="Times New Roman" w:cs="Times New Roman"/>
          <w:sz w:val="24"/>
          <w:szCs w:val="24"/>
        </w:rPr>
        <w:t>This study aims to fill some of the knowledge gaps regarding the role(s) of microbes in biogeochemistry and climate change</w:t>
      </w:r>
      <w:commentRangeEnd w:id="113"/>
      <w:r w:rsidR="00EC48E8">
        <w:rPr>
          <w:rStyle w:val="CommentReference"/>
        </w:rPr>
        <w:commentReference w:id="113"/>
      </w:r>
      <w:r>
        <w:rPr>
          <w:rFonts w:ascii="Times New Roman" w:hAnsi="Times New Roman" w:cs="Times New Roman"/>
          <w:sz w:val="24"/>
          <w:szCs w:val="24"/>
        </w:rPr>
        <w:t>.</w:t>
      </w:r>
      <w:r w:rsidR="006D7E17">
        <w:rPr>
          <w:rFonts w:ascii="Times New Roman" w:hAnsi="Times New Roman" w:cs="Times New Roman"/>
          <w:sz w:val="24"/>
          <w:szCs w:val="24"/>
        </w:rPr>
        <w:t xml:space="preserve"> Responses of microbes based on their physiology and ecology will influence the nature of feedbacks between soils and climate (</w:t>
      </w:r>
      <w:proofErr w:type="spellStart"/>
      <w:r w:rsidR="00901698">
        <w:rPr>
          <w:rFonts w:ascii="Times New Roman" w:hAnsi="Times New Roman" w:cs="Times New Roman"/>
          <w:sz w:val="24"/>
          <w:szCs w:val="24"/>
        </w:rPr>
        <w:t>Gleixner</w:t>
      </w:r>
      <w:proofErr w:type="spellEnd"/>
      <w:r w:rsidR="00901698">
        <w:rPr>
          <w:rFonts w:ascii="Times New Roman" w:hAnsi="Times New Roman" w:cs="Times New Roman"/>
          <w:sz w:val="24"/>
          <w:szCs w:val="24"/>
        </w:rPr>
        <w:t xml:space="preserve"> 2013; Schmidt et al. 2011</w:t>
      </w:r>
      <w:r w:rsidR="006D7E17">
        <w:rPr>
          <w:rFonts w:ascii="Times New Roman" w:hAnsi="Times New Roman" w:cs="Times New Roman"/>
          <w:sz w:val="24"/>
          <w:szCs w:val="24"/>
        </w:rPr>
        <w:t>). As a result, studying the responses of microbes to the varying effects of climate change (e.g. from drought, rising temperatures, increasingly intense precipitation) is crucial in projecting future climate change. Microbial-explicit ecosystem models predict fairly different results from microbial-implicit ecosystem models (</w:t>
      </w:r>
      <w:r w:rsidR="00901698">
        <w:rPr>
          <w:rFonts w:ascii="Times New Roman" w:hAnsi="Times New Roman" w:cs="Times New Roman"/>
          <w:sz w:val="24"/>
          <w:szCs w:val="24"/>
        </w:rPr>
        <w:t>Li et al. 2014</w:t>
      </w:r>
      <w:r w:rsidR="006D7E17">
        <w:rPr>
          <w:rFonts w:ascii="Times New Roman" w:hAnsi="Times New Roman" w:cs="Times New Roman"/>
          <w:sz w:val="24"/>
          <w:szCs w:val="24"/>
        </w:rPr>
        <w:t>). On the one hand,</w:t>
      </w:r>
      <w:r w:rsidR="00A26373">
        <w:rPr>
          <w:rFonts w:ascii="Times New Roman" w:hAnsi="Times New Roman" w:cs="Times New Roman"/>
          <w:sz w:val="24"/>
          <w:szCs w:val="24"/>
        </w:rPr>
        <w:t xml:space="preserve"> the response of microbes depend on their temperature sensitivity, with soils predicted to sequester more carbon as temperatures increase if microbes have high temperature sensitivity and so microbial mortality increases with temperature; however, if microbes have low temperature </w:t>
      </w:r>
      <w:commentRangeStart w:id="114"/>
      <w:r w:rsidR="00A26373">
        <w:rPr>
          <w:rFonts w:ascii="Times New Roman" w:hAnsi="Times New Roman" w:cs="Times New Roman"/>
          <w:sz w:val="24"/>
          <w:szCs w:val="24"/>
        </w:rPr>
        <w:lastRenderedPageBreak/>
        <w:t>sensitivity, then as temperature increases, soils will store less carbon due to lower microbial mortality and, hence, increased decomposition (</w:t>
      </w:r>
      <w:r w:rsidR="00901698">
        <w:rPr>
          <w:rFonts w:ascii="Times New Roman" w:hAnsi="Times New Roman" w:cs="Times New Roman"/>
          <w:sz w:val="24"/>
          <w:szCs w:val="24"/>
        </w:rPr>
        <w:t>Li et al. 2014</w:t>
      </w:r>
      <w:r w:rsidR="00A26373">
        <w:rPr>
          <w:rFonts w:ascii="Times New Roman" w:hAnsi="Times New Roman" w:cs="Times New Roman"/>
          <w:sz w:val="24"/>
          <w:szCs w:val="24"/>
        </w:rPr>
        <w:t>).</w:t>
      </w:r>
    </w:p>
    <w:p w14:paraId="154B7309" w14:textId="46210974" w:rsidR="00820757" w:rsidRDefault="001E29BA" w:rsidP="009C07BC">
      <w:pPr>
        <w:ind w:firstLine="720"/>
        <w:rPr>
          <w:rFonts w:ascii="Times New Roman" w:hAnsi="Times New Roman" w:cs="Times New Roman"/>
          <w:sz w:val="24"/>
          <w:szCs w:val="24"/>
        </w:rPr>
      </w:pPr>
      <w:r>
        <w:rPr>
          <w:rFonts w:ascii="Times New Roman" w:hAnsi="Times New Roman" w:cs="Times New Roman"/>
          <w:sz w:val="24"/>
          <w:szCs w:val="24"/>
        </w:rPr>
        <w:t xml:space="preserve">However, what is still lacking </w:t>
      </w:r>
      <w:r w:rsidR="009C07BC">
        <w:rPr>
          <w:rFonts w:ascii="Times New Roman" w:hAnsi="Times New Roman" w:cs="Times New Roman"/>
          <w:sz w:val="24"/>
          <w:szCs w:val="24"/>
        </w:rPr>
        <w:t>from these models</w:t>
      </w:r>
      <w:r>
        <w:rPr>
          <w:rFonts w:ascii="Times New Roman" w:hAnsi="Times New Roman" w:cs="Times New Roman"/>
          <w:sz w:val="24"/>
          <w:szCs w:val="24"/>
        </w:rPr>
        <w:t xml:space="preserve"> is the influence of drought on </w:t>
      </w:r>
      <w:r w:rsidR="00820757">
        <w:rPr>
          <w:rFonts w:ascii="Times New Roman" w:hAnsi="Times New Roman" w:cs="Times New Roman"/>
          <w:sz w:val="24"/>
          <w:szCs w:val="24"/>
        </w:rPr>
        <w:t xml:space="preserve">soil </w:t>
      </w:r>
      <w:r>
        <w:rPr>
          <w:rFonts w:ascii="Times New Roman" w:hAnsi="Times New Roman" w:cs="Times New Roman"/>
          <w:sz w:val="24"/>
          <w:szCs w:val="24"/>
        </w:rPr>
        <w:t>microbial communit</w:t>
      </w:r>
      <w:r w:rsidR="009C07BC">
        <w:rPr>
          <w:rFonts w:ascii="Times New Roman" w:hAnsi="Times New Roman" w:cs="Times New Roman"/>
          <w:sz w:val="24"/>
          <w:szCs w:val="24"/>
        </w:rPr>
        <w:t>ies</w:t>
      </w:r>
      <w:r w:rsidR="00820757">
        <w:rPr>
          <w:rFonts w:ascii="Times New Roman" w:hAnsi="Times New Roman" w:cs="Times New Roman"/>
          <w:sz w:val="24"/>
          <w:szCs w:val="24"/>
        </w:rPr>
        <w:t>.</w:t>
      </w:r>
      <w:r w:rsidR="00285C63">
        <w:rPr>
          <w:rFonts w:ascii="Times New Roman" w:hAnsi="Times New Roman" w:cs="Times New Roman"/>
          <w:sz w:val="24"/>
          <w:szCs w:val="24"/>
        </w:rPr>
        <w:t xml:space="preserve"> The symptoms of climate change are varied and includes increasing drought (</w:t>
      </w:r>
      <w:r w:rsidR="002F6F37">
        <w:rPr>
          <w:rFonts w:ascii="Times New Roman" w:hAnsi="Times New Roman" w:cs="Times New Roman"/>
          <w:sz w:val="24"/>
          <w:szCs w:val="24"/>
        </w:rPr>
        <w:t>Haile et al. 2020</w:t>
      </w:r>
      <w:r w:rsidR="00285C63">
        <w:rPr>
          <w:rFonts w:ascii="Times New Roman" w:hAnsi="Times New Roman" w:cs="Times New Roman"/>
          <w:sz w:val="24"/>
          <w:szCs w:val="24"/>
        </w:rPr>
        <w:t>), extreme precipitation (</w:t>
      </w:r>
      <w:r w:rsidR="002F6F37">
        <w:rPr>
          <w:rFonts w:ascii="Times New Roman" w:hAnsi="Times New Roman" w:cs="Times New Roman"/>
          <w:sz w:val="24"/>
          <w:szCs w:val="24"/>
        </w:rPr>
        <w:t>Madsen et al. 2014</w:t>
      </w:r>
      <w:r w:rsidR="00285C63">
        <w:rPr>
          <w:rFonts w:ascii="Times New Roman" w:hAnsi="Times New Roman" w:cs="Times New Roman"/>
          <w:sz w:val="24"/>
          <w:szCs w:val="24"/>
        </w:rPr>
        <w:t>), rising temperatures (</w:t>
      </w:r>
      <w:proofErr w:type="spellStart"/>
      <w:r w:rsidR="002F6F37">
        <w:rPr>
          <w:rFonts w:ascii="Times New Roman" w:hAnsi="Times New Roman" w:cs="Times New Roman"/>
          <w:sz w:val="24"/>
          <w:szCs w:val="24"/>
        </w:rPr>
        <w:t>Rapacciuolo</w:t>
      </w:r>
      <w:proofErr w:type="spellEnd"/>
      <w:r w:rsidR="002F6F37">
        <w:rPr>
          <w:rFonts w:ascii="Times New Roman" w:hAnsi="Times New Roman" w:cs="Times New Roman"/>
          <w:sz w:val="24"/>
          <w:szCs w:val="24"/>
        </w:rPr>
        <w:t xml:space="preserve"> et al. 2014</w:t>
      </w:r>
      <w:r w:rsidR="00285C63">
        <w:rPr>
          <w:rFonts w:ascii="Times New Roman" w:hAnsi="Times New Roman" w:cs="Times New Roman"/>
          <w:sz w:val="24"/>
          <w:szCs w:val="24"/>
        </w:rPr>
        <w:t xml:space="preserve">). There have been </w:t>
      </w:r>
      <w:r w:rsidR="009C07BC">
        <w:rPr>
          <w:rFonts w:ascii="Times New Roman" w:hAnsi="Times New Roman" w:cs="Times New Roman"/>
          <w:sz w:val="24"/>
          <w:szCs w:val="24"/>
        </w:rPr>
        <w:t xml:space="preserve">empirical </w:t>
      </w:r>
      <w:r w:rsidR="00285C63">
        <w:rPr>
          <w:rFonts w:ascii="Times New Roman" w:hAnsi="Times New Roman" w:cs="Times New Roman"/>
          <w:sz w:val="24"/>
          <w:szCs w:val="24"/>
        </w:rPr>
        <w:t xml:space="preserve">studies on the influence of the aforementioned changes on climate on either microbial community composition or function. For example, studies along a </w:t>
      </w:r>
      <w:r w:rsidR="006E043C">
        <w:rPr>
          <w:rFonts w:ascii="Times New Roman" w:hAnsi="Times New Roman" w:cs="Times New Roman"/>
          <w:sz w:val="24"/>
          <w:szCs w:val="24"/>
        </w:rPr>
        <w:t xml:space="preserve">Mediterranean </w:t>
      </w:r>
      <w:r w:rsidR="00285C63">
        <w:rPr>
          <w:rFonts w:ascii="Times New Roman" w:hAnsi="Times New Roman" w:cs="Times New Roman"/>
          <w:sz w:val="24"/>
          <w:szCs w:val="24"/>
        </w:rPr>
        <w:t xml:space="preserve">climate gradient in California indicated that microbial enzyme activity </w:t>
      </w:r>
      <w:r w:rsidR="006E043C">
        <w:rPr>
          <w:rFonts w:ascii="Times New Roman" w:hAnsi="Times New Roman" w:cs="Times New Roman"/>
          <w:sz w:val="24"/>
          <w:szCs w:val="24"/>
        </w:rPr>
        <w:t xml:space="preserve">in cold alpine ecosystems will increase faster with temperature than warm semi-arid/arid ecosystems (Baker </w:t>
      </w:r>
      <w:r w:rsidR="002F6F37">
        <w:rPr>
          <w:rFonts w:ascii="Times New Roman" w:hAnsi="Times New Roman" w:cs="Times New Roman"/>
          <w:sz w:val="24"/>
          <w:szCs w:val="24"/>
        </w:rPr>
        <w:t>&amp;</w:t>
      </w:r>
      <w:r w:rsidR="006E043C">
        <w:rPr>
          <w:rFonts w:ascii="Times New Roman" w:hAnsi="Times New Roman" w:cs="Times New Roman"/>
          <w:sz w:val="24"/>
          <w:szCs w:val="24"/>
        </w:rPr>
        <w:t xml:space="preserve"> Allison</w:t>
      </w:r>
      <w:r w:rsidR="002F6F37">
        <w:rPr>
          <w:rFonts w:ascii="Times New Roman" w:hAnsi="Times New Roman" w:cs="Times New Roman"/>
          <w:sz w:val="24"/>
          <w:szCs w:val="24"/>
        </w:rPr>
        <w:t>, 2017</w:t>
      </w:r>
      <w:r w:rsidR="00333AED">
        <w:rPr>
          <w:rFonts w:ascii="Times New Roman" w:hAnsi="Times New Roman" w:cs="Times New Roman"/>
          <w:sz w:val="24"/>
          <w:szCs w:val="24"/>
        </w:rPr>
        <w:t>;</w:t>
      </w:r>
      <w:r w:rsidR="006E043C">
        <w:rPr>
          <w:rFonts w:ascii="Times New Roman" w:hAnsi="Times New Roman" w:cs="Times New Roman"/>
          <w:sz w:val="24"/>
          <w:szCs w:val="24"/>
        </w:rPr>
        <w:t xml:space="preserve"> </w:t>
      </w:r>
      <w:proofErr w:type="spellStart"/>
      <w:r w:rsidR="006E043C">
        <w:rPr>
          <w:rFonts w:ascii="Times New Roman" w:hAnsi="Times New Roman" w:cs="Times New Roman"/>
          <w:sz w:val="24"/>
          <w:szCs w:val="24"/>
        </w:rPr>
        <w:t>Nisson</w:t>
      </w:r>
      <w:proofErr w:type="spellEnd"/>
      <w:r w:rsidR="006E043C">
        <w:rPr>
          <w:rFonts w:ascii="Times New Roman" w:hAnsi="Times New Roman" w:cs="Times New Roman"/>
          <w:sz w:val="24"/>
          <w:szCs w:val="24"/>
        </w:rPr>
        <w:t xml:space="preserve"> </w:t>
      </w:r>
      <w:r w:rsidR="002F6F37">
        <w:rPr>
          <w:rFonts w:ascii="Times New Roman" w:hAnsi="Times New Roman" w:cs="Times New Roman"/>
          <w:sz w:val="24"/>
          <w:szCs w:val="24"/>
        </w:rPr>
        <w:t>&amp;</w:t>
      </w:r>
      <w:r w:rsidR="006E043C">
        <w:rPr>
          <w:rFonts w:ascii="Times New Roman" w:hAnsi="Times New Roman" w:cs="Times New Roman"/>
          <w:sz w:val="24"/>
          <w:szCs w:val="24"/>
        </w:rPr>
        <w:t xml:space="preserve"> Allison</w:t>
      </w:r>
      <w:r w:rsidR="002F6F37">
        <w:rPr>
          <w:rFonts w:ascii="Times New Roman" w:hAnsi="Times New Roman" w:cs="Times New Roman"/>
          <w:sz w:val="24"/>
          <w:szCs w:val="24"/>
        </w:rPr>
        <w:t>, 2020</w:t>
      </w:r>
      <w:r w:rsidR="006E043C">
        <w:rPr>
          <w:rFonts w:ascii="Times New Roman" w:hAnsi="Times New Roman" w:cs="Times New Roman"/>
          <w:sz w:val="24"/>
          <w:szCs w:val="24"/>
        </w:rPr>
        <w:t xml:space="preserve">). Specifically, Baker </w:t>
      </w:r>
      <w:r w:rsidR="002F6F37">
        <w:rPr>
          <w:rFonts w:ascii="Times New Roman" w:hAnsi="Times New Roman" w:cs="Times New Roman"/>
          <w:sz w:val="24"/>
          <w:szCs w:val="24"/>
        </w:rPr>
        <w:t>&amp;</w:t>
      </w:r>
      <w:r w:rsidR="006E043C">
        <w:rPr>
          <w:rFonts w:ascii="Times New Roman" w:hAnsi="Times New Roman" w:cs="Times New Roman"/>
          <w:sz w:val="24"/>
          <w:szCs w:val="24"/>
        </w:rPr>
        <w:t xml:space="preserve"> Allison</w:t>
      </w:r>
      <w:r w:rsidR="002F6F37">
        <w:rPr>
          <w:rFonts w:ascii="Times New Roman" w:hAnsi="Times New Roman" w:cs="Times New Roman"/>
          <w:sz w:val="24"/>
          <w:szCs w:val="24"/>
        </w:rPr>
        <w:t xml:space="preserve"> (2017)</w:t>
      </w:r>
      <w:r w:rsidR="006E043C">
        <w:rPr>
          <w:rFonts w:ascii="Times New Roman" w:hAnsi="Times New Roman" w:cs="Times New Roman"/>
          <w:sz w:val="24"/>
          <w:szCs w:val="24"/>
        </w:rPr>
        <w:t xml:space="preserve"> found that the amount of enzymes – measured by an enzyme’s V</w:t>
      </w:r>
      <w:r w:rsidR="006E043C">
        <w:rPr>
          <w:rFonts w:ascii="Times New Roman" w:hAnsi="Times New Roman" w:cs="Times New Roman"/>
          <w:sz w:val="24"/>
          <w:szCs w:val="24"/>
          <w:vertAlign w:val="subscript"/>
        </w:rPr>
        <w:t>max</w:t>
      </w:r>
      <w:r w:rsidR="006E043C">
        <w:rPr>
          <w:rFonts w:ascii="Times New Roman" w:hAnsi="Times New Roman" w:cs="Times New Roman"/>
          <w:sz w:val="24"/>
          <w:szCs w:val="24"/>
        </w:rPr>
        <w:t xml:space="preserve"> – in wet seasons shows this temperature sensitivity, while only one enzyme – leucine aminopeptidase (LAP) – shows this temperature sensitivity during the dry season.</w:t>
      </w:r>
      <w:commentRangeEnd w:id="114"/>
      <w:r w:rsidR="00EC48E8">
        <w:rPr>
          <w:rStyle w:val="CommentReference"/>
        </w:rPr>
        <w:commentReference w:id="114"/>
      </w:r>
    </w:p>
    <w:p w14:paraId="7965FF54" w14:textId="3E5F769B" w:rsidR="009C07BC" w:rsidRPr="006E043C" w:rsidRDefault="009C07BC" w:rsidP="009C07BC">
      <w:pPr>
        <w:ind w:firstLine="720"/>
        <w:rPr>
          <w:rFonts w:ascii="Times New Roman" w:hAnsi="Times New Roman" w:cs="Times New Roman"/>
          <w:sz w:val="24"/>
          <w:szCs w:val="24"/>
        </w:rPr>
      </w:pPr>
      <w:r>
        <w:rPr>
          <w:rFonts w:ascii="Times New Roman" w:hAnsi="Times New Roman" w:cs="Times New Roman"/>
          <w:sz w:val="24"/>
          <w:szCs w:val="24"/>
        </w:rPr>
        <w:t xml:space="preserve">There have been a variety of empirical studies on the effects of changes in precipitation – and the interactions between precipitation and other factors such as vegetation type and </w:t>
      </w:r>
      <w:r w:rsidR="00981AC6">
        <w:rPr>
          <w:rFonts w:ascii="Times New Roman" w:hAnsi="Times New Roman" w:cs="Times New Roman"/>
          <w:sz w:val="24"/>
          <w:szCs w:val="24"/>
        </w:rPr>
        <w:t xml:space="preserve">nitrogen input – </w:t>
      </w:r>
      <w:r>
        <w:rPr>
          <w:rFonts w:ascii="Times New Roman" w:hAnsi="Times New Roman" w:cs="Times New Roman"/>
          <w:sz w:val="24"/>
          <w:szCs w:val="24"/>
        </w:rPr>
        <w:t>on soil microbes.</w:t>
      </w:r>
      <w:r w:rsidR="00981AC6">
        <w:rPr>
          <w:rFonts w:ascii="Times New Roman" w:hAnsi="Times New Roman" w:cs="Times New Roman"/>
          <w:sz w:val="24"/>
          <w:szCs w:val="24"/>
        </w:rPr>
        <w:t xml:space="preserve"> Some results suggests that the responses of litter microbes to drought differs across vegetation type, </w:t>
      </w:r>
      <w:r w:rsidR="00BA2BE8">
        <w:rPr>
          <w:rFonts w:ascii="Times New Roman" w:hAnsi="Times New Roman" w:cs="Times New Roman"/>
          <w:sz w:val="24"/>
          <w:szCs w:val="24"/>
        </w:rPr>
        <w:t>with microbes in grasslands showing a decrease in expression of resource acquisition traits and an increase in the expression of stress tolerance traits while microbes from a chaparral ecosystem showing no significant changes in either classes of traits (Malik et al. 20</w:t>
      </w:r>
      <w:r w:rsidR="00622ED4">
        <w:rPr>
          <w:rFonts w:ascii="Times New Roman" w:hAnsi="Times New Roman" w:cs="Times New Roman"/>
          <w:sz w:val="24"/>
          <w:szCs w:val="24"/>
        </w:rPr>
        <w:t>20b</w:t>
      </w:r>
      <w:r w:rsidR="00BA2BE8">
        <w:rPr>
          <w:rFonts w:ascii="Times New Roman" w:hAnsi="Times New Roman" w:cs="Times New Roman"/>
          <w:sz w:val="24"/>
          <w:szCs w:val="24"/>
        </w:rPr>
        <w:t>).</w:t>
      </w:r>
      <w:r w:rsidR="003F76B8">
        <w:rPr>
          <w:rFonts w:ascii="Times New Roman" w:hAnsi="Times New Roman" w:cs="Times New Roman"/>
          <w:sz w:val="24"/>
          <w:szCs w:val="24"/>
        </w:rPr>
        <w:t xml:space="preserve"> Other results involving transplants of litter and microbes found that leaf litter inoculated with microbes from drought environments show significantly less mass loss during the dry season of a Mediterranean climate</w:t>
      </w:r>
      <w:r w:rsidR="002414A5">
        <w:rPr>
          <w:rFonts w:ascii="Times New Roman" w:hAnsi="Times New Roman" w:cs="Times New Roman"/>
          <w:sz w:val="24"/>
          <w:szCs w:val="24"/>
        </w:rPr>
        <w:t>, and that this can be attributed to the smaller microbial biomass of drought-derived microbes</w:t>
      </w:r>
      <w:r w:rsidR="003F76B8">
        <w:rPr>
          <w:rFonts w:ascii="Times New Roman" w:hAnsi="Times New Roman" w:cs="Times New Roman"/>
          <w:sz w:val="24"/>
          <w:szCs w:val="24"/>
        </w:rPr>
        <w:t xml:space="preserve"> (Allison et al. 2013). </w:t>
      </w:r>
      <w:r w:rsidR="002414A5">
        <w:rPr>
          <w:rFonts w:ascii="Times New Roman" w:hAnsi="Times New Roman" w:cs="Times New Roman"/>
          <w:sz w:val="24"/>
          <w:szCs w:val="24"/>
        </w:rPr>
        <w:t>These serve as powerful pieces of evidence of the role of soil microbes in regulating soil carbon</w:t>
      </w:r>
      <w:r w:rsidR="005C6A7E">
        <w:rPr>
          <w:rFonts w:ascii="Times New Roman" w:hAnsi="Times New Roman" w:cs="Times New Roman"/>
          <w:sz w:val="24"/>
          <w:szCs w:val="24"/>
        </w:rPr>
        <w:t xml:space="preserve"> while also showing that microbial responses to changes in precipitation – which is already being witnessed across the globe and is projected to continue with climate change – influences decomposition</w:t>
      </w:r>
      <w:r w:rsidR="002414A5">
        <w:rPr>
          <w:rFonts w:ascii="Times New Roman" w:hAnsi="Times New Roman" w:cs="Times New Roman"/>
          <w:sz w:val="24"/>
          <w:szCs w:val="24"/>
        </w:rPr>
        <w:t>. However, a study in the same system as Allison et al found that while there is no significant change in litter mass loss between two time points of a dry season, there is a significant increase in the amount of enzymes in the latter time point</w:t>
      </w:r>
      <w:r w:rsidR="005C6A7E">
        <w:rPr>
          <w:rFonts w:ascii="Times New Roman" w:hAnsi="Times New Roman" w:cs="Times New Roman"/>
          <w:sz w:val="24"/>
          <w:szCs w:val="24"/>
        </w:rPr>
        <w:t>, indicating a significant decoupling between</w:t>
      </w:r>
      <w:r w:rsidR="002414A5">
        <w:rPr>
          <w:rFonts w:ascii="Times New Roman" w:hAnsi="Times New Roman" w:cs="Times New Roman"/>
          <w:sz w:val="24"/>
          <w:szCs w:val="24"/>
        </w:rPr>
        <w:t xml:space="preserve"> </w:t>
      </w:r>
      <w:r w:rsidR="004B4662">
        <w:rPr>
          <w:rFonts w:ascii="Times New Roman" w:hAnsi="Times New Roman" w:cs="Times New Roman"/>
          <w:sz w:val="24"/>
          <w:szCs w:val="24"/>
        </w:rPr>
        <w:t xml:space="preserve">amount of enzymes and mass loss </w:t>
      </w:r>
      <w:r w:rsidR="002414A5">
        <w:rPr>
          <w:rFonts w:ascii="Times New Roman" w:hAnsi="Times New Roman" w:cs="Times New Roman"/>
          <w:sz w:val="24"/>
          <w:szCs w:val="24"/>
        </w:rPr>
        <w:t>(</w:t>
      </w:r>
      <w:proofErr w:type="spellStart"/>
      <w:r w:rsidR="002414A5">
        <w:rPr>
          <w:rFonts w:ascii="Times New Roman" w:hAnsi="Times New Roman" w:cs="Times New Roman"/>
          <w:sz w:val="24"/>
          <w:szCs w:val="24"/>
        </w:rPr>
        <w:t>Alster</w:t>
      </w:r>
      <w:proofErr w:type="spellEnd"/>
      <w:r w:rsidR="002414A5">
        <w:rPr>
          <w:rFonts w:ascii="Times New Roman" w:hAnsi="Times New Roman" w:cs="Times New Roman"/>
          <w:sz w:val="24"/>
          <w:szCs w:val="24"/>
        </w:rPr>
        <w:t xml:space="preserve"> et al. 2013). In contrast, </w:t>
      </w:r>
      <w:r w:rsidR="005C6A7E">
        <w:rPr>
          <w:rFonts w:ascii="Times New Roman" w:hAnsi="Times New Roman" w:cs="Times New Roman"/>
          <w:sz w:val="24"/>
          <w:szCs w:val="24"/>
        </w:rPr>
        <w:t>studies in temperate woodlands and forests show that enzyme activity and mass loss are positively correlated (</w:t>
      </w:r>
      <w:proofErr w:type="spellStart"/>
      <w:r w:rsidR="005C6A7E">
        <w:rPr>
          <w:rFonts w:ascii="Times New Roman" w:hAnsi="Times New Roman" w:cs="Times New Roman"/>
          <w:sz w:val="24"/>
          <w:szCs w:val="24"/>
        </w:rPr>
        <w:t>Sinsabaugh</w:t>
      </w:r>
      <w:proofErr w:type="spellEnd"/>
      <w:r w:rsidR="005C6A7E">
        <w:rPr>
          <w:rFonts w:ascii="Times New Roman" w:hAnsi="Times New Roman" w:cs="Times New Roman"/>
          <w:sz w:val="24"/>
          <w:szCs w:val="24"/>
        </w:rPr>
        <w:t xml:space="preserve"> et al. 1993; </w:t>
      </w:r>
      <w:proofErr w:type="spellStart"/>
      <w:r w:rsidR="005C6A7E">
        <w:rPr>
          <w:rFonts w:ascii="Times New Roman" w:hAnsi="Times New Roman" w:cs="Times New Roman"/>
          <w:sz w:val="24"/>
          <w:szCs w:val="24"/>
        </w:rPr>
        <w:t>Sinsabaugh</w:t>
      </w:r>
      <w:proofErr w:type="spellEnd"/>
      <w:r w:rsidR="005C6A7E">
        <w:rPr>
          <w:rFonts w:ascii="Times New Roman" w:hAnsi="Times New Roman" w:cs="Times New Roman"/>
          <w:sz w:val="24"/>
          <w:szCs w:val="24"/>
        </w:rPr>
        <w:t xml:space="preserve"> et al. 2002). These varied characteristics of extracellular enzyme activity across ecosystems warrant further investigation.</w:t>
      </w:r>
    </w:p>
    <w:p w14:paraId="2282C0BA" w14:textId="534DA5D1" w:rsidR="0089407E" w:rsidRDefault="00820757" w:rsidP="005E6A5E">
      <w:pPr>
        <w:ind w:firstLine="720"/>
        <w:rPr>
          <w:rFonts w:ascii="Times New Roman" w:hAnsi="Times New Roman" w:cs="Times New Roman"/>
          <w:sz w:val="24"/>
          <w:szCs w:val="24"/>
        </w:rPr>
      </w:pPr>
      <w:r>
        <w:rPr>
          <w:rFonts w:ascii="Times New Roman" w:hAnsi="Times New Roman" w:cs="Times New Roman"/>
          <w:sz w:val="24"/>
          <w:szCs w:val="24"/>
        </w:rPr>
        <w:t>This experiment studies how extracellular enzyme activity in leaf litter varies across ecosystems and by precipitation. Microbes decompose organic matter via the secretion of extracellular enzymes (</w:t>
      </w:r>
      <w:r w:rsidR="00B44E49">
        <w:rPr>
          <w:rFonts w:ascii="Times New Roman" w:hAnsi="Times New Roman" w:cs="Times New Roman"/>
          <w:sz w:val="24"/>
          <w:szCs w:val="24"/>
        </w:rPr>
        <w:t>Wallenstein et al. 2011</w:t>
      </w:r>
      <w:r>
        <w:rPr>
          <w:rFonts w:ascii="Times New Roman" w:hAnsi="Times New Roman" w:cs="Times New Roman"/>
          <w:sz w:val="24"/>
          <w:szCs w:val="24"/>
        </w:rPr>
        <w:t>), which have been modeled by microbial ecologists using Michaelis-Menten kinetics (</w:t>
      </w:r>
      <w:r w:rsidR="00683EE4">
        <w:rPr>
          <w:rFonts w:ascii="Times New Roman" w:hAnsi="Times New Roman" w:cs="Times New Roman"/>
          <w:sz w:val="24"/>
          <w:szCs w:val="24"/>
        </w:rPr>
        <w:t>Wallenstein et al. 2011;</w:t>
      </w:r>
      <w:r>
        <w:rPr>
          <w:rFonts w:ascii="Times New Roman" w:hAnsi="Times New Roman" w:cs="Times New Roman"/>
          <w:sz w:val="24"/>
          <w:szCs w:val="24"/>
        </w:rPr>
        <w:t xml:space="preserve"> see Tang</w:t>
      </w:r>
      <w:r w:rsidR="00683EE4">
        <w:rPr>
          <w:rFonts w:ascii="Times New Roman" w:hAnsi="Times New Roman" w:cs="Times New Roman"/>
          <w:sz w:val="24"/>
          <w:szCs w:val="24"/>
        </w:rPr>
        <w:t xml:space="preserve"> &amp;</w:t>
      </w:r>
      <w:r>
        <w:rPr>
          <w:rFonts w:ascii="Times New Roman" w:hAnsi="Times New Roman" w:cs="Times New Roman"/>
          <w:sz w:val="24"/>
          <w:szCs w:val="24"/>
        </w:rPr>
        <w:t xml:space="preserve"> Riley 2013 for a different formulation of microbial enzyme kinetics). The Michaelis-Menten enzyme parameters are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 defined as the maximum reaction velocity when the amount of substrates are abundant –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 Michaelis-Menten constant</w:t>
      </w:r>
      <w:r w:rsidR="005C6A7E">
        <w:rPr>
          <w:rFonts w:ascii="Times New Roman" w:hAnsi="Times New Roman" w:cs="Times New Roman"/>
          <w:sz w:val="24"/>
          <w:szCs w:val="24"/>
        </w:rPr>
        <w:t xml:space="preserve">, defined as the ratio between the rate constants of the breakdown of the enzyme-substrate complex and </w:t>
      </w:r>
      <w:r w:rsidR="007B1129">
        <w:rPr>
          <w:rFonts w:ascii="Times New Roman" w:hAnsi="Times New Roman" w:cs="Times New Roman"/>
          <w:sz w:val="24"/>
          <w:szCs w:val="24"/>
        </w:rPr>
        <w:t>the formation of the enzyme-substrate complex</w:t>
      </w:r>
      <w:r w:rsidR="005E6A5E">
        <w:rPr>
          <w:rFonts w:ascii="Times New Roman" w:hAnsi="Times New Roman" w:cs="Times New Roman"/>
          <w:sz w:val="24"/>
          <w:szCs w:val="24"/>
        </w:rPr>
        <w:t xml:space="preserve">. </w:t>
      </w:r>
      <w:r w:rsidR="005E6A5E">
        <w:rPr>
          <w:rFonts w:ascii="Times New Roman" w:hAnsi="Times New Roman" w:cs="Times New Roman"/>
          <w:sz w:val="24"/>
          <w:szCs w:val="24"/>
        </w:rPr>
        <w:lastRenderedPageBreak/>
        <w:t>V</w:t>
      </w:r>
      <w:r w:rsidR="005E6A5E">
        <w:rPr>
          <w:rFonts w:ascii="Times New Roman" w:hAnsi="Times New Roman" w:cs="Times New Roman"/>
          <w:sz w:val="24"/>
          <w:szCs w:val="24"/>
          <w:vertAlign w:val="subscript"/>
        </w:rPr>
        <w:t>max</w:t>
      </w:r>
      <w:r w:rsidR="005E6A5E">
        <w:rPr>
          <w:rFonts w:ascii="Times New Roman" w:hAnsi="Times New Roman" w:cs="Times New Roman"/>
          <w:sz w:val="24"/>
          <w:szCs w:val="24"/>
        </w:rPr>
        <w:t>, in the context of biogeochemistry and microbial ecology, is a</w:t>
      </w:r>
      <w:r w:rsidR="007B1129">
        <w:rPr>
          <w:rFonts w:ascii="Times New Roman" w:hAnsi="Times New Roman" w:cs="Times New Roman"/>
          <w:sz w:val="24"/>
          <w:szCs w:val="24"/>
        </w:rPr>
        <w:t xml:space="preserve"> proxy</w:t>
      </w:r>
      <w:r w:rsidR="005E6A5E">
        <w:rPr>
          <w:rFonts w:ascii="Times New Roman" w:hAnsi="Times New Roman" w:cs="Times New Roman"/>
          <w:sz w:val="24"/>
          <w:szCs w:val="24"/>
        </w:rPr>
        <w:t xml:space="preserve"> measure</w:t>
      </w:r>
      <w:r w:rsidR="007B1129">
        <w:rPr>
          <w:rFonts w:ascii="Times New Roman" w:hAnsi="Times New Roman" w:cs="Times New Roman"/>
          <w:sz w:val="24"/>
          <w:szCs w:val="24"/>
        </w:rPr>
        <w:t>ment</w:t>
      </w:r>
      <w:r w:rsidR="005E6A5E">
        <w:rPr>
          <w:rFonts w:ascii="Times New Roman" w:hAnsi="Times New Roman" w:cs="Times New Roman"/>
          <w:sz w:val="24"/>
          <w:szCs w:val="24"/>
        </w:rPr>
        <w:t xml:space="preserve"> of the amount of a particular enzyme where higher values indicate higher enzyme amounts (</w:t>
      </w:r>
      <w:r w:rsidR="00683EE4">
        <w:rPr>
          <w:rFonts w:ascii="Times New Roman" w:hAnsi="Times New Roman" w:cs="Times New Roman"/>
          <w:sz w:val="24"/>
          <w:szCs w:val="24"/>
        </w:rPr>
        <w:t>Wallenstein et al. 2011</w:t>
      </w:r>
      <w:r w:rsidR="005E6A5E">
        <w:rPr>
          <w:rFonts w:ascii="Times New Roman" w:hAnsi="Times New Roman" w:cs="Times New Roman"/>
          <w:sz w:val="24"/>
          <w:szCs w:val="24"/>
        </w:rPr>
        <w:t xml:space="preserve">). </w:t>
      </w:r>
      <w:r w:rsidR="007B1129">
        <w:rPr>
          <w:rFonts w:ascii="Times New Roman" w:hAnsi="Times New Roman" w:cs="Times New Roman"/>
          <w:sz w:val="24"/>
          <w:szCs w:val="24"/>
        </w:rPr>
        <w:t>This practical definition stems from the derivation for the Michaelis-Menten equation, where as a substrate becomes abundant and enzymes become fully saturated, reaction velocity is limited by the amount of enzymes rather than the amount of substrates (</w:t>
      </w:r>
      <w:r w:rsidR="00F9172C">
        <w:rPr>
          <w:rFonts w:ascii="Times New Roman" w:hAnsi="Times New Roman" w:cs="Times New Roman"/>
          <w:sz w:val="24"/>
          <w:szCs w:val="24"/>
        </w:rPr>
        <w:t>Wallenstein &amp; Weintraub, 2008</w:t>
      </w:r>
      <w:r w:rsidR="007B1129">
        <w:rPr>
          <w:rFonts w:ascii="Times New Roman" w:hAnsi="Times New Roman" w:cs="Times New Roman"/>
          <w:sz w:val="24"/>
          <w:szCs w:val="24"/>
        </w:rPr>
        <w:t xml:space="preserve">). </w:t>
      </w:r>
      <w:r w:rsidR="005E6A5E">
        <w:rPr>
          <w:rFonts w:ascii="Times New Roman" w:hAnsi="Times New Roman" w:cs="Times New Roman"/>
          <w:sz w:val="24"/>
          <w:szCs w:val="24"/>
        </w:rPr>
        <w:t>K</w:t>
      </w:r>
      <w:r w:rsidR="005E6A5E">
        <w:rPr>
          <w:rFonts w:ascii="Times New Roman" w:hAnsi="Times New Roman" w:cs="Times New Roman"/>
          <w:sz w:val="24"/>
          <w:szCs w:val="24"/>
          <w:vertAlign w:val="subscript"/>
        </w:rPr>
        <w:t>m</w:t>
      </w:r>
      <w:r w:rsidR="005E6A5E">
        <w:rPr>
          <w:rFonts w:ascii="Times New Roman" w:hAnsi="Times New Roman" w:cs="Times New Roman"/>
          <w:sz w:val="24"/>
          <w:szCs w:val="24"/>
        </w:rPr>
        <w:t>, on the other hand, is used as a measure of the amount of enzymatic products</w:t>
      </w:r>
      <w:r w:rsidR="007B1129">
        <w:rPr>
          <w:rFonts w:ascii="Times New Roman" w:hAnsi="Times New Roman" w:cs="Times New Roman"/>
          <w:sz w:val="24"/>
          <w:szCs w:val="24"/>
        </w:rPr>
        <w:t xml:space="preserve"> (</w:t>
      </w:r>
      <w:r w:rsidR="00F9172C">
        <w:rPr>
          <w:rFonts w:ascii="Times New Roman" w:hAnsi="Times New Roman" w:cs="Times New Roman"/>
          <w:sz w:val="24"/>
          <w:szCs w:val="24"/>
        </w:rPr>
        <w:t>Wallenstein et al. 2011</w:t>
      </w:r>
      <w:r w:rsidR="007B1129">
        <w:rPr>
          <w:rFonts w:ascii="Times New Roman" w:hAnsi="Times New Roman" w:cs="Times New Roman"/>
          <w:sz w:val="24"/>
          <w:szCs w:val="24"/>
        </w:rPr>
        <w:t>). This practical definition of K</w:t>
      </w:r>
      <w:r w:rsidR="007B1129">
        <w:rPr>
          <w:rFonts w:ascii="Times New Roman" w:hAnsi="Times New Roman" w:cs="Times New Roman"/>
          <w:sz w:val="24"/>
          <w:szCs w:val="24"/>
          <w:vertAlign w:val="subscript"/>
        </w:rPr>
        <w:t>m</w:t>
      </w:r>
      <w:r w:rsidR="007B1129">
        <w:rPr>
          <w:rFonts w:ascii="Times New Roman" w:hAnsi="Times New Roman" w:cs="Times New Roman"/>
          <w:sz w:val="24"/>
          <w:szCs w:val="24"/>
        </w:rPr>
        <w:t xml:space="preserve"> stems from</w:t>
      </w:r>
      <w:r w:rsidR="005E6A5E">
        <w:rPr>
          <w:rFonts w:ascii="Times New Roman" w:hAnsi="Times New Roman" w:cs="Times New Roman"/>
          <w:sz w:val="24"/>
          <w:szCs w:val="24"/>
        </w:rPr>
        <w:t xml:space="preserve"> products having been shown to be competitive inhibitors of substrates for the same enzyme</w:t>
      </w:r>
      <w:r w:rsidR="004B4662">
        <w:rPr>
          <w:rFonts w:ascii="Times New Roman" w:hAnsi="Times New Roman" w:cs="Times New Roman"/>
          <w:sz w:val="24"/>
          <w:szCs w:val="24"/>
        </w:rPr>
        <w:t xml:space="preserve"> such that high product concentrations correlate with high K</w:t>
      </w:r>
      <w:r w:rsidR="004B4662">
        <w:rPr>
          <w:rFonts w:ascii="Times New Roman" w:hAnsi="Times New Roman" w:cs="Times New Roman"/>
          <w:sz w:val="24"/>
          <w:szCs w:val="24"/>
          <w:vertAlign w:val="subscript"/>
        </w:rPr>
        <w:t>m</w:t>
      </w:r>
      <w:r w:rsidR="007B1129">
        <w:rPr>
          <w:rFonts w:ascii="Times New Roman" w:hAnsi="Times New Roman" w:cs="Times New Roman"/>
          <w:sz w:val="24"/>
          <w:szCs w:val="24"/>
        </w:rPr>
        <w:t>, and that high K</w:t>
      </w:r>
      <w:r w:rsidR="007B1129">
        <w:rPr>
          <w:rFonts w:ascii="Times New Roman" w:hAnsi="Times New Roman" w:cs="Times New Roman"/>
          <w:sz w:val="24"/>
          <w:szCs w:val="24"/>
          <w:vertAlign w:val="subscript"/>
        </w:rPr>
        <w:t>m</w:t>
      </w:r>
      <w:r w:rsidR="007B1129">
        <w:rPr>
          <w:rFonts w:ascii="Times New Roman" w:hAnsi="Times New Roman" w:cs="Times New Roman"/>
          <w:sz w:val="24"/>
          <w:szCs w:val="24"/>
        </w:rPr>
        <w:t xml:space="preserve"> is correlated with low amounts of substrates</w:t>
      </w:r>
      <w:r w:rsidR="005E6A5E">
        <w:rPr>
          <w:rFonts w:ascii="Times New Roman" w:hAnsi="Times New Roman" w:cs="Times New Roman"/>
          <w:sz w:val="24"/>
          <w:szCs w:val="24"/>
        </w:rPr>
        <w:t xml:space="preserve"> (</w:t>
      </w:r>
      <w:proofErr w:type="spellStart"/>
      <w:r w:rsidR="00F9172C">
        <w:rPr>
          <w:rFonts w:ascii="Times New Roman" w:hAnsi="Times New Roman" w:cs="Times New Roman"/>
          <w:sz w:val="24"/>
          <w:szCs w:val="24"/>
        </w:rPr>
        <w:t>Chróst</w:t>
      </w:r>
      <w:proofErr w:type="spellEnd"/>
      <w:r w:rsidR="00F9172C">
        <w:rPr>
          <w:rFonts w:ascii="Times New Roman" w:hAnsi="Times New Roman" w:cs="Times New Roman"/>
          <w:sz w:val="24"/>
          <w:szCs w:val="24"/>
        </w:rPr>
        <w:t xml:space="preserve"> 1990; </w:t>
      </w:r>
      <w:proofErr w:type="spellStart"/>
      <w:r w:rsidR="00F9172C">
        <w:rPr>
          <w:rFonts w:ascii="Times New Roman" w:hAnsi="Times New Roman" w:cs="Times New Roman"/>
          <w:sz w:val="24"/>
          <w:szCs w:val="24"/>
        </w:rPr>
        <w:t>Chróst</w:t>
      </w:r>
      <w:proofErr w:type="spellEnd"/>
      <w:r w:rsidR="00F9172C">
        <w:rPr>
          <w:rFonts w:ascii="Times New Roman" w:hAnsi="Times New Roman" w:cs="Times New Roman"/>
          <w:sz w:val="24"/>
          <w:szCs w:val="24"/>
        </w:rPr>
        <w:t xml:space="preserve"> 1992</w:t>
      </w:r>
      <w:r w:rsidR="005E6A5E">
        <w:rPr>
          <w:rFonts w:ascii="Times New Roman" w:hAnsi="Times New Roman" w:cs="Times New Roman"/>
          <w:sz w:val="24"/>
          <w:szCs w:val="24"/>
        </w:rPr>
        <w:t>).</w:t>
      </w:r>
      <w:r w:rsidR="009A3099">
        <w:rPr>
          <w:rFonts w:ascii="Times New Roman" w:hAnsi="Times New Roman" w:cs="Times New Roman"/>
          <w:sz w:val="24"/>
          <w:szCs w:val="24"/>
        </w:rPr>
        <w:t xml:space="preserve"> </w:t>
      </w:r>
      <w:r w:rsidR="0089407E">
        <w:rPr>
          <w:rFonts w:ascii="Times New Roman" w:hAnsi="Times New Roman" w:cs="Times New Roman"/>
          <w:sz w:val="24"/>
          <w:szCs w:val="24"/>
        </w:rPr>
        <w:t xml:space="preserve">Thus, </w:t>
      </w:r>
      <w:r w:rsidR="0089407E" w:rsidRPr="0089407E">
        <w:rPr>
          <w:rFonts w:ascii="Times New Roman" w:hAnsi="Times New Roman" w:cs="Times New Roman"/>
          <w:sz w:val="24"/>
          <w:szCs w:val="24"/>
        </w:rPr>
        <w:t>K</w:t>
      </w:r>
      <w:r w:rsidR="0089407E">
        <w:rPr>
          <w:rFonts w:ascii="Times New Roman" w:hAnsi="Times New Roman" w:cs="Times New Roman"/>
          <w:sz w:val="24"/>
          <w:szCs w:val="24"/>
          <w:vertAlign w:val="subscript"/>
        </w:rPr>
        <w:t>m</w:t>
      </w:r>
      <w:r w:rsidR="0089407E">
        <w:rPr>
          <w:rFonts w:ascii="Times New Roman" w:hAnsi="Times New Roman" w:cs="Times New Roman"/>
          <w:sz w:val="24"/>
          <w:szCs w:val="24"/>
        </w:rPr>
        <w:t xml:space="preserve"> is a function of </w:t>
      </w:r>
      <w:r w:rsidR="00D81D92">
        <w:rPr>
          <w:rFonts w:ascii="Times New Roman" w:hAnsi="Times New Roman" w:cs="Times New Roman"/>
          <w:sz w:val="24"/>
          <w:szCs w:val="24"/>
        </w:rPr>
        <w:t xml:space="preserve">two processes: (1) </w:t>
      </w:r>
      <w:r w:rsidR="0089407E">
        <w:rPr>
          <w:rFonts w:ascii="Times New Roman" w:hAnsi="Times New Roman" w:cs="Times New Roman"/>
          <w:sz w:val="24"/>
          <w:szCs w:val="24"/>
        </w:rPr>
        <w:t xml:space="preserve">the production of products and </w:t>
      </w:r>
      <w:r w:rsidR="00D81D92">
        <w:rPr>
          <w:rFonts w:ascii="Times New Roman" w:hAnsi="Times New Roman" w:cs="Times New Roman"/>
          <w:sz w:val="24"/>
          <w:szCs w:val="24"/>
        </w:rPr>
        <w:t xml:space="preserve">(2) </w:t>
      </w:r>
      <w:r w:rsidR="0089407E">
        <w:rPr>
          <w:rFonts w:ascii="Times New Roman" w:hAnsi="Times New Roman" w:cs="Times New Roman"/>
          <w:sz w:val="24"/>
          <w:szCs w:val="24"/>
        </w:rPr>
        <w:t>microbial uptake of enzymatic products.</w:t>
      </w:r>
    </w:p>
    <w:p w14:paraId="4FE2409E" w14:textId="77777777" w:rsidR="003B208F" w:rsidRDefault="009A3099" w:rsidP="005E6A5E">
      <w:pPr>
        <w:ind w:firstLine="720"/>
        <w:rPr>
          <w:rFonts w:ascii="Times New Roman" w:hAnsi="Times New Roman" w:cs="Times New Roman"/>
          <w:sz w:val="24"/>
          <w:szCs w:val="24"/>
        </w:rPr>
      </w:pPr>
      <w:r w:rsidRPr="0089407E">
        <w:rPr>
          <w:rFonts w:ascii="Times New Roman" w:hAnsi="Times New Roman" w:cs="Times New Roman"/>
          <w:sz w:val="24"/>
          <w:szCs w:val="24"/>
        </w:rPr>
        <w:t>This</w:t>
      </w:r>
      <w:r>
        <w:rPr>
          <w:rFonts w:ascii="Times New Roman" w:hAnsi="Times New Roman" w:cs="Times New Roman"/>
          <w:sz w:val="24"/>
          <w:szCs w:val="24"/>
        </w:rPr>
        <w:t xml:space="preserve"> experiment investigates how </w:t>
      </w:r>
      <w:r w:rsidR="00DF67B7">
        <w:rPr>
          <w:rFonts w:ascii="Times New Roman" w:hAnsi="Times New Roman" w:cs="Times New Roman"/>
          <w:sz w:val="24"/>
          <w:szCs w:val="24"/>
        </w:rPr>
        <w:t>microbial enzyme activity varies by ecosystem and precipitation. Specifically, it seeks to answer the following questions</w:t>
      </w:r>
    </w:p>
    <w:p w14:paraId="79B2FBFB" w14:textId="77777777" w:rsidR="003B208F" w:rsidRDefault="00DF67B7" w:rsidP="003B208F">
      <w:pPr>
        <w:pStyle w:val="ListParagraph"/>
        <w:numPr>
          <w:ilvl w:val="0"/>
          <w:numId w:val="4"/>
        </w:numPr>
        <w:rPr>
          <w:rFonts w:ascii="Times New Roman" w:hAnsi="Times New Roman" w:cs="Times New Roman"/>
          <w:sz w:val="24"/>
          <w:szCs w:val="24"/>
        </w:rPr>
      </w:pPr>
      <w:r w:rsidRPr="003B208F">
        <w:rPr>
          <w:rFonts w:ascii="Times New Roman" w:hAnsi="Times New Roman" w:cs="Times New Roman"/>
          <w:sz w:val="24"/>
          <w:szCs w:val="24"/>
        </w:rPr>
        <w:t>How will microbial investment of resources in enzyme production change under drought with climate change?</w:t>
      </w:r>
    </w:p>
    <w:p w14:paraId="19CFAB01" w14:textId="2706315E" w:rsidR="005E6A5E" w:rsidRDefault="00DF67B7" w:rsidP="003B208F">
      <w:pPr>
        <w:pStyle w:val="ListParagraph"/>
        <w:numPr>
          <w:ilvl w:val="0"/>
          <w:numId w:val="4"/>
        </w:numPr>
        <w:rPr>
          <w:rFonts w:ascii="Times New Roman" w:hAnsi="Times New Roman" w:cs="Times New Roman"/>
          <w:sz w:val="24"/>
          <w:szCs w:val="24"/>
        </w:rPr>
      </w:pPr>
      <w:r w:rsidRPr="003B208F">
        <w:rPr>
          <w:rFonts w:ascii="Times New Roman" w:hAnsi="Times New Roman" w:cs="Times New Roman"/>
          <w:sz w:val="24"/>
          <w:szCs w:val="24"/>
        </w:rPr>
        <w:t xml:space="preserve">How will </w:t>
      </w:r>
      <w:r w:rsidR="003B208F" w:rsidRPr="003B208F">
        <w:rPr>
          <w:rFonts w:ascii="Times New Roman" w:hAnsi="Times New Roman" w:cs="Times New Roman"/>
          <w:sz w:val="24"/>
          <w:szCs w:val="24"/>
        </w:rPr>
        <w:t xml:space="preserve">microbial responses to drought differ by ecosystems? </w:t>
      </w:r>
    </w:p>
    <w:p w14:paraId="33A0AE74" w14:textId="4AC7C948" w:rsidR="003B208F" w:rsidRPr="003B208F" w:rsidRDefault="003B208F" w:rsidP="003B208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How will changes in amount of enzymes due to drought responses affect amounts of products?</w:t>
      </w:r>
    </w:p>
    <w:p w14:paraId="130E69C8" w14:textId="66E9F34C" w:rsidR="00B2318A" w:rsidRDefault="00B2318A" w:rsidP="00B2318A">
      <w:pPr>
        <w:rPr>
          <w:rFonts w:ascii="Times New Roman" w:hAnsi="Times New Roman" w:cs="Times New Roman"/>
          <w:b/>
          <w:bCs/>
          <w:sz w:val="24"/>
          <w:szCs w:val="24"/>
        </w:rPr>
      </w:pPr>
      <w:r>
        <w:rPr>
          <w:rFonts w:ascii="Times New Roman" w:hAnsi="Times New Roman" w:cs="Times New Roman"/>
          <w:b/>
          <w:bCs/>
          <w:sz w:val="24"/>
          <w:szCs w:val="24"/>
        </w:rPr>
        <w:t>Methods</w:t>
      </w:r>
    </w:p>
    <w:p w14:paraId="38279921" w14:textId="7E5A454D" w:rsidR="00B2318A" w:rsidRDefault="00B2318A" w:rsidP="00B2318A">
      <w:pPr>
        <w:rPr>
          <w:rFonts w:ascii="Times New Roman" w:hAnsi="Times New Roman" w:cs="Times New Roman"/>
          <w:sz w:val="24"/>
          <w:szCs w:val="24"/>
        </w:rPr>
      </w:pPr>
      <w:r>
        <w:rPr>
          <w:rFonts w:ascii="Times New Roman" w:hAnsi="Times New Roman" w:cs="Times New Roman"/>
          <w:i/>
          <w:iCs/>
          <w:sz w:val="24"/>
          <w:szCs w:val="24"/>
        </w:rPr>
        <w:t>Study site</w:t>
      </w:r>
      <w:r w:rsidR="00386B19">
        <w:rPr>
          <w:rFonts w:ascii="Times New Roman" w:hAnsi="Times New Roman" w:cs="Times New Roman"/>
          <w:i/>
          <w:iCs/>
          <w:sz w:val="24"/>
          <w:szCs w:val="24"/>
        </w:rPr>
        <w:t xml:space="preserve"> and field experiment</w:t>
      </w:r>
    </w:p>
    <w:p w14:paraId="69EFDCE7" w14:textId="4A17BD63" w:rsidR="00386B19" w:rsidRDefault="00B2318A" w:rsidP="004214B8">
      <w:pPr>
        <w:ind w:firstLine="720"/>
        <w:rPr>
          <w:rFonts w:ascii="Times New Roman" w:hAnsi="Times New Roman" w:cs="Times New Roman"/>
          <w:sz w:val="24"/>
          <w:szCs w:val="24"/>
        </w:rPr>
      </w:pPr>
      <w:r>
        <w:rPr>
          <w:rFonts w:ascii="Times New Roman" w:hAnsi="Times New Roman" w:cs="Times New Roman"/>
          <w:sz w:val="24"/>
          <w:szCs w:val="24"/>
        </w:rPr>
        <w:t>The study was conducted at the Loma Ridge Global Change Experiment near Irvine, California (33°44’N, 117°42’</w:t>
      </w:r>
      <w:r w:rsidR="00486352">
        <w:rPr>
          <w:rFonts w:ascii="Times New Roman" w:hAnsi="Times New Roman" w:cs="Times New Roman"/>
          <w:sz w:val="24"/>
          <w:szCs w:val="24"/>
        </w:rPr>
        <w:t>W</w:t>
      </w:r>
      <w:r>
        <w:rPr>
          <w:rFonts w:ascii="Times New Roman" w:hAnsi="Times New Roman" w:cs="Times New Roman"/>
          <w:sz w:val="24"/>
          <w:szCs w:val="24"/>
        </w:rPr>
        <w:t>, 365 m elevation). The 2 ecosystem types at this site are (1) a variety of chaparral endemic to southern California</w:t>
      </w:r>
      <w:r w:rsidR="00486352">
        <w:rPr>
          <w:rFonts w:ascii="Times New Roman" w:hAnsi="Times New Roman" w:cs="Times New Roman"/>
          <w:sz w:val="24"/>
          <w:szCs w:val="24"/>
        </w:rPr>
        <w:t xml:space="preserve"> and Baja California</w:t>
      </w:r>
      <w:r>
        <w:rPr>
          <w:rFonts w:ascii="Times New Roman" w:hAnsi="Times New Roman" w:cs="Times New Roman"/>
          <w:sz w:val="24"/>
          <w:szCs w:val="24"/>
        </w:rPr>
        <w:t xml:space="preserve"> known as coastal sage scrub (hereafter, CSS) and </w:t>
      </w:r>
      <w:r w:rsidR="00486352">
        <w:rPr>
          <w:rFonts w:ascii="Times New Roman" w:hAnsi="Times New Roman" w:cs="Times New Roman"/>
          <w:sz w:val="24"/>
          <w:szCs w:val="24"/>
        </w:rPr>
        <w:t xml:space="preserve">(2) a grassland filled with exotic </w:t>
      </w:r>
      <w:r w:rsidR="00386B19">
        <w:rPr>
          <w:rFonts w:ascii="Times New Roman" w:hAnsi="Times New Roman" w:cs="Times New Roman"/>
          <w:sz w:val="24"/>
          <w:szCs w:val="24"/>
        </w:rPr>
        <w:t>plants</w:t>
      </w:r>
      <w:r w:rsidR="00486352">
        <w:rPr>
          <w:rFonts w:ascii="Times New Roman" w:hAnsi="Times New Roman" w:cs="Times New Roman"/>
          <w:sz w:val="24"/>
          <w:szCs w:val="24"/>
        </w:rPr>
        <w:t xml:space="preserve">. The climate is Mediterranean, with </w:t>
      </w:r>
      <w:r w:rsidR="00BD7D75">
        <w:rPr>
          <w:rFonts w:ascii="Times New Roman" w:hAnsi="Times New Roman" w:cs="Times New Roman"/>
          <w:sz w:val="24"/>
          <w:szCs w:val="24"/>
        </w:rPr>
        <w:t>a rainy season</w:t>
      </w:r>
      <w:r w:rsidR="00486352">
        <w:rPr>
          <w:rFonts w:ascii="Times New Roman" w:hAnsi="Times New Roman" w:cs="Times New Roman"/>
          <w:sz w:val="24"/>
          <w:szCs w:val="24"/>
        </w:rPr>
        <w:t xml:space="preserve"> </w:t>
      </w:r>
      <w:r w:rsidR="00BD7D75">
        <w:rPr>
          <w:rFonts w:ascii="Times New Roman" w:hAnsi="Times New Roman" w:cs="Times New Roman"/>
          <w:sz w:val="24"/>
          <w:szCs w:val="24"/>
        </w:rPr>
        <w:t>from</w:t>
      </w:r>
      <w:r w:rsidR="00486352">
        <w:rPr>
          <w:rFonts w:ascii="Times New Roman" w:hAnsi="Times New Roman" w:cs="Times New Roman"/>
          <w:sz w:val="24"/>
          <w:szCs w:val="24"/>
        </w:rPr>
        <w:t xml:space="preserve"> November </w:t>
      </w:r>
      <w:r w:rsidR="00BD7D75">
        <w:rPr>
          <w:rFonts w:ascii="Times New Roman" w:hAnsi="Times New Roman" w:cs="Times New Roman"/>
          <w:sz w:val="24"/>
          <w:szCs w:val="24"/>
        </w:rPr>
        <w:t>to</w:t>
      </w:r>
      <w:r w:rsidR="00486352">
        <w:rPr>
          <w:rFonts w:ascii="Times New Roman" w:hAnsi="Times New Roman" w:cs="Times New Roman"/>
          <w:sz w:val="24"/>
          <w:szCs w:val="24"/>
        </w:rPr>
        <w:t xml:space="preserve"> </w:t>
      </w:r>
      <w:r w:rsidR="00BD7D75">
        <w:rPr>
          <w:rFonts w:ascii="Times New Roman" w:hAnsi="Times New Roman" w:cs="Times New Roman"/>
          <w:sz w:val="24"/>
          <w:szCs w:val="24"/>
        </w:rPr>
        <w:t>March</w:t>
      </w:r>
      <w:r w:rsidR="00486352">
        <w:rPr>
          <w:rFonts w:ascii="Times New Roman" w:hAnsi="Times New Roman" w:cs="Times New Roman"/>
          <w:sz w:val="24"/>
          <w:szCs w:val="24"/>
        </w:rPr>
        <w:t xml:space="preserve"> (</w:t>
      </w:r>
      <w:r w:rsidR="00BD7D75">
        <w:rPr>
          <w:rFonts w:ascii="Times New Roman" w:hAnsi="Times New Roman" w:cs="Times New Roman"/>
          <w:sz w:val="24"/>
          <w:szCs w:val="24"/>
        </w:rPr>
        <w:t>which is</w:t>
      </w:r>
      <w:r w:rsidR="00386B19">
        <w:rPr>
          <w:rFonts w:ascii="Times New Roman" w:hAnsi="Times New Roman" w:cs="Times New Roman"/>
          <w:sz w:val="24"/>
          <w:szCs w:val="24"/>
        </w:rPr>
        <w:t xml:space="preserve"> also the</w:t>
      </w:r>
      <w:r w:rsidR="00BD7D75">
        <w:rPr>
          <w:rFonts w:ascii="Times New Roman" w:hAnsi="Times New Roman" w:cs="Times New Roman"/>
          <w:sz w:val="24"/>
          <w:szCs w:val="24"/>
        </w:rPr>
        <w:t xml:space="preserve"> </w:t>
      </w:r>
      <w:r w:rsidR="00486352">
        <w:rPr>
          <w:rFonts w:ascii="Times New Roman" w:hAnsi="Times New Roman" w:cs="Times New Roman"/>
          <w:sz w:val="24"/>
          <w:szCs w:val="24"/>
        </w:rPr>
        <w:t>growing season</w:t>
      </w:r>
      <w:r w:rsidR="00BD7D75">
        <w:rPr>
          <w:rFonts w:ascii="Times New Roman" w:hAnsi="Times New Roman" w:cs="Times New Roman"/>
          <w:sz w:val="24"/>
          <w:szCs w:val="24"/>
        </w:rPr>
        <w:t xml:space="preserve"> for plants) and a dry season for the rest of the year.</w:t>
      </w:r>
      <w:r w:rsidR="00386B19">
        <w:rPr>
          <w:rFonts w:ascii="Times New Roman" w:hAnsi="Times New Roman" w:cs="Times New Roman"/>
          <w:sz w:val="24"/>
          <w:szCs w:val="24"/>
        </w:rPr>
        <w:t xml:space="preserve"> The soil is remarkably coarse, with the fine earth fraction consisting of at least 80% sand across both vegetation types (Parker </w:t>
      </w:r>
      <w:r w:rsidR="00622ED4">
        <w:rPr>
          <w:rFonts w:ascii="Times New Roman" w:hAnsi="Times New Roman" w:cs="Times New Roman"/>
          <w:sz w:val="24"/>
          <w:szCs w:val="24"/>
        </w:rPr>
        <w:t>2019</w:t>
      </w:r>
      <w:r w:rsidR="00386B19">
        <w:rPr>
          <w:rFonts w:ascii="Times New Roman" w:hAnsi="Times New Roman" w:cs="Times New Roman"/>
          <w:sz w:val="24"/>
          <w:szCs w:val="24"/>
        </w:rPr>
        <w:t xml:space="preserve">). The site delineates plots of coastal sage scrub and grassland and manipulates precipitation </w:t>
      </w:r>
      <w:r w:rsidR="004214B8">
        <w:rPr>
          <w:rFonts w:ascii="Times New Roman" w:hAnsi="Times New Roman" w:cs="Times New Roman"/>
          <w:sz w:val="24"/>
          <w:szCs w:val="24"/>
        </w:rPr>
        <w:t>to</w:t>
      </w:r>
      <w:r w:rsidR="0077616B">
        <w:rPr>
          <w:rFonts w:ascii="Times New Roman" w:hAnsi="Times New Roman" w:cs="Times New Roman"/>
          <w:sz w:val="24"/>
          <w:szCs w:val="24"/>
        </w:rPr>
        <w:t xml:space="preserve"> both vegetation types, </w:t>
      </w:r>
      <w:r w:rsidR="00386B19">
        <w:rPr>
          <w:rFonts w:ascii="Times New Roman" w:hAnsi="Times New Roman" w:cs="Times New Roman"/>
          <w:sz w:val="24"/>
          <w:szCs w:val="24"/>
        </w:rPr>
        <w:t xml:space="preserve">with treatments for grassland plots having been in place since 2006 and treatments for CSS plots in place since 2008. </w:t>
      </w:r>
      <w:r w:rsidR="004214B8">
        <w:rPr>
          <w:rFonts w:ascii="Times New Roman" w:hAnsi="Times New Roman" w:cs="Times New Roman"/>
          <w:sz w:val="24"/>
          <w:szCs w:val="24"/>
        </w:rPr>
        <w:t>The precipitation treatments are (1) plots where precipitation is reduced by being covered with clear polyethylene tarps during rainstorms, reducing mean annual precipitation by approximately 40%</w:t>
      </w:r>
      <w:r w:rsidR="00FD2BA7">
        <w:rPr>
          <w:rFonts w:ascii="Times New Roman" w:hAnsi="Times New Roman" w:cs="Times New Roman"/>
          <w:sz w:val="24"/>
          <w:szCs w:val="24"/>
        </w:rPr>
        <w:t xml:space="preserve"> and simulating drought,</w:t>
      </w:r>
      <w:r w:rsidR="004214B8">
        <w:rPr>
          <w:rFonts w:ascii="Times New Roman" w:hAnsi="Times New Roman" w:cs="Times New Roman"/>
          <w:sz w:val="24"/>
          <w:szCs w:val="24"/>
        </w:rPr>
        <w:t xml:space="preserve"> and (2) plots where precipitation is not manipulated and are not covered by polyethylene during rainstorms. </w:t>
      </w:r>
      <w:r w:rsidR="00EB0764">
        <w:rPr>
          <w:rFonts w:ascii="Times New Roman" w:hAnsi="Times New Roman" w:cs="Times New Roman"/>
          <w:sz w:val="24"/>
          <w:szCs w:val="24"/>
        </w:rPr>
        <w:t xml:space="preserve">Each treatment combination </w:t>
      </w:r>
      <w:r w:rsidR="005074CE">
        <w:rPr>
          <w:rFonts w:ascii="Times New Roman" w:hAnsi="Times New Roman" w:cs="Times New Roman"/>
          <w:sz w:val="24"/>
          <w:szCs w:val="24"/>
        </w:rPr>
        <w:t>(vegetation x precipitation) has 4 replicate plots. Thus, there are a total of 16 plots involved in this experiment (2 vegetation types x 2 precipitation treatments x 4 replicate plots/treatment combination).</w:t>
      </w:r>
      <w:r w:rsidR="00EB0764">
        <w:rPr>
          <w:rFonts w:ascii="Times New Roman" w:hAnsi="Times New Roman" w:cs="Times New Roman"/>
          <w:sz w:val="24"/>
          <w:szCs w:val="24"/>
        </w:rPr>
        <w:t xml:space="preserve"> </w:t>
      </w:r>
      <w:r w:rsidR="00386B19">
        <w:rPr>
          <w:rFonts w:ascii="Times New Roman" w:hAnsi="Times New Roman" w:cs="Times New Roman"/>
          <w:sz w:val="24"/>
          <w:szCs w:val="24"/>
        </w:rPr>
        <w:t>In addition, the site was burned once over 2007. Therefore, the relevant treatments start in 2008.</w:t>
      </w:r>
    </w:p>
    <w:p w14:paraId="07AB607A" w14:textId="56FC9627" w:rsidR="00340754" w:rsidRDefault="004214B8" w:rsidP="00340754">
      <w:pPr>
        <w:ind w:firstLine="720"/>
        <w:rPr>
          <w:rFonts w:ascii="Times New Roman" w:hAnsi="Times New Roman" w:cs="Times New Roman"/>
          <w:sz w:val="24"/>
          <w:szCs w:val="24"/>
        </w:rPr>
      </w:pPr>
      <w:r>
        <w:rPr>
          <w:rFonts w:ascii="Times New Roman" w:hAnsi="Times New Roman" w:cs="Times New Roman"/>
          <w:sz w:val="24"/>
          <w:szCs w:val="24"/>
        </w:rPr>
        <w:t>The experiment took place from 2017 to 2019.</w:t>
      </w:r>
      <w:r w:rsidR="005074CE">
        <w:rPr>
          <w:rFonts w:ascii="Times New Roman" w:hAnsi="Times New Roman" w:cs="Times New Roman"/>
          <w:sz w:val="24"/>
          <w:szCs w:val="24"/>
        </w:rPr>
        <w:t xml:space="preserve"> Litter was sampled from each treatment combination on August 30, 2017 and hand mixed, with litter from each treatment combination being kept separate from other combinations. After hand mixing, 15 cm x 15 cm bags with 1 mm </w:t>
      </w:r>
      <w:r w:rsidR="005074CE">
        <w:rPr>
          <w:rFonts w:ascii="Times New Roman" w:hAnsi="Times New Roman" w:cs="Times New Roman"/>
          <w:sz w:val="24"/>
          <w:szCs w:val="24"/>
        </w:rPr>
        <w:lastRenderedPageBreak/>
        <w:t xml:space="preserve">mesh were filled with 6 g of litter from a specific treatment combination. Bags were then deployed on September 12, 2017 </w:t>
      </w:r>
      <w:r w:rsidR="00340754">
        <w:rPr>
          <w:rFonts w:ascii="Times New Roman" w:hAnsi="Times New Roman" w:cs="Times New Roman"/>
          <w:sz w:val="24"/>
          <w:szCs w:val="24"/>
        </w:rPr>
        <w:t>in plots with the same treatment combination as litter inside the bags</w:t>
      </w:r>
      <w:r w:rsidR="005074CE">
        <w:rPr>
          <w:rFonts w:ascii="Times New Roman" w:hAnsi="Times New Roman" w:cs="Times New Roman"/>
          <w:sz w:val="24"/>
          <w:szCs w:val="24"/>
        </w:rPr>
        <w:t xml:space="preserve">. Litter bags were </w:t>
      </w:r>
      <w:r w:rsidR="00340754">
        <w:rPr>
          <w:rFonts w:ascii="Times New Roman" w:hAnsi="Times New Roman" w:cs="Times New Roman"/>
          <w:sz w:val="24"/>
          <w:szCs w:val="24"/>
        </w:rPr>
        <w:t xml:space="preserve">then </w:t>
      </w:r>
      <w:r w:rsidR="005074CE">
        <w:rPr>
          <w:rFonts w:ascii="Times New Roman" w:hAnsi="Times New Roman" w:cs="Times New Roman"/>
          <w:sz w:val="24"/>
          <w:szCs w:val="24"/>
        </w:rPr>
        <w:t xml:space="preserve">sampled in 4 time points: time point 1 </w:t>
      </w:r>
      <w:r w:rsidR="00340754">
        <w:rPr>
          <w:rFonts w:ascii="Times New Roman" w:hAnsi="Times New Roman" w:cs="Times New Roman"/>
          <w:sz w:val="24"/>
          <w:szCs w:val="24"/>
        </w:rPr>
        <w:t>litter bags were collected</w:t>
      </w:r>
      <w:r w:rsidR="005074CE">
        <w:rPr>
          <w:rFonts w:ascii="Times New Roman" w:hAnsi="Times New Roman" w:cs="Times New Roman"/>
          <w:sz w:val="24"/>
          <w:szCs w:val="24"/>
        </w:rPr>
        <w:t xml:space="preserve"> towards the end of November of 2017; time point 2 litter bags </w:t>
      </w:r>
      <w:r w:rsidR="00340754">
        <w:rPr>
          <w:rFonts w:ascii="Times New Roman" w:hAnsi="Times New Roman" w:cs="Times New Roman"/>
          <w:sz w:val="24"/>
          <w:szCs w:val="24"/>
        </w:rPr>
        <w:t>were collected on April 11, 2018; time point 3 bags were collected during November of 2018; and time point 4 bags were collected during February of 2019. Note the seasonality of the time points: time points 1 and 3 were at the beginning of their respective wet seasons</w:t>
      </w:r>
      <w:r w:rsidR="00FD2BA7">
        <w:rPr>
          <w:rFonts w:ascii="Times New Roman" w:hAnsi="Times New Roman" w:cs="Times New Roman"/>
          <w:sz w:val="24"/>
          <w:szCs w:val="24"/>
        </w:rPr>
        <w:t xml:space="preserve">; time point 2 was </w:t>
      </w:r>
      <w:r w:rsidR="00AE0F60">
        <w:rPr>
          <w:rFonts w:ascii="Times New Roman" w:hAnsi="Times New Roman" w:cs="Times New Roman"/>
          <w:sz w:val="24"/>
          <w:szCs w:val="24"/>
        </w:rPr>
        <w:t>at the beginning of the dry season</w:t>
      </w:r>
      <w:r w:rsidR="00FD2BA7">
        <w:rPr>
          <w:rFonts w:ascii="Times New Roman" w:hAnsi="Times New Roman" w:cs="Times New Roman"/>
          <w:sz w:val="24"/>
          <w:szCs w:val="24"/>
        </w:rPr>
        <w:t xml:space="preserve">; and time point 4 was in the </w:t>
      </w:r>
      <w:r w:rsidR="00AE0F60">
        <w:rPr>
          <w:rFonts w:ascii="Times New Roman" w:hAnsi="Times New Roman" w:cs="Times New Roman"/>
          <w:sz w:val="24"/>
          <w:szCs w:val="24"/>
        </w:rPr>
        <w:t>latter half of the</w:t>
      </w:r>
      <w:r w:rsidR="00FD2BA7">
        <w:rPr>
          <w:rFonts w:ascii="Times New Roman" w:hAnsi="Times New Roman" w:cs="Times New Roman"/>
          <w:sz w:val="24"/>
          <w:szCs w:val="24"/>
        </w:rPr>
        <w:t xml:space="preserve"> wet season. </w:t>
      </w:r>
      <w:r w:rsidR="00340754">
        <w:rPr>
          <w:rFonts w:ascii="Times New Roman" w:hAnsi="Times New Roman" w:cs="Times New Roman"/>
          <w:sz w:val="24"/>
          <w:szCs w:val="24"/>
        </w:rPr>
        <w:t xml:space="preserve">In total, 64 bags were collected, with litter bags from the 16 plots being collected 4 times (16 plots per time point x 4 time points = 64 bags). Once collected, litter from each litter bag was grinded down in coffee grinders </w:t>
      </w:r>
      <w:r w:rsidR="00C52C23">
        <w:rPr>
          <w:rFonts w:ascii="Times New Roman" w:hAnsi="Times New Roman" w:cs="Times New Roman"/>
          <w:sz w:val="24"/>
          <w:szCs w:val="24"/>
        </w:rPr>
        <w:t>and then stored in freezers at -80°C for later laboratory analysis</w:t>
      </w:r>
      <w:r w:rsidR="00340754">
        <w:rPr>
          <w:rFonts w:ascii="Times New Roman" w:hAnsi="Times New Roman" w:cs="Times New Roman"/>
          <w:sz w:val="24"/>
          <w:szCs w:val="24"/>
        </w:rPr>
        <w:t>.</w:t>
      </w:r>
    </w:p>
    <w:p w14:paraId="458131C2" w14:textId="43B1FD6E" w:rsidR="00FD2BA7" w:rsidRDefault="00FD2BA7" w:rsidP="00FD2BA7">
      <w:pPr>
        <w:rPr>
          <w:rFonts w:ascii="Times New Roman" w:hAnsi="Times New Roman" w:cs="Times New Roman"/>
          <w:sz w:val="24"/>
          <w:szCs w:val="24"/>
        </w:rPr>
      </w:pPr>
      <w:r>
        <w:rPr>
          <w:rFonts w:ascii="Times New Roman" w:hAnsi="Times New Roman" w:cs="Times New Roman"/>
          <w:i/>
          <w:iCs/>
          <w:sz w:val="24"/>
          <w:szCs w:val="24"/>
        </w:rPr>
        <w:t>Extracellular enzyme assays</w:t>
      </w:r>
    </w:p>
    <w:p w14:paraId="41E22678" w14:textId="1A745998" w:rsidR="00FD2BA7" w:rsidRDefault="00C52C23" w:rsidP="00FD2BA7">
      <w:pPr>
        <w:ind w:firstLine="720"/>
        <w:rPr>
          <w:rFonts w:ascii="Times New Roman" w:hAnsi="Times New Roman" w:cs="Times New Roman"/>
          <w:sz w:val="24"/>
          <w:szCs w:val="24"/>
        </w:rPr>
      </w:pPr>
      <w:r>
        <w:rPr>
          <w:rFonts w:ascii="Times New Roman" w:hAnsi="Times New Roman" w:cs="Times New Roman"/>
          <w:sz w:val="24"/>
          <w:szCs w:val="24"/>
        </w:rPr>
        <w:t>Extracellular enzyme assays were conducted as a way to measure the microbial resource acquisition trait of enzyme production (Malik et al. 20</w:t>
      </w:r>
      <w:r w:rsidR="00622ED4">
        <w:rPr>
          <w:rFonts w:ascii="Times New Roman" w:hAnsi="Times New Roman" w:cs="Times New Roman"/>
          <w:sz w:val="24"/>
          <w:szCs w:val="24"/>
        </w:rPr>
        <w:t>20a</w:t>
      </w:r>
      <w:r>
        <w:rPr>
          <w:rFonts w:ascii="Times New Roman" w:hAnsi="Times New Roman" w:cs="Times New Roman"/>
          <w:sz w:val="24"/>
          <w:szCs w:val="24"/>
        </w:rPr>
        <w:t>). The hydrolytic enzymes that were assayed are α-glucosidase (AG), (acid) phosphatase (AP), β-glucosidase (BG), β-</w:t>
      </w:r>
      <w:proofErr w:type="spellStart"/>
      <w:r>
        <w:rPr>
          <w:rFonts w:ascii="Times New Roman" w:hAnsi="Times New Roman" w:cs="Times New Roman"/>
          <w:sz w:val="24"/>
          <w:szCs w:val="24"/>
        </w:rPr>
        <w:t>xylosidase</w:t>
      </w:r>
      <w:proofErr w:type="spellEnd"/>
      <w:r>
        <w:rPr>
          <w:rFonts w:ascii="Times New Roman" w:hAnsi="Times New Roman" w:cs="Times New Roman"/>
          <w:sz w:val="24"/>
          <w:szCs w:val="24"/>
        </w:rPr>
        <w:t xml:space="preserve"> (BX), </w:t>
      </w:r>
      <w:proofErr w:type="spellStart"/>
      <w:r>
        <w:rPr>
          <w:rFonts w:ascii="Times New Roman" w:hAnsi="Times New Roman" w:cs="Times New Roman"/>
          <w:sz w:val="24"/>
          <w:szCs w:val="24"/>
        </w:rPr>
        <w:t>cellobiohydrolase</w:t>
      </w:r>
      <w:proofErr w:type="spellEnd"/>
      <w:r>
        <w:rPr>
          <w:rFonts w:ascii="Times New Roman" w:hAnsi="Times New Roman" w:cs="Times New Roman"/>
          <w:sz w:val="24"/>
          <w:szCs w:val="24"/>
        </w:rPr>
        <w:t xml:space="preserve"> (CBH), leucine aminopeptidase (LAP), and N-acetyl-β-D-</w:t>
      </w:r>
      <w:proofErr w:type="spellStart"/>
      <w:r>
        <w:rPr>
          <w:rFonts w:ascii="Times New Roman" w:hAnsi="Times New Roman" w:cs="Times New Roman"/>
          <w:sz w:val="24"/>
          <w:szCs w:val="24"/>
        </w:rPr>
        <w:t>glucosaminidase</w:t>
      </w:r>
      <w:proofErr w:type="spellEnd"/>
      <w:r>
        <w:rPr>
          <w:rFonts w:ascii="Times New Roman" w:hAnsi="Times New Roman" w:cs="Times New Roman"/>
          <w:sz w:val="24"/>
          <w:szCs w:val="24"/>
        </w:rPr>
        <w:t xml:space="preserve"> (NAG). The oxidative enzymes that were assayed are polyphenol oxidase (PPO) and peroxidase.</w:t>
      </w:r>
    </w:p>
    <w:p w14:paraId="68688AA6" w14:textId="13348BC8" w:rsidR="00C52C23" w:rsidRDefault="00C52C23" w:rsidP="00FD2BA7">
      <w:pPr>
        <w:ind w:firstLine="720"/>
        <w:rPr>
          <w:rFonts w:ascii="Times New Roman" w:hAnsi="Times New Roman" w:cs="Times New Roman"/>
          <w:sz w:val="24"/>
          <w:szCs w:val="24"/>
        </w:rPr>
      </w:pPr>
      <w:r>
        <w:rPr>
          <w:rFonts w:ascii="Times New Roman" w:hAnsi="Times New Roman" w:cs="Times New Roman"/>
          <w:sz w:val="24"/>
          <w:szCs w:val="24"/>
        </w:rPr>
        <w:t xml:space="preserve">Hydrolytic enzymes were assayed with </w:t>
      </w:r>
      <w:proofErr w:type="spellStart"/>
      <w:r w:rsidR="003B483A">
        <w:rPr>
          <w:rFonts w:ascii="Times New Roman" w:hAnsi="Times New Roman" w:cs="Times New Roman"/>
          <w:sz w:val="24"/>
          <w:szCs w:val="24"/>
        </w:rPr>
        <w:t>fluorimetric</w:t>
      </w:r>
      <w:proofErr w:type="spellEnd"/>
      <w:r w:rsidR="003B483A">
        <w:rPr>
          <w:rFonts w:ascii="Times New Roman" w:hAnsi="Times New Roman" w:cs="Times New Roman"/>
          <w:sz w:val="24"/>
          <w:szCs w:val="24"/>
        </w:rPr>
        <w:t xml:space="preserve"> </w:t>
      </w:r>
      <w:r>
        <w:rPr>
          <w:rFonts w:ascii="Times New Roman" w:hAnsi="Times New Roman" w:cs="Times New Roman"/>
          <w:sz w:val="24"/>
          <w:szCs w:val="24"/>
        </w:rPr>
        <w:t>methods described in Baker and Allison (2017)</w:t>
      </w:r>
      <w:r w:rsidR="004A09E6">
        <w:rPr>
          <w:rFonts w:ascii="Times New Roman" w:hAnsi="Times New Roman" w:cs="Times New Roman"/>
          <w:sz w:val="24"/>
          <w:szCs w:val="24"/>
        </w:rPr>
        <w:t xml:space="preserve"> and German et al (2011)</w:t>
      </w:r>
      <w:r>
        <w:rPr>
          <w:rFonts w:ascii="Times New Roman" w:hAnsi="Times New Roman" w:cs="Times New Roman"/>
          <w:sz w:val="24"/>
          <w:szCs w:val="24"/>
        </w:rPr>
        <w:t xml:space="preserve">. </w:t>
      </w:r>
      <w:r w:rsidR="00AE0F60">
        <w:rPr>
          <w:rFonts w:ascii="Times New Roman" w:hAnsi="Times New Roman" w:cs="Times New Roman"/>
          <w:sz w:val="24"/>
          <w:szCs w:val="24"/>
        </w:rPr>
        <w:t xml:space="preserve">A homogenate suspension was made for each litter bag with ratios of 0.4 g litter per 150 mL of buffer, with the buffer solution being 25 mM maleate with pH 6. Homogenates were homogenized in 50 mL test tubes using a tissue </w:t>
      </w:r>
      <w:proofErr w:type="spellStart"/>
      <w:r w:rsidR="00AE0F60">
        <w:rPr>
          <w:rFonts w:ascii="Times New Roman" w:hAnsi="Times New Roman" w:cs="Times New Roman"/>
          <w:sz w:val="24"/>
          <w:szCs w:val="24"/>
        </w:rPr>
        <w:t>tearor</w:t>
      </w:r>
      <w:proofErr w:type="spellEnd"/>
      <w:r w:rsidR="00AE0F60">
        <w:rPr>
          <w:rFonts w:ascii="Times New Roman" w:hAnsi="Times New Roman" w:cs="Times New Roman"/>
          <w:sz w:val="24"/>
          <w:szCs w:val="24"/>
        </w:rPr>
        <w:t xml:space="preserve"> for four 30-second intervals, with at least 30 seconds of rest in between each interval.</w:t>
      </w:r>
      <w:r w:rsidR="00604DBB">
        <w:rPr>
          <w:rFonts w:ascii="Times New Roman" w:hAnsi="Times New Roman" w:cs="Times New Roman"/>
          <w:sz w:val="24"/>
          <w:szCs w:val="24"/>
        </w:rPr>
        <w:t xml:space="preserve"> After homogenizing, a test tube and the tissue </w:t>
      </w:r>
      <w:proofErr w:type="spellStart"/>
      <w:r w:rsidR="00604DBB">
        <w:rPr>
          <w:rFonts w:ascii="Times New Roman" w:hAnsi="Times New Roman" w:cs="Times New Roman"/>
          <w:sz w:val="24"/>
          <w:szCs w:val="24"/>
        </w:rPr>
        <w:t>tearor</w:t>
      </w:r>
      <w:proofErr w:type="spellEnd"/>
      <w:r w:rsidR="00604DBB">
        <w:rPr>
          <w:rFonts w:ascii="Times New Roman" w:hAnsi="Times New Roman" w:cs="Times New Roman"/>
          <w:sz w:val="24"/>
          <w:szCs w:val="24"/>
        </w:rPr>
        <w:t xml:space="preserve"> is cleaned with more buffer until the homogenate is 150 mL in volume. In addition, serial dilutions were made of fluorogenic substrates that are either bonded with </w:t>
      </w:r>
      <w:r w:rsidR="004A09E6">
        <w:rPr>
          <w:rFonts w:ascii="Times New Roman" w:hAnsi="Times New Roman" w:cs="Times New Roman"/>
          <w:sz w:val="24"/>
          <w:szCs w:val="24"/>
        </w:rPr>
        <w:t xml:space="preserve">4-methylumbilleffirone (MUB) – which assays for AG, AP, BG, BX, CBH, and NAG – or 7-amino-4-methylcoumarin (AMC) – which assays for LAP. Solutions of 62.5 µM AMC or 25 µM MUB were used as standards and were plated with homogenates and substrates in 96 microplate wells and left to incubate for 4 hours at room temperature in the dark before having their fluorescence read in a microplate reader. Each homogenate has three sets of controls: (1) a homogenate control in which </w:t>
      </w:r>
      <w:r w:rsidR="003B483A">
        <w:rPr>
          <w:rFonts w:ascii="Times New Roman" w:hAnsi="Times New Roman" w:cs="Times New Roman"/>
          <w:sz w:val="24"/>
          <w:szCs w:val="24"/>
        </w:rPr>
        <w:t xml:space="preserve">only </w:t>
      </w:r>
      <w:r w:rsidR="004A09E6">
        <w:rPr>
          <w:rFonts w:ascii="Times New Roman" w:hAnsi="Times New Roman" w:cs="Times New Roman"/>
          <w:sz w:val="24"/>
          <w:szCs w:val="24"/>
        </w:rPr>
        <w:t xml:space="preserve">the </w:t>
      </w:r>
      <w:r w:rsidR="003B483A">
        <w:rPr>
          <w:rFonts w:ascii="Times New Roman" w:hAnsi="Times New Roman" w:cs="Times New Roman"/>
          <w:sz w:val="24"/>
          <w:szCs w:val="24"/>
        </w:rPr>
        <w:t xml:space="preserve">inherent </w:t>
      </w:r>
      <w:r w:rsidR="004A09E6">
        <w:rPr>
          <w:rFonts w:ascii="Times New Roman" w:hAnsi="Times New Roman" w:cs="Times New Roman"/>
          <w:sz w:val="24"/>
          <w:szCs w:val="24"/>
        </w:rPr>
        <w:t xml:space="preserve">fluorescence </w:t>
      </w:r>
      <w:r w:rsidR="003B483A">
        <w:rPr>
          <w:rFonts w:ascii="Times New Roman" w:hAnsi="Times New Roman" w:cs="Times New Roman"/>
          <w:sz w:val="24"/>
          <w:szCs w:val="24"/>
        </w:rPr>
        <w:t>of</w:t>
      </w:r>
      <w:r w:rsidR="004A09E6">
        <w:rPr>
          <w:rFonts w:ascii="Times New Roman" w:hAnsi="Times New Roman" w:cs="Times New Roman"/>
          <w:sz w:val="24"/>
          <w:szCs w:val="24"/>
        </w:rPr>
        <w:t xml:space="preserve"> the homogenate is re</w:t>
      </w:r>
      <w:r w:rsidR="003B483A">
        <w:rPr>
          <w:rFonts w:ascii="Times New Roman" w:hAnsi="Times New Roman" w:cs="Times New Roman"/>
          <w:sz w:val="24"/>
          <w:szCs w:val="24"/>
        </w:rPr>
        <w:t>corded</w:t>
      </w:r>
      <w:r w:rsidR="004A09E6">
        <w:rPr>
          <w:rFonts w:ascii="Times New Roman" w:hAnsi="Times New Roman" w:cs="Times New Roman"/>
          <w:sz w:val="24"/>
          <w:szCs w:val="24"/>
        </w:rPr>
        <w:t xml:space="preserve">; (2) a quench control in which </w:t>
      </w:r>
      <w:r w:rsidR="003B483A">
        <w:rPr>
          <w:rFonts w:ascii="Times New Roman" w:hAnsi="Times New Roman" w:cs="Times New Roman"/>
          <w:sz w:val="24"/>
          <w:szCs w:val="24"/>
        </w:rPr>
        <w:t xml:space="preserve">the degree to which the homogenates decreases the fluorescence of either AMC or MUB is read; (3) and a substrate control in which the inherent fluorescence of a substrate is recorded (German et al. 2011). </w:t>
      </w:r>
      <w:r w:rsidR="00816177">
        <w:rPr>
          <w:rFonts w:ascii="Times New Roman" w:hAnsi="Times New Roman" w:cs="Times New Roman"/>
          <w:sz w:val="24"/>
          <w:szCs w:val="24"/>
        </w:rPr>
        <w:t xml:space="preserve">Each well has a volume of 250 µL, with 125 µL comprising of either the homogenate or plain buffer and the remaining 125 µL comprising of either the substrate, a standard solution, or water. </w:t>
      </w:r>
      <w:r w:rsidR="003B483A">
        <w:rPr>
          <w:rFonts w:ascii="Times New Roman" w:hAnsi="Times New Roman" w:cs="Times New Roman"/>
          <w:sz w:val="24"/>
          <w:szCs w:val="24"/>
        </w:rPr>
        <w:t>Raw fluorescence values were then converted into reaction velocity using formulas described in German et al (2011).</w:t>
      </w:r>
    </w:p>
    <w:p w14:paraId="0932A8F4" w14:textId="4210B45C" w:rsidR="003B483A" w:rsidRDefault="003B483A" w:rsidP="00FD2BA7">
      <w:pPr>
        <w:ind w:firstLine="720"/>
        <w:rPr>
          <w:rFonts w:ascii="Times New Roman" w:hAnsi="Times New Roman" w:cs="Times New Roman"/>
          <w:sz w:val="24"/>
          <w:szCs w:val="24"/>
        </w:rPr>
      </w:pPr>
      <w:r>
        <w:rPr>
          <w:rFonts w:ascii="Times New Roman" w:hAnsi="Times New Roman" w:cs="Times New Roman"/>
          <w:sz w:val="24"/>
          <w:szCs w:val="24"/>
        </w:rPr>
        <w:t xml:space="preserve">Oxidative enzymes were assayed with colorimetric methods as described in German et al (2011) and sharing many of the same steps as </w:t>
      </w:r>
      <w:proofErr w:type="spellStart"/>
      <w:r>
        <w:rPr>
          <w:rFonts w:ascii="Times New Roman" w:hAnsi="Times New Roman" w:cs="Times New Roman"/>
          <w:sz w:val="24"/>
          <w:szCs w:val="24"/>
        </w:rPr>
        <w:t>fluorimetric</w:t>
      </w:r>
      <w:proofErr w:type="spellEnd"/>
      <w:r>
        <w:rPr>
          <w:rFonts w:ascii="Times New Roman" w:hAnsi="Times New Roman" w:cs="Times New Roman"/>
          <w:sz w:val="24"/>
          <w:szCs w:val="24"/>
        </w:rPr>
        <w:t xml:space="preserve"> assays of hydrolytic enzymes described above. In this case, both PPO and peroxidase used pyrogallol as the substrate, while peroxidase also uses 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 xml:space="preserve"> as a second substrate (Bach et al</w:t>
      </w:r>
      <w:r w:rsidR="00333AED">
        <w:rPr>
          <w:rFonts w:ascii="Times New Roman" w:hAnsi="Times New Roman" w:cs="Times New Roman"/>
          <w:sz w:val="24"/>
          <w:szCs w:val="24"/>
        </w:rPr>
        <w:t>. 2013</w:t>
      </w:r>
      <w:r>
        <w:rPr>
          <w:rFonts w:ascii="Times New Roman" w:hAnsi="Times New Roman" w:cs="Times New Roman"/>
          <w:sz w:val="24"/>
          <w:szCs w:val="24"/>
        </w:rPr>
        <w:t xml:space="preserve">). Pyrogallol serial dilutions </w:t>
      </w:r>
      <w:r>
        <w:rPr>
          <w:rFonts w:ascii="Times New Roman" w:hAnsi="Times New Roman" w:cs="Times New Roman"/>
          <w:sz w:val="24"/>
          <w:szCs w:val="24"/>
        </w:rPr>
        <w:lastRenderedPageBreak/>
        <w:t>were made from a stock solution of 1 mg pyrogallol per 7.9 mL of water. Homogenates were vacuum filtered, and the subsequent filtrates were plated with pyrogallol to assay for PPO or both pyrogallol and 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 xml:space="preserve"> to assay for </w:t>
      </w:r>
      <w:r w:rsidR="00B422E5">
        <w:rPr>
          <w:rFonts w:ascii="Times New Roman" w:hAnsi="Times New Roman" w:cs="Times New Roman"/>
          <w:sz w:val="24"/>
          <w:szCs w:val="24"/>
        </w:rPr>
        <w:t>total oxidase activity</w:t>
      </w:r>
      <w:r>
        <w:rPr>
          <w:rFonts w:ascii="Times New Roman" w:hAnsi="Times New Roman" w:cs="Times New Roman"/>
          <w:sz w:val="24"/>
          <w:szCs w:val="24"/>
        </w:rPr>
        <w:t xml:space="preserve">. Two sets of controls were used: (1) a homogenate control in which only the inherent absorbance of </w:t>
      </w:r>
      <w:r w:rsidR="00B422E5">
        <w:rPr>
          <w:rFonts w:ascii="Times New Roman" w:hAnsi="Times New Roman" w:cs="Times New Roman"/>
          <w:sz w:val="24"/>
          <w:szCs w:val="24"/>
        </w:rPr>
        <w:t>the filtrate is read and (2) a substrate control in which the inherent absorbance of pyrogallol or pyrogallol and H</w:t>
      </w:r>
      <w:r w:rsidR="00B422E5">
        <w:rPr>
          <w:rFonts w:ascii="Times New Roman" w:hAnsi="Times New Roman" w:cs="Times New Roman"/>
          <w:sz w:val="24"/>
          <w:szCs w:val="24"/>
          <w:vertAlign w:val="subscript"/>
        </w:rPr>
        <w:t>2</w:t>
      </w:r>
      <w:r w:rsidR="00B422E5">
        <w:rPr>
          <w:rFonts w:ascii="Times New Roman" w:hAnsi="Times New Roman" w:cs="Times New Roman"/>
          <w:sz w:val="24"/>
          <w:szCs w:val="24"/>
        </w:rPr>
        <w:t>O</w:t>
      </w:r>
      <w:r w:rsidR="00B422E5">
        <w:rPr>
          <w:rFonts w:ascii="Times New Roman" w:hAnsi="Times New Roman" w:cs="Times New Roman"/>
          <w:sz w:val="24"/>
          <w:szCs w:val="24"/>
          <w:vertAlign w:val="subscript"/>
        </w:rPr>
        <w:t>2</w:t>
      </w:r>
      <w:r w:rsidR="00B422E5">
        <w:rPr>
          <w:rFonts w:ascii="Times New Roman" w:hAnsi="Times New Roman" w:cs="Times New Roman"/>
          <w:sz w:val="24"/>
          <w:szCs w:val="24"/>
        </w:rPr>
        <w:t xml:space="preserve"> were read. Calculations of PPO and total oxidase activity were calculated using equations from German et al (2011), and peroxidase activity was calculated by subtracting PPO activity from total oxidase activity. However, because peroxidase activity is consistently negative, it is assumed that peroxidase activity is negligible in these two ecosystems and so peroxidase is not analyzed.</w:t>
      </w:r>
    </w:p>
    <w:p w14:paraId="7DCCC0D6" w14:textId="47E679FA" w:rsidR="00B422E5" w:rsidRDefault="00B422E5" w:rsidP="00B422E5">
      <w:pPr>
        <w:rPr>
          <w:rFonts w:ascii="Times New Roman" w:hAnsi="Times New Roman" w:cs="Times New Roman"/>
          <w:sz w:val="24"/>
          <w:szCs w:val="24"/>
        </w:rPr>
      </w:pPr>
      <w:r>
        <w:rPr>
          <w:rFonts w:ascii="Times New Roman" w:hAnsi="Times New Roman" w:cs="Times New Roman"/>
          <w:i/>
          <w:iCs/>
          <w:sz w:val="24"/>
          <w:szCs w:val="24"/>
        </w:rPr>
        <w:t>Description of enzymes</w:t>
      </w:r>
    </w:p>
    <w:p w14:paraId="6FE23D6A" w14:textId="7D4D8384" w:rsidR="00B422E5" w:rsidRDefault="00B422E5" w:rsidP="00B422E5">
      <w:pPr>
        <w:ind w:firstLine="720"/>
        <w:rPr>
          <w:rFonts w:ascii="Times New Roman" w:hAnsi="Times New Roman" w:cs="Times New Roman"/>
          <w:sz w:val="24"/>
          <w:szCs w:val="24"/>
        </w:rPr>
      </w:pPr>
      <w:r>
        <w:rPr>
          <w:rFonts w:ascii="Times New Roman" w:hAnsi="Times New Roman" w:cs="Times New Roman"/>
          <w:sz w:val="24"/>
          <w:szCs w:val="24"/>
        </w:rPr>
        <w:t xml:space="preserve">Oxidative EEs (in this case, the only relevant enzyme is PPO) uses </w:t>
      </w:r>
      <w:r w:rsidR="006B64E1">
        <w:rPr>
          <w:rFonts w:ascii="Times New Roman" w:hAnsi="Times New Roman" w:cs="Times New Roman"/>
          <w:sz w:val="24"/>
          <w:szCs w:val="24"/>
        </w:rPr>
        <w:t xml:space="preserve">polyphenols – e.g. lignin and tannins – </w:t>
      </w:r>
      <w:r>
        <w:rPr>
          <w:rFonts w:ascii="Times New Roman" w:hAnsi="Times New Roman" w:cs="Times New Roman"/>
          <w:sz w:val="24"/>
          <w:szCs w:val="24"/>
        </w:rPr>
        <w:t xml:space="preserve"> as their substrate. </w:t>
      </w:r>
      <w:r w:rsidR="006B64E1">
        <w:rPr>
          <w:rFonts w:ascii="Times New Roman" w:hAnsi="Times New Roman" w:cs="Times New Roman"/>
          <w:sz w:val="24"/>
          <w:szCs w:val="24"/>
        </w:rPr>
        <w:t xml:space="preserve">In this case, PPO activity is used to primarily gauge the degradation of lignin rather than other polyphenols. </w:t>
      </w:r>
      <w:r>
        <w:rPr>
          <w:rFonts w:ascii="Times New Roman" w:hAnsi="Times New Roman" w:cs="Times New Roman"/>
          <w:sz w:val="24"/>
          <w:szCs w:val="24"/>
        </w:rPr>
        <w:t xml:space="preserve">Long-term decomposition studies have found that lignin as a proportion of the remaining mass in litter increases with time (Schlesinger 1985; Schlesinger and </w:t>
      </w:r>
      <w:proofErr w:type="spellStart"/>
      <w:r>
        <w:rPr>
          <w:rFonts w:ascii="Times New Roman" w:hAnsi="Times New Roman" w:cs="Times New Roman"/>
          <w:sz w:val="24"/>
          <w:szCs w:val="24"/>
        </w:rPr>
        <w:t>Hasey</w:t>
      </w:r>
      <w:proofErr w:type="spellEnd"/>
      <w:r>
        <w:rPr>
          <w:rFonts w:ascii="Times New Roman" w:hAnsi="Times New Roman" w:cs="Times New Roman"/>
          <w:sz w:val="24"/>
          <w:szCs w:val="24"/>
        </w:rPr>
        <w:t xml:space="preserve"> 1981)</w:t>
      </w:r>
      <w:r w:rsidR="006C01BD">
        <w:rPr>
          <w:rFonts w:ascii="Times New Roman" w:hAnsi="Times New Roman" w:cs="Times New Roman"/>
          <w:sz w:val="24"/>
          <w:szCs w:val="24"/>
        </w:rPr>
        <w:t xml:space="preserve">, and lignin content has been found to be negatively correlated with decomposition rates in many field studies (Adair et al. 2008; </w:t>
      </w:r>
      <w:proofErr w:type="spellStart"/>
      <w:r w:rsidR="006C01BD">
        <w:rPr>
          <w:rFonts w:ascii="Times New Roman" w:hAnsi="Times New Roman" w:cs="Times New Roman"/>
          <w:sz w:val="24"/>
          <w:szCs w:val="24"/>
        </w:rPr>
        <w:t>Bontti</w:t>
      </w:r>
      <w:proofErr w:type="spellEnd"/>
      <w:r w:rsidR="006C01BD">
        <w:rPr>
          <w:rFonts w:ascii="Times New Roman" w:hAnsi="Times New Roman" w:cs="Times New Roman"/>
          <w:sz w:val="24"/>
          <w:szCs w:val="24"/>
        </w:rPr>
        <w:t xml:space="preserve"> et al. 2009; Cornwell et al. 2008)</w:t>
      </w:r>
      <w:r>
        <w:rPr>
          <w:rFonts w:ascii="Times New Roman" w:hAnsi="Times New Roman" w:cs="Times New Roman"/>
          <w:sz w:val="24"/>
          <w:szCs w:val="24"/>
        </w:rPr>
        <w:t>.</w:t>
      </w:r>
    </w:p>
    <w:p w14:paraId="46DC11C8" w14:textId="4CBEE89A" w:rsidR="00B422E5" w:rsidRDefault="006B64E1" w:rsidP="00B422E5">
      <w:pPr>
        <w:ind w:firstLine="720"/>
        <w:rPr>
          <w:rFonts w:ascii="Times New Roman" w:hAnsi="Times New Roman" w:cs="Times New Roman"/>
          <w:sz w:val="24"/>
          <w:szCs w:val="24"/>
        </w:rPr>
      </w:pPr>
      <w:r>
        <w:rPr>
          <w:rFonts w:ascii="Times New Roman" w:hAnsi="Times New Roman" w:cs="Times New Roman"/>
          <w:sz w:val="24"/>
          <w:szCs w:val="24"/>
        </w:rPr>
        <w:t xml:space="preserve">AG </w:t>
      </w:r>
      <w:r w:rsidR="006C01BD">
        <w:rPr>
          <w:rFonts w:ascii="Times New Roman" w:hAnsi="Times New Roman" w:cs="Times New Roman"/>
          <w:sz w:val="24"/>
          <w:szCs w:val="24"/>
        </w:rPr>
        <w:t>primarily catalyzes the hydrolysis of</w:t>
      </w:r>
      <w:r>
        <w:rPr>
          <w:rFonts w:ascii="Times New Roman" w:hAnsi="Times New Roman" w:cs="Times New Roman"/>
          <w:sz w:val="24"/>
          <w:szCs w:val="24"/>
        </w:rPr>
        <w:t xml:space="preserve"> starch</w:t>
      </w:r>
      <w:r w:rsidR="006C01BD">
        <w:rPr>
          <w:rFonts w:ascii="Times New Roman" w:hAnsi="Times New Roman" w:cs="Times New Roman"/>
          <w:sz w:val="24"/>
          <w:szCs w:val="24"/>
        </w:rPr>
        <w:t xml:space="preserve"> (German et al. 2011)</w:t>
      </w:r>
      <w:r>
        <w:rPr>
          <w:rFonts w:ascii="Times New Roman" w:hAnsi="Times New Roman" w:cs="Times New Roman"/>
          <w:sz w:val="24"/>
          <w:szCs w:val="24"/>
        </w:rPr>
        <w:t xml:space="preserve">. </w:t>
      </w:r>
      <w:r w:rsidR="007E28F7">
        <w:rPr>
          <w:rFonts w:ascii="Times New Roman" w:hAnsi="Times New Roman" w:cs="Times New Roman"/>
          <w:sz w:val="24"/>
          <w:szCs w:val="24"/>
        </w:rPr>
        <w:t xml:space="preserve">The hydrolysis of </w:t>
      </w:r>
      <w:r>
        <w:rPr>
          <w:rFonts w:ascii="Times New Roman" w:hAnsi="Times New Roman" w:cs="Times New Roman"/>
          <w:sz w:val="24"/>
          <w:szCs w:val="24"/>
        </w:rPr>
        <w:t>cellulose</w:t>
      </w:r>
      <w:r w:rsidR="007E28F7">
        <w:rPr>
          <w:rFonts w:ascii="Times New Roman" w:hAnsi="Times New Roman" w:cs="Times New Roman"/>
          <w:sz w:val="24"/>
          <w:szCs w:val="24"/>
        </w:rPr>
        <w:t xml:space="preserve"> – a key structural component in plant cells – is conducted by BG and CBH,</w:t>
      </w:r>
      <w:r>
        <w:rPr>
          <w:rFonts w:ascii="Times New Roman" w:hAnsi="Times New Roman" w:cs="Times New Roman"/>
          <w:sz w:val="24"/>
          <w:szCs w:val="24"/>
        </w:rPr>
        <w:t xml:space="preserve"> with CBH hydrolyzing 1, 4-β-D </w:t>
      </w:r>
      <w:proofErr w:type="spellStart"/>
      <w:r>
        <w:rPr>
          <w:rFonts w:ascii="Times New Roman" w:hAnsi="Times New Roman" w:cs="Times New Roman"/>
          <w:sz w:val="24"/>
          <w:szCs w:val="24"/>
        </w:rPr>
        <w:t>glucosidic</w:t>
      </w:r>
      <w:proofErr w:type="spellEnd"/>
      <w:r>
        <w:rPr>
          <w:rFonts w:ascii="Times New Roman" w:hAnsi="Times New Roman" w:cs="Times New Roman"/>
          <w:sz w:val="24"/>
          <w:szCs w:val="24"/>
        </w:rPr>
        <w:t xml:space="preserve"> linkages in cellulose while BG hydrolyzing terminal </w:t>
      </w:r>
      <w:r w:rsidR="006C01BD">
        <w:rPr>
          <w:rFonts w:ascii="Times New Roman" w:hAnsi="Times New Roman" w:cs="Times New Roman"/>
          <w:sz w:val="24"/>
          <w:szCs w:val="24"/>
        </w:rPr>
        <w:t>glycosidic linkages in the latter steps of cellulose degradation (German et al. 2011; Romero-Olivares et al. 2017)</w:t>
      </w:r>
      <w:r>
        <w:rPr>
          <w:rFonts w:ascii="Times New Roman" w:hAnsi="Times New Roman" w:cs="Times New Roman"/>
          <w:sz w:val="24"/>
          <w:szCs w:val="24"/>
        </w:rPr>
        <w:t xml:space="preserve">. BX </w:t>
      </w:r>
      <w:r w:rsidR="006C01BD">
        <w:rPr>
          <w:rFonts w:ascii="Times New Roman" w:hAnsi="Times New Roman" w:cs="Times New Roman"/>
          <w:sz w:val="24"/>
          <w:szCs w:val="24"/>
        </w:rPr>
        <w:t>catalyzes the breakdown of</w:t>
      </w:r>
      <w:r>
        <w:rPr>
          <w:rFonts w:ascii="Times New Roman" w:hAnsi="Times New Roman" w:cs="Times New Roman"/>
          <w:sz w:val="24"/>
          <w:szCs w:val="24"/>
        </w:rPr>
        <w:t xml:space="preserve"> hemicellulose</w:t>
      </w:r>
      <w:r w:rsidR="007E28F7">
        <w:rPr>
          <w:rFonts w:ascii="Times New Roman" w:hAnsi="Times New Roman" w:cs="Times New Roman"/>
          <w:sz w:val="24"/>
          <w:szCs w:val="24"/>
        </w:rPr>
        <w:t xml:space="preserve"> (German et al. 2011; Romero-Olivares et al. 2017), which is not a major structural component of plant cells but is still a major polymer in the chemical composition of litter</w:t>
      </w:r>
      <w:r>
        <w:rPr>
          <w:rFonts w:ascii="Times New Roman" w:hAnsi="Times New Roman" w:cs="Times New Roman"/>
          <w:sz w:val="24"/>
          <w:szCs w:val="24"/>
        </w:rPr>
        <w:t>.</w:t>
      </w:r>
      <w:r w:rsidR="007E28F7">
        <w:rPr>
          <w:rFonts w:ascii="Times New Roman" w:hAnsi="Times New Roman" w:cs="Times New Roman"/>
          <w:sz w:val="24"/>
          <w:szCs w:val="24"/>
        </w:rPr>
        <w:t xml:space="preserve"> Altogether, AG, BG, CBH, and BX breaks down carbon containing compounds and, therefore, serve as carbon sources for microbes, and BG activity had been used as a measure of the rate of carbon acquisition by soil microbes (Allison and </w:t>
      </w:r>
      <w:proofErr w:type="spellStart"/>
      <w:r w:rsidR="007E28F7">
        <w:rPr>
          <w:rFonts w:ascii="Times New Roman" w:hAnsi="Times New Roman" w:cs="Times New Roman"/>
          <w:sz w:val="24"/>
          <w:szCs w:val="24"/>
        </w:rPr>
        <w:t>Vitousek</w:t>
      </w:r>
      <w:proofErr w:type="spellEnd"/>
      <w:r w:rsidR="007E28F7">
        <w:rPr>
          <w:rFonts w:ascii="Times New Roman" w:hAnsi="Times New Roman" w:cs="Times New Roman"/>
          <w:sz w:val="24"/>
          <w:szCs w:val="24"/>
        </w:rPr>
        <w:t xml:space="preserve"> 2005; </w:t>
      </w:r>
      <w:proofErr w:type="spellStart"/>
      <w:r w:rsidR="007E28F7">
        <w:rPr>
          <w:rFonts w:ascii="Times New Roman" w:hAnsi="Times New Roman" w:cs="Times New Roman"/>
          <w:sz w:val="24"/>
          <w:szCs w:val="24"/>
        </w:rPr>
        <w:t>Sinsabaugh</w:t>
      </w:r>
      <w:proofErr w:type="spellEnd"/>
      <w:r w:rsidR="007E28F7">
        <w:rPr>
          <w:rFonts w:ascii="Times New Roman" w:hAnsi="Times New Roman" w:cs="Times New Roman"/>
          <w:sz w:val="24"/>
          <w:szCs w:val="24"/>
        </w:rPr>
        <w:t xml:space="preserve"> et al. 2008).</w:t>
      </w:r>
    </w:p>
    <w:p w14:paraId="67FE2605" w14:textId="5BBEF5E5" w:rsidR="007E28F7" w:rsidRDefault="007E28F7" w:rsidP="00B422E5">
      <w:pPr>
        <w:ind w:firstLine="720"/>
        <w:rPr>
          <w:rFonts w:ascii="Times New Roman" w:hAnsi="Times New Roman" w:cs="Times New Roman"/>
          <w:sz w:val="24"/>
          <w:szCs w:val="24"/>
        </w:rPr>
      </w:pPr>
      <w:r>
        <w:rPr>
          <w:rFonts w:ascii="Times New Roman" w:hAnsi="Times New Roman" w:cs="Times New Roman"/>
          <w:sz w:val="24"/>
          <w:szCs w:val="24"/>
        </w:rPr>
        <w:t>AP mineralizes organic phosphorus, and its activity had been used to measure the rate of phosphorus immobilization</w:t>
      </w:r>
      <w:r w:rsidR="00A165E2">
        <w:rPr>
          <w:rFonts w:ascii="Times New Roman" w:hAnsi="Times New Roman" w:cs="Times New Roman"/>
          <w:sz w:val="24"/>
          <w:szCs w:val="24"/>
        </w:rPr>
        <w:t xml:space="preserve"> by soil microbes (Allison and </w:t>
      </w:r>
      <w:proofErr w:type="spellStart"/>
      <w:r w:rsidR="00A165E2">
        <w:rPr>
          <w:rFonts w:ascii="Times New Roman" w:hAnsi="Times New Roman" w:cs="Times New Roman"/>
          <w:sz w:val="24"/>
          <w:szCs w:val="24"/>
        </w:rPr>
        <w:t>Vitousek</w:t>
      </w:r>
      <w:proofErr w:type="spellEnd"/>
      <w:r w:rsidR="00A165E2">
        <w:rPr>
          <w:rFonts w:ascii="Times New Roman" w:hAnsi="Times New Roman" w:cs="Times New Roman"/>
          <w:sz w:val="24"/>
          <w:szCs w:val="24"/>
        </w:rPr>
        <w:t xml:space="preserve"> 2005; </w:t>
      </w:r>
      <w:proofErr w:type="spellStart"/>
      <w:r w:rsidR="00A165E2">
        <w:rPr>
          <w:rFonts w:ascii="Times New Roman" w:hAnsi="Times New Roman" w:cs="Times New Roman"/>
          <w:sz w:val="24"/>
          <w:szCs w:val="24"/>
        </w:rPr>
        <w:t>Sinsabaugh</w:t>
      </w:r>
      <w:proofErr w:type="spellEnd"/>
      <w:r w:rsidR="00A165E2">
        <w:rPr>
          <w:rFonts w:ascii="Times New Roman" w:hAnsi="Times New Roman" w:cs="Times New Roman"/>
          <w:sz w:val="24"/>
          <w:szCs w:val="24"/>
        </w:rPr>
        <w:t xml:space="preserve"> et al. 2008). In addition, its activity has been linked to the level of phosphorus in soils, with activity increasing in soils with low levels of phosphorus and when exposed to high concentrations of organic carbon and organic phosphorus (Allison and </w:t>
      </w:r>
      <w:proofErr w:type="spellStart"/>
      <w:r w:rsidR="00A165E2">
        <w:rPr>
          <w:rFonts w:ascii="Times New Roman" w:hAnsi="Times New Roman" w:cs="Times New Roman"/>
          <w:sz w:val="24"/>
          <w:szCs w:val="24"/>
        </w:rPr>
        <w:t>Vitousek</w:t>
      </w:r>
      <w:proofErr w:type="spellEnd"/>
      <w:r w:rsidR="00A165E2">
        <w:rPr>
          <w:rFonts w:ascii="Times New Roman" w:hAnsi="Times New Roman" w:cs="Times New Roman"/>
          <w:sz w:val="24"/>
          <w:szCs w:val="24"/>
        </w:rPr>
        <w:t xml:space="preserve"> 2005; Ali et al. 2019; </w:t>
      </w:r>
      <w:proofErr w:type="spellStart"/>
      <w:r w:rsidR="00A165E2">
        <w:rPr>
          <w:rFonts w:ascii="Times New Roman" w:hAnsi="Times New Roman" w:cs="Times New Roman"/>
          <w:sz w:val="24"/>
          <w:szCs w:val="24"/>
        </w:rPr>
        <w:t>Sinsabaugh</w:t>
      </w:r>
      <w:proofErr w:type="spellEnd"/>
      <w:r w:rsidR="00A165E2">
        <w:rPr>
          <w:rFonts w:ascii="Times New Roman" w:hAnsi="Times New Roman" w:cs="Times New Roman"/>
          <w:sz w:val="24"/>
          <w:szCs w:val="24"/>
        </w:rPr>
        <w:t xml:space="preserve"> et al. 2008). LAP catalyzes the hydrolysis of amino acids from the N-terminus of polypeptides (German et al. 2011). Its activity ha</w:t>
      </w:r>
      <w:r w:rsidR="00DF67B7">
        <w:rPr>
          <w:rFonts w:ascii="Times New Roman" w:hAnsi="Times New Roman" w:cs="Times New Roman"/>
          <w:sz w:val="24"/>
          <w:szCs w:val="24"/>
        </w:rPr>
        <w:t>s</w:t>
      </w:r>
      <w:r w:rsidR="00A165E2">
        <w:rPr>
          <w:rFonts w:ascii="Times New Roman" w:hAnsi="Times New Roman" w:cs="Times New Roman"/>
          <w:sz w:val="24"/>
          <w:szCs w:val="24"/>
        </w:rPr>
        <w:t xml:space="preserve"> </w:t>
      </w:r>
      <w:r w:rsidR="00DF67B7">
        <w:rPr>
          <w:rFonts w:ascii="Times New Roman" w:hAnsi="Times New Roman" w:cs="Times New Roman"/>
          <w:sz w:val="24"/>
          <w:szCs w:val="24"/>
        </w:rPr>
        <w:t>been shown to be negatively correlated with the amount of other hydrolytic enzymes in the field (Baker and Allison 2017), suggesting that LAP also catalyzes the breakdown of other enzymes.</w:t>
      </w:r>
      <w:r w:rsidR="00A165E2">
        <w:rPr>
          <w:rFonts w:ascii="Times New Roman" w:hAnsi="Times New Roman" w:cs="Times New Roman"/>
          <w:sz w:val="24"/>
          <w:szCs w:val="24"/>
        </w:rPr>
        <w:t xml:space="preserve"> NAG mineralizes chitin, a structural component of fungi cell walls.</w:t>
      </w:r>
      <w:r w:rsidR="00DF67B7">
        <w:rPr>
          <w:rFonts w:ascii="Times New Roman" w:hAnsi="Times New Roman" w:cs="Times New Roman"/>
          <w:sz w:val="24"/>
          <w:szCs w:val="24"/>
        </w:rPr>
        <w:t xml:space="preserve"> Taken together, AP, LAP, and NAG mineralizes organic nutrient sources, with AP mineralizing organic sources of phosphorus and LAP and NAG mineralizing nitrogen. NAG mineralizes fungal sources of nitrogen while LAP mineralizes proteins, which can be of plant origin (if proteins originated from the litter itself) or of microbial origin (</w:t>
      </w:r>
      <w:r w:rsidR="0018773A">
        <w:rPr>
          <w:rFonts w:ascii="Times New Roman" w:hAnsi="Times New Roman" w:cs="Times New Roman"/>
          <w:sz w:val="24"/>
          <w:szCs w:val="24"/>
        </w:rPr>
        <w:t xml:space="preserve">e.g. </w:t>
      </w:r>
      <w:r w:rsidR="00DF67B7">
        <w:rPr>
          <w:rFonts w:ascii="Times New Roman" w:hAnsi="Times New Roman" w:cs="Times New Roman"/>
          <w:sz w:val="24"/>
          <w:szCs w:val="24"/>
        </w:rPr>
        <w:t xml:space="preserve">if proteins are </w:t>
      </w:r>
      <w:r w:rsidR="00DF67B7">
        <w:rPr>
          <w:rFonts w:ascii="Times New Roman" w:hAnsi="Times New Roman" w:cs="Times New Roman"/>
          <w:sz w:val="24"/>
          <w:szCs w:val="24"/>
        </w:rPr>
        <w:lastRenderedPageBreak/>
        <w:t>extracellular enzymes secreted by microbes). Activities of LAP and NAG had been used as a measure of the rate of nitrogen immobilization by soil microbes (</w:t>
      </w:r>
      <w:proofErr w:type="spellStart"/>
      <w:r w:rsidR="00DF67B7">
        <w:rPr>
          <w:rFonts w:ascii="Times New Roman" w:hAnsi="Times New Roman" w:cs="Times New Roman"/>
          <w:sz w:val="24"/>
          <w:szCs w:val="24"/>
        </w:rPr>
        <w:t>Sinsabaugh</w:t>
      </w:r>
      <w:proofErr w:type="spellEnd"/>
      <w:r w:rsidR="00DF67B7">
        <w:rPr>
          <w:rFonts w:ascii="Times New Roman" w:hAnsi="Times New Roman" w:cs="Times New Roman"/>
          <w:sz w:val="24"/>
          <w:szCs w:val="24"/>
        </w:rPr>
        <w:t xml:space="preserve"> et al. 2008).</w:t>
      </w:r>
    </w:p>
    <w:p w14:paraId="76F3703C" w14:textId="022990CE" w:rsidR="00DF67B7" w:rsidRDefault="003B208F" w:rsidP="00DF67B7">
      <w:pPr>
        <w:rPr>
          <w:rFonts w:ascii="Times New Roman" w:hAnsi="Times New Roman" w:cs="Times New Roman"/>
          <w:sz w:val="24"/>
          <w:szCs w:val="24"/>
        </w:rPr>
      </w:pPr>
      <w:r>
        <w:rPr>
          <w:rFonts w:ascii="Times New Roman" w:hAnsi="Times New Roman" w:cs="Times New Roman"/>
          <w:i/>
          <w:iCs/>
          <w:sz w:val="24"/>
          <w:szCs w:val="24"/>
        </w:rPr>
        <w:t>Hypotheses</w:t>
      </w:r>
    </w:p>
    <w:p w14:paraId="0FA4DECB" w14:textId="72CE24CF" w:rsidR="003B208F" w:rsidRDefault="003B208F" w:rsidP="003B208F">
      <w:pPr>
        <w:ind w:firstLine="720"/>
        <w:rPr>
          <w:rFonts w:ascii="Times New Roman" w:hAnsi="Times New Roman" w:cs="Times New Roman"/>
          <w:sz w:val="24"/>
          <w:szCs w:val="24"/>
        </w:rPr>
      </w:pPr>
      <w:r>
        <w:rPr>
          <w:rFonts w:ascii="Times New Roman" w:hAnsi="Times New Roman" w:cs="Times New Roman"/>
          <w:sz w:val="24"/>
          <w:szCs w:val="24"/>
        </w:rPr>
        <w:t>In trying to answer the three questions that motivate this experiment, the following hypotheses were formulated and will be tested.</w:t>
      </w:r>
    </w:p>
    <w:p w14:paraId="32801F24" w14:textId="7DEE2EF5" w:rsidR="003B208F" w:rsidRDefault="003B208F" w:rsidP="003B208F">
      <w:pPr>
        <w:rPr>
          <w:rFonts w:ascii="Times New Roman" w:hAnsi="Times New Roman" w:cs="Times New Roman"/>
          <w:sz w:val="24"/>
          <w:szCs w:val="24"/>
        </w:rPr>
      </w:pPr>
      <w:r w:rsidRPr="003B208F">
        <w:rPr>
          <w:rFonts w:ascii="Times New Roman" w:hAnsi="Times New Roman" w:cs="Times New Roman"/>
          <w:sz w:val="24"/>
          <w:szCs w:val="24"/>
          <w:u w:val="single"/>
        </w:rPr>
        <w:t>H1</w:t>
      </w:r>
      <w:r>
        <w:rPr>
          <w:rFonts w:ascii="Times New Roman" w:hAnsi="Times New Roman" w:cs="Times New Roman"/>
          <w:sz w:val="24"/>
          <w:szCs w:val="24"/>
        </w:rPr>
        <w:t>: Enzyme amount controls product concentrations in such a way that they are positively correlated with each other.</w:t>
      </w:r>
    </w:p>
    <w:p w14:paraId="78376ECF" w14:textId="77777777" w:rsidR="003B208F" w:rsidRPr="0089407E" w:rsidRDefault="003B208F" w:rsidP="003B20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this hypothesis is true, then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of an enzyme should be positively correlated in a linear regression. In addition, the treatments should have similar effects for both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w:t>
      </w:r>
    </w:p>
    <w:p w14:paraId="01A2E706" w14:textId="77777777" w:rsidR="003B208F" w:rsidRDefault="003B208F" w:rsidP="003B208F">
      <w:pPr>
        <w:rPr>
          <w:rFonts w:ascii="Times New Roman" w:hAnsi="Times New Roman" w:cs="Times New Roman"/>
          <w:sz w:val="24"/>
          <w:szCs w:val="24"/>
        </w:rPr>
      </w:pPr>
      <w:r w:rsidRPr="003B208F">
        <w:rPr>
          <w:rFonts w:ascii="Times New Roman" w:hAnsi="Times New Roman" w:cs="Times New Roman"/>
          <w:sz w:val="24"/>
          <w:szCs w:val="24"/>
          <w:u w:val="single"/>
        </w:rPr>
        <w:t>H2</w:t>
      </w:r>
      <w:r>
        <w:rPr>
          <w:rFonts w:ascii="Times New Roman" w:hAnsi="Times New Roman" w:cs="Times New Roman"/>
          <w:sz w:val="24"/>
          <w:szCs w:val="24"/>
        </w:rPr>
        <w:t>: Microbes will increase investment of a particular enzyme when exposed to higher concentrations of substrates for that enzyme (Allison et al. 2005?).</w:t>
      </w:r>
    </w:p>
    <w:p w14:paraId="61859357" w14:textId="0A1DF7B3" w:rsidR="003B208F" w:rsidRDefault="004C0C30" w:rsidP="003B20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Predictions for this hypothesis are</w:t>
      </w:r>
      <w:r w:rsidR="003B208F">
        <w:rPr>
          <w:rFonts w:ascii="Times New Roman" w:hAnsi="Times New Roman" w:cs="Times New Roman"/>
          <w:sz w:val="24"/>
          <w:szCs w:val="24"/>
        </w:rPr>
        <w:t xml:space="preserve"> based on </w:t>
      </w:r>
      <w:r>
        <w:rPr>
          <w:rFonts w:ascii="Times New Roman" w:hAnsi="Times New Roman" w:cs="Times New Roman"/>
          <w:sz w:val="24"/>
          <w:szCs w:val="24"/>
        </w:rPr>
        <w:t>initial</w:t>
      </w:r>
      <w:r w:rsidR="003B208F">
        <w:rPr>
          <w:rFonts w:ascii="Times New Roman" w:hAnsi="Times New Roman" w:cs="Times New Roman"/>
          <w:sz w:val="24"/>
          <w:szCs w:val="24"/>
        </w:rPr>
        <w:t xml:space="preserve"> litter chemistry from </w:t>
      </w:r>
      <w:proofErr w:type="spellStart"/>
      <w:r w:rsidR="003B208F">
        <w:rPr>
          <w:rFonts w:ascii="Times New Roman" w:hAnsi="Times New Roman" w:cs="Times New Roman"/>
          <w:sz w:val="24"/>
          <w:szCs w:val="24"/>
        </w:rPr>
        <w:t>Esch</w:t>
      </w:r>
      <w:proofErr w:type="spellEnd"/>
      <w:r w:rsidR="003B208F">
        <w:rPr>
          <w:rFonts w:ascii="Times New Roman" w:hAnsi="Times New Roman" w:cs="Times New Roman"/>
          <w:sz w:val="24"/>
          <w:szCs w:val="24"/>
        </w:rPr>
        <w:t xml:space="preserve"> et al </w:t>
      </w:r>
      <w:r>
        <w:rPr>
          <w:rFonts w:ascii="Times New Roman" w:hAnsi="Times New Roman" w:cs="Times New Roman"/>
          <w:sz w:val="24"/>
          <w:szCs w:val="24"/>
        </w:rPr>
        <w:t>(</w:t>
      </w:r>
      <w:r w:rsidR="003B208F">
        <w:rPr>
          <w:rFonts w:ascii="Times New Roman" w:hAnsi="Times New Roman" w:cs="Times New Roman"/>
          <w:sz w:val="24"/>
          <w:szCs w:val="24"/>
        </w:rPr>
        <w:t>2019</w:t>
      </w:r>
      <w:r>
        <w:rPr>
          <w:rFonts w:ascii="Times New Roman" w:hAnsi="Times New Roman" w:cs="Times New Roman"/>
          <w:sz w:val="24"/>
          <w:szCs w:val="24"/>
        </w:rPr>
        <w:t>)</w:t>
      </w:r>
      <w:r w:rsidR="003B208F">
        <w:rPr>
          <w:rFonts w:ascii="Times New Roman" w:hAnsi="Times New Roman" w:cs="Times New Roman"/>
          <w:sz w:val="24"/>
          <w:szCs w:val="24"/>
        </w:rPr>
        <w:t>. Litter from the coastal sage scrub ecosystem is of “lower quality” (citation needed) due to lower nitrogen content, higher lignin content, and lower cellulose and hemicellulose content (</w:t>
      </w:r>
      <w:proofErr w:type="spellStart"/>
      <w:r w:rsidR="003B208F">
        <w:rPr>
          <w:rFonts w:ascii="Times New Roman" w:hAnsi="Times New Roman" w:cs="Times New Roman"/>
          <w:sz w:val="24"/>
          <w:szCs w:val="24"/>
        </w:rPr>
        <w:t>Esch</w:t>
      </w:r>
      <w:proofErr w:type="spellEnd"/>
      <w:r w:rsidR="003B208F">
        <w:rPr>
          <w:rFonts w:ascii="Times New Roman" w:hAnsi="Times New Roman" w:cs="Times New Roman"/>
          <w:sz w:val="24"/>
          <w:szCs w:val="24"/>
        </w:rPr>
        <w:t xml:space="preserve"> et al. 2019) and so should see lower V</w:t>
      </w:r>
      <w:r w:rsidR="003B208F">
        <w:rPr>
          <w:rFonts w:ascii="Times New Roman" w:hAnsi="Times New Roman" w:cs="Times New Roman"/>
          <w:sz w:val="24"/>
          <w:szCs w:val="24"/>
          <w:vertAlign w:val="subscript"/>
        </w:rPr>
        <w:t>max</w:t>
      </w:r>
      <w:r w:rsidR="003B208F">
        <w:rPr>
          <w:rFonts w:ascii="Times New Roman" w:hAnsi="Times New Roman" w:cs="Times New Roman"/>
          <w:sz w:val="24"/>
          <w:szCs w:val="24"/>
        </w:rPr>
        <w:t xml:space="preserve"> of enzymes that degrade cellulose</w:t>
      </w:r>
      <w:r w:rsidR="005D46EB">
        <w:rPr>
          <w:rFonts w:ascii="Times New Roman" w:hAnsi="Times New Roman" w:cs="Times New Roman"/>
          <w:sz w:val="24"/>
          <w:szCs w:val="24"/>
        </w:rPr>
        <w:t xml:space="preserve"> (BG and CBH)</w:t>
      </w:r>
      <w:r w:rsidR="003B208F">
        <w:rPr>
          <w:rFonts w:ascii="Times New Roman" w:hAnsi="Times New Roman" w:cs="Times New Roman"/>
          <w:sz w:val="24"/>
          <w:szCs w:val="24"/>
        </w:rPr>
        <w:t>, hemicellulose</w:t>
      </w:r>
      <w:r w:rsidR="005D46EB">
        <w:rPr>
          <w:rFonts w:ascii="Times New Roman" w:hAnsi="Times New Roman" w:cs="Times New Roman"/>
          <w:sz w:val="24"/>
          <w:szCs w:val="24"/>
        </w:rPr>
        <w:t xml:space="preserve"> (BX)</w:t>
      </w:r>
      <w:r w:rsidR="003B208F">
        <w:rPr>
          <w:rFonts w:ascii="Times New Roman" w:hAnsi="Times New Roman" w:cs="Times New Roman"/>
          <w:sz w:val="24"/>
          <w:szCs w:val="24"/>
        </w:rPr>
        <w:t xml:space="preserve">, and </w:t>
      </w:r>
      <w:r w:rsidR="009D235B">
        <w:rPr>
          <w:rFonts w:ascii="Times New Roman" w:hAnsi="Times New Roman" w:cs="Times New Roman"/>
          <w:sz w:val="24"/>
          <w:szCs w:val="24"/>
        </w:rPr>
        <w:t>organic nitrogen</w:t>
      </w:r>
      <w:r w:rsidR="005D46EB">
        <w:rPr>
          <w:rFonts w:ascii="Times New Roman" w:hAnsi="Times New Roman" w:cs="Times New Roman"/>
          <w:sz w:val="24"/>
          <w:szCs w:val="24"/>
        </w:rPr>
        <w:t xml:space="preserve"> (LAP</w:t>
      </w:r>
      <w:r w:rsidR="009D235B">
        <w:rPr>
          <w:rFonts w:ascii="Times New Roman" w:hAnsi="Times New Roman" w:cs="Times New Roman"/>
          <w:sz w:val="24"/>
          <w:szCs w:val="24"/>
        </w:rPr>
        <w:t>, NAG</w:t>
      </w:r>
      <w:r w:rsidR="005D46EB">
        <w:rPr>
          <w:rFonts w:ascii="Times New Roman" w:hAnsi="Times New Roman" w:cs="Times New Roman"/>
          <w:sz w:val="24"/>
          <w:szCs w:val="24"/>
        </w:rPr>
        <w:t>)</w:t>
      </w:r>
      <w:r w:rsidR="003B208F">
        <w:rPr>
          <w:rFonts w:ascii="Times New Roman" w:hAnsi="Times New Roman" w:cs="Times New Roman"/>
          <w:sz w:val="24"/>
          <w:szCs w:val="24"/>
        </w:rPr>
        <w:t xml:space="preserve"> and higher</w:t>
      </w:r>
      <w:r w:rsidR="005D46EB">
        <w:rPr>
          <w:rFonts w:ascii="Times New Roman" w:hAnsi="Times New Roman" w:cs="Times New Roman"/>
          <w:sz w:val="24"/>
          <w:szCs w:val="24"/>
        </w:rPr>
        <w:t xml:space="preserve"> PPO</w:t>
      </w:r>
      <w:r w:rsidR="003B208F">
        <w:rPr>
          <w:rFonts w:ascii="Times New Roman" w:hAnsi="Times New Roman" w:cs="Times New Roman"/>
          <w:sz w:val="24"/>
          <w:szCs w:val="24"/>
        </w:rPr>
        <w:t xml:space="preserve"> V</w:t>
      </w:r>
      <w:r w:rsidR="003B208F">
        <w:rPr>
          <w:rFonts w:ascii="Times New Roman" w:hAnsi="Times New Roman" w:cs="Times New Roman"/>
          <w:sz w:val="24"/>
          <w:szCs w:val="24"/>
          <w:vertAlign w:val="subscript"/>
        </w:rPr>
        <w:t>max</w:t>
      </w:r>
      <w:r w:rsidR="003B208F">
        <w:rPr>
          <w:rFonts w:ascii="Times New Roman" w:hAnsi="Times New Roman" w:cs="Times New Roman"/>
          <w:sz w:val="24"/>
          <w:szCs w:val="24"/>
        </w:rPr>
        <w:t>.</w:t>
      </w:r>
    </w:p>
    <w:p w14:paraId="5C72595B" w14:textId="07409133" w:rsidR="003B208F" w:rsidRDefault="003B208F" w:rsidP="003B208F">
      <w:pPr>
        <w:rPr>
          <w:rFonts w:ascii="Times New Roman" w:hAnsi="Times New Roman" w:cs="Times New Roman"/>
          <w:sz w:val="24"/>
          <w:szCs w:val="24"/>
        </w:rPr>
      </w:pPr>
      <w:r w:rsidRPr="003B208F">
        <w:rPr>
          <w:rFonts w:ascii="Times New Roman" w:hAnsi="Times New Roman" w:cs="Times New Roman"/>
          <w:sz w:val="24"/>
          <w:szCs w:val="24"/>
          <w:u w:val="single"/>
        </w:rPr>
        <w:t>H3</w:t>
      </w:r>
      <w:r>
        <w:rPr>
          <w:rFonts w:ascii="Times New Roman" w:hAnsi="Times New Roman" w:cs="Times New Roman"/>
          <w:sz w:val="24"/>
          <w:szCs w:val="24"/>
        </w:rPr>
        <w:t xml:space="preserve">: Lignin acts as a </w:t>
      </w:r>
      <w:r w:rsidR="00A04DA2">
        <w:rPr>
          <w:rFonts w:ascii="Times New Roman" w:hAnsi="Times New Roman" w:cs="Times New Roman"/>
          <w:sz w:val="24"/>
          <w:szCs w:val="24"/>
        </w:rPr>
        <w:t>non</w:t>
      </w:r>
      <w:r>
        <w:rPr>
          <w:rFonts w:ascii="Times New Roman" w:hAnsi="Times New Roman" w:cs="Times New Roman"/>
          <w:sz w:val="24"/>
          <w:szCs w:val="24"/>
        </w:rPr>
        <w:t>competitive inhibitor of hydrolytic enzymes</w:t>
      </w:r>
      <w:r w:rsidR="00A04DA2">
        <w:rPr>
          <w:rFonts w:ascii="Times New Roman" w:hAnsi="Times New Roman" w:cs="Times New Roman"/>
          <w:sz w:val="24"/>
          <w:szCs w:val="24"/>
        </w:rPr>
        <w:t>, decreasing the actual amount of hydrolytic enzymes</w:t>
      </w:r>
      <w:r>
        <w:rPr>
          <w:rFonts w:ascii="Times New Roman" w:hAnsi="Times New Roman" w:cs="Times New Roman"/>
          <w:sz w:val="24"/>
          <w:szCs w:val="24"/>
        </w:rPr>
        <w:t xml:space="preserve"> (</w:t>
      </w:r>
      <w:proofErr w:type="spellStart"/>
      <w:r>
        <w:rPr>
          <w:rFonts w:ascii="Times New Roman" w:hAnsi="Times New Roman" w:cs="Times New Roman"/>
          <w:sz w:val="24"/>
          <w:szCs w:val="24"/>
        </w:rPr>
        <w:t>Sewalt</w:t>
      </w:r>
      <w:proofErr w:type="spellEnd"/>
      <w:r>
        <w:rPr>
          <w:rFonts w:ascii="Times New Roman" w:hAnsi="Times New Roman" w:cs="Times New Roman"/>
          <w:sz w:val="24"/>
          <w:szCs w:val="24"/>
        </w:rPr>
        <w:t xml:space="preserve"> et al. 1997; Senior et al. 1991).</w:t>
      </w:r>
    </w:p>
    <w:p w14:paraId="29DADAD1" w14:textId="77777777" w:rsidR="003B208F" w:rsidRDefault="003B208F" w:rsidP="003B20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Coastal sage scrub leaf litter, which has higher lignin, should see lower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of hydrolytic enzymes and higher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of polyphenol oxidase.</w:t>
      </w:r>
    </w:p>
    <w:p w14:paraId="4C0946D6" w14:textId="38770E6B" w:rsidR="003B208F" w:rsidRDefault="003B208F" w:rsidP="003B208F">
      <w:pPr>
        <w:rPr>
          <w:rFonts w:ascii="Times New Roman" w:hAnsi="Times New Roman" w:cs="Times New Roman"/>
          <w:sz w:val="24"/>
          <w:szCs w:val="24"/>
        </w:rPr>
      </w:pPr>
      <w:r w:rsidRPr="003B208F">
        <w:rPr>
          <w:rFonts w:ascii="Times New Roman" w:hAnsi="Times New Roman" w:cs="Times New Roman"/>
          <w:sz w:val="24"/>
          <w:szCs w:val="24"/>
          <w:u w:val="single"/>
        </w:rPr>
        <w:t>H4</w:t>
      </w:r>
      <w:r>
        <w:rPr>
          <w:rFonts w:ascii="Times New Roman" w:hAnsi="Times New Roman" w:cs="Times New Roman"/>
          <w:sz w:val="24"/>
          <w:szCs w:val="24"/>
        </w:rPr>
        <w:t>: In a high resource environment, there is a tradeoff between resources and energy between resource acquisition traits and stress tolerance traits where increased investment of resources in one class (e.g. stress tolerance) will lead to decreased investment of resources in another (e.g. resource acquisition) (Malik et al. 20</w:t>
      </w:r>
      <w:r w:rsidR="008104C1">
        <w:rPr>
          <w:rFonts w:ascii="Times New Roman" w:hAnsi="Times New Roman" w:cs="Times New Roman"/>
          <w:sz w:val="24"/>
          <w:szCs w:val="24"/>
        </w:rPr>
        <w:t>20a</w:t>
      </w:r>
      <w:r w:rsidR="00C762AA">
        <w:rPr>
          <w:rFonts w:ascii="Times New Roman" w:hAnsi="Times New Roman" w:cs="Times New Roman"/>
          <w:sz w:val="24"/>
          <w:szCs w:val="24"/>
        </w:rPr>
        <w:t xml:space="preserve">; Wang and Allison </w:t>
      </w:r>
      <w:r w:rsidR="008104C1">
        <w:rPr>
          <w:rFonts w:ascii="Times New Roman" w:hAnsi="Times New Roman" w:cs="Times New Roman"/>
          <w:sz w:val="24"/>
          <w:szCs w:val="24"/>
        </w:rPr>
        <w:t>in press</w:t>
      </w:r>
      <w:r>
        <w:rPr>
          <w:rFonts w:ascii="Times New Roman" w:hAnsi="Times New Roman" w:cs="Times New Roman"/>
          <w:sz w:val="24"/>
          <w:szCs w:val="24"/>
        </w:rPr>
        <w:t>).</w:t>
      </w:r>
    </w:p>
    <w:p w14:paraId="1AEF6174" w14:textId="4AE03C47" w:rsidR="003B208F" w:rsidRDefault="003B208F" w:rsidP="003B20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hypothesis is based on the YAS framework (Malik et al</w:t>
      </w:r>
      <w:r w:rsidR="008104C1">
        <w:rPr>
          <w:rFonts w:ascii="Times New Roman" w:hAnsi="Times New Roman" w:cs="Times New Roman"/>
          <w:sz w:val="24"/>
          <w:szCs w:val="24"/>
        </w:rPr>
        <w:t>. 2020a</w:t>
      </w:r>
      <w:r>
        <w:rPr>
          <w:rFonts w:ascii="Times New Roman" w:hAnsi="Times New Roman" w:cs="Times New Roman"/>
          <w:sz w:val="24"/>
          <w:szCs w:val="24"/>
        </w:rPr>
        <w:t xml:space="preserve">) that frames microbial life history in terms of 3 strategies (the relevant ones in this hypothesis are </w:t>
      </w:r>
      <w:r w:rsidRPr="00D81D92">
        <w:rPr>
          <w:rFonts w:ascii="Times New Roman" w:hAnsi="Times New Roman" w:cs="Times New Roman"/>
          <w:sz w:val="24"/>
          <w:szCs w:val="24"/>
          <w:u w:val="single"/>
        </w:rPr>
        <w:t>s</w:t>
      </w:r>
      <w:r>
        <w:rPr>
          <w:rFonts w:ascii="Times New Roman" w:hAnsi="Times New Roman" w:cs="Times New Roman"/>
          <w:sz w:val="24"/>
          <w:szCs w:val="24"/>
        </w:rPr>
        <w:t xml:space="preserve">tress tolerance and resource </w:t>
      </w:r>
      <w:r w:rsidRPr="00D81D92">
        <w:rPr>
          <w:rFonts w:ascii="Times New Roman" w:hAnsi="Times New Roman" w:cs="Times New Roman"/>
          <w:sz w:val="24"/>
          <w:szCs w:val="24"/>
          <w:u w:val="single"/>
        </w:rPr>
        <w:t>a</w:t>
      </w:r>
      <w:r>
        <w:rPr>
          <w:rFonts w:ascii="Times New Roman" w:hAnsi="Times New Roman" w:cs="Times New Roman"/>
          <w:sz w:val="24"/>
          <w:szCs w:val="24"/>
        </w:rPr>
        <w:t xml:space="preserve">cquisition). The stress in this experiment is the reduced precipitation treatment. </w:t>
      </w:r>
      <w:r w:rsidRPr="00D81D92">
        <w:rPr>
          <w:rFonts w:ascii="Times New Roman" w:hAnsi="Times New Roman" w:cs="Times New Roman"/>
          <w:sz w:val="24"/>
          <w:szCs w:val="24"/>
        </w:rPr>
        <w:t>Grassland</w:t>
      </w:r>
      <w:r>
        <w:rPr>
          <w:rFonts w:ascii="Times New Roman" w:hAnsi="Times New Roman" w:cs="Times New Roman"/>
          <w:sz w:val="24"/>
          <w:szCs w:val="24"/>
        </w:rPr>
        <w:t xml:space="preserve"> litter is viewed as of “higher quality”</w:t>
      </w:r>
      <w:r w:rsidR="00C762AA">
        <w:rPr>
          <w:rFonts w:ascii="Times New Roman" w:hAnsi="Times New Roman" w:cs="Times New Roman"/>
          <w:sz w:val="24"/>
          <w:szCs w:val="24"/>
        </w:rPr>
        <w:t xml:space="preserve"> (Cornwell et al) due to lower C:N ratio and lower lignin content (</w:t>
      </w:r>
      <w:proofErr w:type="spellStart"/>
      <w:r w:rsidR="00C762AA">
        <w:rPr>
          <w:rFonts w:ascii="Times New Roman" w:hAnsi="Times New Roman" w:cs="Times New Roman"/>
          <w:sz w:val="24"/>
          <w:szCs w:val="24"/>
        </w:rPr>
        <w:t>Esch</w:t>
      </w:r>
      <w:proofErr w:type="spellEnd"/>
      <w:r w:rsidR="00C762AA">
        <w:rPr>
          <w:rFonts w:ascii="Times New Roman" w:hAnsi="Times New Roman" w:cs="Times New Roman"/>
          <w:sz w:val="24"/>
          <w:szCs w:val="24"/>
        </w:rPr>
        <w:t xml:space="preserve"> et al. 2019)</w:t>
      </w:r>
      <w:r>
        <w:rPr>
          <w:rFonts w:ascii="Times New Roman" w:hAnsi="Times New Roman" w:cs="Times New Roman"/>
          <w:sz w:val="24"/>
          <w:szCs w:val="24"/>
        </w:rPr>
        <w:t>. In this litter type, compared to ambient precipitation, microbes will decrease investment in enzymes (as indicated by lower V</w:t>
      </w:r>
      <w:r>
        <w:rPr>
          <w:rFonts w:ascii="Times New Roman" w:hAnsi="Times New Roman" w:cs="Times New Roman"/>
          <w:sz w:val="24"/>
          <w:szCs w:val="24"/>
          <w:vertAlign w:val="subscript"/>
        </w:rPr>
        <w:t>max</w:t>
      </w:r>
      <w:r>
        <w:rPr>
          <w:rFonts w:ascii="Times New Roman" w:hAnsi="Times New Roman" w:cs="Times New Roman"/>
          <w:sz w:val="24"/>
          <w:szCs w:val="24"/>
        </w:rPr>
        <w:t>) when under drought.</w:t>
      </w:r>
    </w:p>
    <w:p w14:paraId="6C7A4D38" w14:textId="77777777" w:rsidR="003B208F" w:rsidRDefault="003B208F" w:rsidP="003B208F">
      <w:pPr>
        <w:rPr>
          <w:rFonts w:ascii="Times New Roman" w:hAnsi="Times New Roman" w:cs="Times New Roman"/>
          <w:sz w:val="24"/>
          <w:szCs w:val="24"/>
        </w:rPr>
      </w:pPr>
      <w:r w:rsidRPr="003B208F">
        <w:rPr>
          <w:rFonts w:ascii="Times New Roman" w:hAnsi="Times New Roman" w:cs="Times New Roman"/>
          <w:sz w:val="24"/>
          <w:szCs w:val="24"/>
          <w:u w:val="single"/>
        </w:rPr>
        <w:t>H5</w:t>
      </w:r>
      <w:r>
        <w:rPr>
          <w:rFonts w:ascii="Times New Roman" w:hAnsi="Times New Roman" w:cs="Times New Roman"/>
          <w:sz w:val="24"/>
          <w:szCs w:val="24"/>
        </w:rPr>
        <w:t>: In a low-resource environment, enzyme production is primarily constitutive (citation needed).</w:t>
      </w:r>
    </w:p>
    <w:p w14:paraId="2AF15262" w14:textId="77777777" w:rsidR="003B208F" w:rsidRDefault="003B208F" w:rsidP="003B20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V</w:t>
      </w:r>
      <w:r>
        <w:rPr>
          <w:rFonts w:ascii="Times New Roman" w:hAnsi="Times New Roman" w:cs="Times New Roman"/>
          <w:sz w:val="24"/>
          <w:szCs w:val="24"/>
          <w:vertAlign w:val="subscript"/>
        </w:rPr>
        <w:t>max</w:t>
      </w:r>
      <w:r>
        <w:rPr>
          <w:rFonts w:ascii="Times New Roman" w:hAnsi="Times New Roman" w:cs="Times New Roman"/>
          <w:sz w:val="24"/>
          <w:szCs w:val="24"/>
        </w:rPr>
        <w:t xml:space="preserve"> does not significantly vary across the two precipitation treatments in coastal sage scrub.</w:t>
      </w:r>
    </w:p>
    <w:p w14:paraId="45E66366" w14:textId="35BFF5BD" w:rsidR="003B208F" w:rsidRDefault="003B3DC1" w:rsidP="003B208F">
      <w:pPr>
        <w:rPr>
          <w:rFonts w:ascii="Times New Roman" w:hAnsi="Times New Roman" w:cs="Times New Roman"/>
          <w:sz w:val="24"/>
          <w:szCs w:val="24"/>
        </w:rPr>
      </w:pPr>
      <w:r>
        <w:rPr>
          <w:rFonts w:ascii="Times New Roman" w:hAnsi="Times New Roman" w:cs="Times New Roman"/>
          <w:i/>
          <w:iCs/>
          <w:sz w:val="24"/>
          <w:szCs w:val="24"/>
        </w:rPr>
        <w:t>Data analysis</w:t>
      </w:r>
    </w:p>
    <w:p w14:paraId="62484969" w14:textId="60E05161" w:rsidR="008867A8" w:rsidRDefault="00816177" w:rsidP="008867A8">
      <w:pPr>
        <w:ind w:firstLine="720"/>
        <w:rPr>
          <w:rFonts w:ascii="Times New Roman" w:hAnsi="Times New Roman" w:cs="Times New Roman"/>
          <w:sz w:val="24"/>
          <w:szCs w:val="24"/>
        </w:rPr>
      </w:pPr>
      <w:r>
        <w:rPr>
          <w:rFonts w:ascii="Times New Roman" w:hAnsi="Times New Roman" w:cs="Times New Roman"/>
          <w:sz w:val="24"/>
          <w:szCs w:val="24"/>
        </w:rPr>
        <w:t>All analysis and calculations were conducted on Python. After being converted from raw fluorescence or absorbance readings into enzyme activity, the activity of each enzyme from each litter sample is plotted against their respective substrate concentrations and judged visually for substrate inhibition or negative activity. While Michaelis-Menten kinetics predict that reaction velocity reaches a maximum value at infinite substrate concentrations, the phenomenon of substrate inhibition is common in many enzymes (Reed et al. 2010; response to German et al. 2011). As substrate concentrations increase, reaction velocity reaches a maximum level before decreasing again, contrary to Michaelis-Menten kinetics</w:t>
      </w:r>
      <w:r w:rsidR="008867A8">
        <w:rPr>
          <w:rFonts w:ascii="Times New Roman" w:hAnsi="Times New Roman" w:cs="Times New Roman"/>
          <w:sz w:val="24"/>
          <w:szCs w:val="24"/>
        </w:rPr>
        <w:t>. This can lead to underestimates of V</w:t>
      </w:r>
      <w:r w:rsidR="008867A8">
        <w:rPr>
          <w:rFonts w:ascii="Times New Roman" w:hAnsi="Times New Roman" w:cs="Times New Roman"/>
          <w:sz w:val="24"/>
          <w:szCs w:val="24"/>
          <w:vertAlign w:val="subscript"/>
        </w:rPr>
        <w:t>max</w:t>
      </w:r>
      <w:r w:rsidR="008867A8">
        <w:rPr>
          <w:rFonts w:ascii="Times New Roman" w:hAnsi="Times New Roman" w:cs="Times New Roman"/>
          <w:sz w:val="24"/>
          <w:szCs w:val="24"/>
        </w:rPr>
        <w:t xml:space="preserve">, </w:t>
      </w:r>
      <w:r w:rsidR="00C762AA">
        <w:rPr>
          <w:rFonts w:ascii="Times New Roman" w:hAnsi="Times New Roman" w:cs="Times New Roman"/>
          <w:sz w:val="24"/>
          <w:szCs w:val="24"/>
        </w:rPr>
        <w:t>indicating</w:t>
      </w:r>
      <w:r w:rsidR="008867A8">
        <w:rPr>
          <w:rFonts w:ascii="Times New Roman" w:hAnsi="Times New Roman" w:cs="Times New Roman"/>
          <w:sz w:val="24"/>
          <w:szCs w:val="24"/>
        </w:rPr>
        <w:t xml:space="preserve"> lower enzyme amounts than there might actually be (response to German et al. 2011). As a result, data points in which substrate inhibition is observed are removed. The final enzyme activity, after having negative activity set to 0 and substrate inhibition data points</w:t>
      </w:r>
      <w:r w:rsidR="00C762AA">
        <w:rPr>
          <w:rFonts w:ascii="Times New Roman" w:hAnsi="Times New Roman" w:cs="Times New Roman"/>
          <w:sz w:val="24"/>
          <w:szCs w:val="24"/>
        </w:rPr>
        <w:t xml:space="preserve"> r</w:t>
      </w:r>
      <w:r w:rsidR="008867A8">
        <w:rPr>
          <w:rFonts w:ascii="Times New Roman" w:hAnsi="Times New Roman" w:cs="Times New Roman"/>
          <w:sz w:val="24"/>
          <w:szCs w:val="24"/>
        </w:rPr>
        <w:t xml:space="preserve">emoved, are then fitted against the Michaelis-Menten equation using the </w:t>
      </w:r>
      <w:proofErr w:type="spellStart"/>
      <w:r w:rsidR="008867A8">
        <w:rPr>
          <w:rFonts w:ascii="Times New Roman" w:hAnsi="Times New Roman" w:cs="Times New Roman"/>
          <w:i/>
          <w:iCs/>
          <w:sz w:val="24"/>
          <w:szCs w:val="24"/>
        </w:rPr>
        <w:t>curve_fit</w:t>
      </w:r>
      <w:proofErr w:type="spellEnd"/>
      <w:r w:rsidR="008867A8">
        <w:rPr>
          <w:rFonts w:ascii="Times New Roman" w:hAnsi="Times New Roman" w:cs="Times New Roman"/>
          <w:i/>
          <w:iCs/>
          <w:sz w:val="24"/>
          <w:szCs w:val="24"/>
        </w:rPr>
        <w:t>()</w:t>
      </w:r>
      <w:r w:rsidR="008867A8">
        <w:rPr>
          <w:rFonts w:ascii="Times New Roman" w:hAnsi="Times New Roman" w:cs="Times New Roman"/>
          <w:sz w:val="24"/>
          <w:szCs w:val="24"/>
        </w:rPr>
        <w:t xml:space="preserve"> function from the </w:t>
      </w:r>
      <w:r w:rsidR="008867A8">
        <w:rPr>
          <w:rFonts w:ascii="Times New Roman" w:hAnsi="Times New Roman" w:cs="Times New Roman"/>
          <w:i/>
          <w:iCs/>
          <w:sz w:val="24"/>
          <w:szCs w:val="24"/>
        </w:rPr>
        <w:t>optimization</w:t>
      </w:r>
      <w:r w:rsidR="008867A8">
        <w:rPr>
          <w:rFonts w:ascii="Times New Roman" w:hAnsi="Times New Roman" w:cs="Times New Roman"/>
          <w:sz w:val="24"/>
          <w:szCs w:val="24"/>
        </w:rPr>
        <w:t xml:space="preserve"> module of the </w:t>
      </w:r>
      <w:proofErr w:type="spellStart"/>
      <w:r w:rsidR="008867A8">
        <w:rPr>
          <w:rFonts w:ascii="Times New Roman" w:hAnsi="Times New Roman" w:cs="Times New Roman"/>
          <w:i/>
          <w:iCs/>
          <w:sz w:val="24"/>
          <w:szCs w:val="24"/>
        </w:rPr>
        <w:t>scipy</w:t>
      </w:r>
      <w:proofErr w:type="spellEnd"/>
      <w:r w:rsidR="008867A8">
        <w:rPr>
          <w:rFonts w:ascii="Times New Roman" w:hAnsi="Times New Roman" w:cs="Times New Roman"/>
          <w:sz w:val="24"/>
          <w:szCs w:val="24"/>
        </w:rPr>
        <w:t xml:space="preserve"> package to obtain Michaelis-Menten parameters.</w:t>
      </w:r>
    </w:p>
    <w:p w14:paraId="282553A7" w14:textId="6EE2D481" w:rsidR="008867A8" w:rsidRDefault="008867A8" w:rsidP="008867A8">
      <w:pPr>
        <w:ind w:firstLine="720"/>
        <w:rPr>
          <w:rFonts w:ascii="Times New Roman" w:hAnsi="Times New Roman" w:cs="Times New Roman"/>
          <w:sz w:val="24"/>
          <w:szCs w:val="24"/>
        </w:rPr>
      </w:pPr>
      <w:r>
        <w:rPr>
          <w:rFonts w:ascii="Times New Roman" w:hAnsi="Times New Roman" w:cs="Times New Roman"/>
          <w:sz w:val="24"/>
          <w:szCs w:val="24"/>
        </w:rPr>
        <w:t xml:space="preserve">Normality of these parameters were checked using the Shapiro-Wilk test, which was conducted using the </w:t>
      </w:r>
      <w:r>
        <w:rPr>
          <w:rFonts w:ascii="Times New Roman" w:hAnsi="Times New Roman" w:cs="Times New Roman"/>
          <w:i/>
          <w:iCs/>
          <w:sz w:val="24"/>
          <w:szCs w:val="24"/>
        </w:rPr>
        <w:t>stats</w:t>
      </w:r>
      <w:r>
        <w:rPr>
          <w:rFonts w:ascii="Times New Roman" w:hAnsi="Times New Roman" w:cs="Times New Roman"/>
          <w:sz w:val="24"/>
          <w:szCs w:val="24"/>
        </w:rPr>
        <w:t xml:space="preserve"> module from </w:t>
      </w:r>
      <w:proofErr w:type="spellStart"/>
      <w:r>
        <w:rPr>
          <w:rFonts w:ascii="Times New Roman" w:hAnsi="Times New Roman" w:cs="Times New Roman"/>
          <w:i/>
          <w:iCs/>
          <w:sz w:val="24"/>
          <w:szCs w:val="24"/>
        </w:rPr>
        <w:t>scipy</w:t>
      </w:r>
      <w:proofErr w:type="spellEnd"/>
      <w:r>
        <w:rPr>
          <w:rFonts w:ascii="Times New Roman" w:hAnsi="Times New Roman" w:cs="Times New Roman"/>
          <w:sz w:val="24"/>
          <w:szCs w:val="24"/>
        </w:rPr>
        <w:t>. Michaelis-Menten parameters were then log</w:t>
      </w:r>
      <w:r>
        <w:rPr>
          <w:rFonts w:ascii="Times New Roman" w:hAnsi="Times New Roman" w:cs="Times New Roman"/>
          <w:sz w:val="24"/>
          <w:szCs w:val="24"/>
          <w:vertAlign w:val="subscript"/>
        </w:rPr>
        <w:t>10</w:t>
      </w:r>
      <w:r>
        <w:rPr>
          <w:rFonts w:ascii="Times New Roman" w:hAnsi="Times New Roman" w:cs="Times New Roman"/>
          <w:sz w:val="24"/>
          <w:szCs w:val="24"/>
        </w:rPr>
        <w:t xml:space="preserve"> transformed to improve normality. While some of the data still shows a lack of normality under the Shapiro-Wilk test, the transformation overall greatly improved normality. Further data analysis was then conducted with the transformed data.</w:t>
      </w:r>
    </w:p>
    <w:p w14:paraId="062A08ED" w14:textId="1D44F1B7" w:rsidR="0078378D" w:rsidRDefault="008867A8" w:rsidP="008867A8">
      <w:pPr>
        <w:ind w:firstLine="720"/>
        <w:rPr>
          <w:rFonts w:ascii="Times New Roman" w:hAnsi="Times New Roman" w:cs="Times New Roman"/>
          <w:sz w:val="24"/>
          <w:szCs w:val="24"/>
        </w:rPr>
      </w:pPr>
      <w:r>
        <w:rPr>
          <w:rFonts w:ascii="Times New Roman" w:hAnsi="Times New Roman" w:cs="Times New Roman"/>
          <w:sz w:val="24"/>
          <w:szCs w:val="24"/>
        </w:rPr>
        <w:t>In order to test hypothesis 1, linear regression was conducted between transformed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of all enzymes using </w:t>
      </w:r>
      <w:proofErr w:type="spellStart"/>
      <w:r>
        <w:rPr>
          <w:rFonts w:ascii="Times New Roman" w:hAnsi="Times New Roman" w:cs="Times New Roman"/>
          <w:i/>
          <w:iCs/>
          <w:sz w:val="24"/>
          <w:szCs w:val="24"/>
        </w:rPr>
        <w:t>scipy</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stats</w:t>
      </w:r>
      <w:r>
        <w:rPr>
          <w:rFonts w:ascii="Times New Roman" w:hAnsi="Times New Roman" w:cs="Times New Roman"/>
          <w:sz w:val="24"/>
          <w:szCs w:val="24"/>
        </w:rPr>
        <w:t xml:space="preserve"> module, and the significance of each regression was analyzed using Wald’s test</w:t>
      </w:r>
      <w:r w:rsidR="0078378D">
        <w:rPr>
          <w:rFonts w:ascii="Times New Roman" w:hAnsi="Times New Roman" w:cs="Times New Roman"/>
          <w:sz w:val="24"/>
          <w:szCs w:val="24"/>
        </w:rPr>
        <w:t>. Further testing of hypothesis 1 and all other hypotheses were conducted using a factorial multivariate analysis of variance (MANOVA), factorial analysis of variance (ANOVA)s, and followed by Tukey</w:t>
      </w:r>
      <w:r w:rsidR="009B5607">
        <w:rPr>
          <w:rFonts w:ascii="Times New Roman" w:hAnsi="Times New Roman" w:cs="Times New Roman"/>
          <w:sz w:val="24"/>
          <w:szCs w:val="24"/>
        </w:rPr>
        <w:t>’s Honest Significant Difference (HSD) test as</w:t>
      </w:r>
      <w:r w:rsidR="0078378D">
        <w:rPr>
          <w:rFonts w:ascii="Times New Roman" w:hAnsi="Times New Roman" w:cs="Times New Roman"/>
          <w:sz w:val="24"/>
          <w:szCs w:val="24"/>
        </w:rPr>
        <w:t xml:space="preserve"> post</w:t>
      </w:r>
      <w:r w:rsidR="0070383D">
        <w:rPr>
          <w:rFonts w:ascii="Times New Roman" w:hAnsi="Times New Roman" w:cs="Times New Roman"/>
          <w:sz w:val="24"/>
          <w:szCs w:val="24"/>
        </w:rPr>
        <w:t>-</w:t>
      </w:r>
      <w:r w:rsidR="0078378D">
        <w:rPr>
          <w:rFonts w:ascii="Times New Roman" w:hAnsi="Times New Roman" w:cs="Times New Roman"/>
          <w:sz w:val="24"/>
          <w:szCs w:val="24"/>
        </w:rPr>
        <w:t xml:space="preserve">hoc tests of significant interactions from ANOVAs or significant main effects that are not part of significant interactions from ANOVAs. </w:t>
      </w:r>
      <w:r w:rsidR="0070383D">
        <w:rPr>
          <w:rFonts w:ascii="Times New Roman" w:hAnsi="Times New Roman" w:cs="Times New Roman"/>
          <w:sz w:val="24"/>
          <w:szCs w:val="24"/>
        </w:rPr>
        <w:t xml:space="preserve">These subsequent forms of statistical analyses were conducted using the </w:t>
      </w:r>
      <w:r w:rsidR="0070383D" w:rsidRPr="0070383D">
        <w:rPr>
          <w:rFonts w:ascii="Times New Roman" w:hAnsi="Times New Roman" w:cs="Times New Roman"/>
          <w:i/>
          <w:iCs/>
          <w:sz w:val="24"/>
          <w:szCs w:val="24"/>
        </w:rPr>
        <w:t>statsmodel</w:t>
      </w:r>
      <w:r w:rsidR="0070383D">
        <w:rPr>
          <w:rFonts w:ascii="Times New Roman" w:hAnsi="Times New Roman" w:cs="Times New Roman"/>
          <w:i/>
          <w:iCs/>
          <w:sz w:val="24"/>
          <w:szCs w:val="24"/>
        </w:rPr>
        <w:t xml:space="preserve">s </w:t>
      </w:r>
      <w:r w:rsidR="0070383D">
        <w:rPr>
          <w:rFonts w:ascii="Times New Roman" w:hAnsi="Times New Roman" w:cs="Times New Roman"/>
          <w:sz w:val="24"/>
          <w:szCs w:val="24"/>
        </w:rPr>
        <w:t xml:space="preserve">package. </w:t>
      </w:r>
      <w:r w:rsidR="0078378D" w:rsidRPr="0070383D">
        <w:rPr>
          <w:rFonts w:ascii="Times New Roman" w:hAnsi="Times New Roman" w:cs="Times New Roman"/>
          <w:sz w:val="24"/>
          <w:szCs w:val="24"/>
        </w:rPr>
        <w:t>Given</w:t>
      </w:r>
      <w:r w:rsidR="0078378D">
        <w:rPr>
          <w:rFonts w:ascii="Times New Roman" w:hAnsi="Times New Roman" w:cs="Times New Roman"/>
          <w:sz w:val="24"/>
          <w:szCs w:val="24"/>
        </w:rPr>
        <w:t xml:space="preserve"> that there were 8 enzymes under analysis (peroxidase was not analyzed due to consistently negative activity) and the Michaelis-Menten equation has 2 parameters, there were a total of 16 dependent variables under analysis.</w:t>
      </w:r>
    </w:p>
    <w:p w14:paraId="0EFF4810" w14:textId="3F889F6B" w:rsidR="008867A8" w:rsidRDefault="0078378D" w:rsidP="008867A8">
      <w:pPr>
        <w:ind w:firstLine="720"/>
        <w:rPr>
          <w:rFonts w:ascii="Times New Roman" w:hAnsi="Times New Roman" w:cs="Times New Roman"/>
          <w:sz w:val="24"/>
          <w:szCs w:val="24"/>
        </w:rPr>
      </w:pPr>
      <w:r>
        <w:rPr>
          <w:rFonts w:ascii="Times New Roman" w:hAnsi="Times New Roman" w:cs="Times New Roman"/>
          <w:sz w:val="24"/>
          <w:szCs w:val="24"/>
        </w:rPr>
        <w:t>A factorial MANOVA was ran as a form of exploratory data analysis with time points, vegetation, and precipitation treatments as “between-subjects” factors (i.e. independent variables) and with the dependent variables being the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of all enzymes. Afterwards, factorial ANOVAs were ran on each of these dependent variables using the same factors as the MANOVA. Type III factorial ANOVAs were ran repeatedly</w:t>
      </w:r>
      <w:r w:rsidR="009B5607">
        <w:rPr>
          <w:rFonts w:ascii="Times New Roman" w:hAnsi="Times New Roman" w:cs="Times New Roman"/>
          <w:sz w:val="24"/>
          <w:szCs w:val="24"/>
        </w:rPr>
        <w:t xml:space="preserve"> on each dependent variable</w:t>
      </w:r>
      <w:r>
        <w:rPr>
          <w:rFonts w:ascii="Times New Roman" w:hAnsi="Times New Roman" w:cs="Times New Roman"/>
          <w:sz w:val="24"/>
          <w:szCs w:val="24"/>
        </w:rPr>
        <w:t xml:space="preserve">, with nonsignificant interactions removed </w:t>
      </w:r>
      <w:r w:rsidR="009B5607">
        <w:rPr>
          <w:rFonts w:ascii="Times New Roman" w:hAnsi="Times New Roman" w:cs="Times New Roman"/>
          <w:sz w:val="24"/>
          <w:szCs w:val="24"/>
        </w:rPr>
        <w:t xml:space="preserve">after </w:t>
      </w:r>
      <w:r>
        <w:rPr>
          <w:rFonts w:ascii="Times New Roman" w:hAnsi="Times New Roman" w:cs="Times New Roman"/>
          <w:sz w:val="24"/>
          <w:szCs w:val="24"/>
        </w:rPr>
        <w:t xml:space="preserve">each </w:t>
      </w:r>
      <w:r w:rsidR="009B5607">
        <w:rPr>
          <w:rFonts w:ascii="Times New Roman" w:hAnsi="Times New Roman" w:cs="Times New Roman"/>
          <w:sz w:val="24"/>
          <w:szCs w:val="24"/>
        </w:rPr>
        <w:t>run</w:t>
      </w:r>
      <w:r>
        <w:rPr>
          <w:rFonts w:ascii="Times New Roman" w:hAnsi="Times New Roman" w:cs="Times New Roman"/>
          <w:sz w:val="24"/>
          <w:szCs w:val="24"/>
        </w:rPr>
        <w:t xml:space="preserve">. When there are no significant interactions associated with a dependent variable, type II factorial ANOVAs were ran repeatedly </w:t>
      </w:r>
      <w:r w:rsidR="0070383D">
        <w:rPr>
          <w:rFonts w:ascii="Times New Roman" w:hAnsi="Times New Roman" w:cs="Times New Roman"/>
          <w:sz w:val="24"/>
          <w:szCs w:val="24"/>
        </w:rPr>
        <w:t>on main effects with nonsignificant main effects removed after each iteration.</w:t>
      </w:r>
    </w:p>
    <w:p w14:paraId="71EDE19A" w14:textId="1F35D11B" w:rsidR="0070383D" w:rsidRDefault="0070383D" w:rsidP="008867A8">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Tukey’s </w:t>
      </w:r>
      <w:r w:rsidR="009B5607">
        <w:rPr>
          <w:rFonts w:ascii="Times New Roman" w:hAnsi="Times New Roman" w:cs="Times New Roman"/>
          <w:sz w:val="24"/>
          <w:szCs w:val="24"/>
        </w:rPr>
        <w:t>HSD</w:t>
      </w:r>
      <w:r>
        <w:rPr>
          <w:rFonts w:ascii="Times New Roman" w:hAnsi="Times New Roman" w:cs="Times New Roman"/>
          <w:sz w:val="24"/>
          <w:szCs w:val="24"/>
        </w:rPr>
        <w:t xml:space="preserve"> were then conducted as post-hoc tests on dependent variables with significant interactions and significant main effects that were not part of significant interactions from ANOVAs. Interestingly, some significant interactions/main effects predicted by ANOVAs were then showed to be non-significant under pairwise comparisons of the same interactions/main effects by Tukey post-hoc testing.</w:t>
      </w:r>
    </w:p>
    <w:p w14:paraId="399AD1A9" w14:textId="3BDBF1DC" w:rsidR="0070383D" w:rsidRDefault="0070383D" w:rsidP="0070383D">
      <w:pPr>
        <w:rPr>
          <w:rFonts w:ascii="Times New Roman" w:hAnsi="Times New Roman" w:cs="Times New Roman"/>
          <w:b/>
          <w:bCs/>
          <w:sz w:val="24"/>
          <w:szCs w:val="24"/>
        </w:rPr>
      </w:pPr>
      <w:r w:rsidRPr="0070383D">
        <w:rPr>
          <w:rFonts w:ascii="Times New Roman" w:hAnsi="Times New Roman" w:cs="Times New Roman"/>
          <w:b/>
          <w:bCs/>
          <w:sz w:val="24"/>
          <w:szCs w:val="24"/>
        </w:rPr>
        <w:t>Results</w:t>
      </w:r>
    </w:p>
    <w:p w14:paraId="7FDA55FE" w14:textId="31E7D87C" w:rsidR="000E6B19" w:rsidRPr="00074C1C" w:rsidRDefault="000E6B19" w:rsidP="000E6B19">
      <w:pPr>
        <w:ind w:firstLine="720"/>
        <w:rPr>
          <w:rFonts w:ascii="Times New Roman" w:hAnsi="Times New Roman" w:cs="Times New Roman"/>
          <w:sz w:val="24"/>
          <w:szCs w:val="24"/>
        </w:rPr>
      </w:pPr>
      <w:r>
        <w:rPr>
          <w:rFonts w:ascii="Times New Roman" w:hAnsi="Times New Roman" w:cs="Times New Roman"/>
          <w:sz w:val="24"/>
          <w:szCs w:val="24"/>
        </w:rPr>
        <w:t>Of particular note is the small influence that precipitation has on either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or K</w:t>
      </w:r>
      <w:r>
        <w:rPr>
          <w:rFonts w:ascii="Times New Roman" w:hAnsi="Times New Roman" w:cs="Times New Roman"/>
          <w:sz w:val="24"/>
          <w:szCs w:val="24"/>
          <w:vertAlign w:val="subscript"/>
        </w:rPr>
        <w:t>m</w:t>
      </w:r>
      <w:r>
        <w:rPr>
          <w:rFonts w:ascii="Times New Roman" w:hAnsi="Times New Roman" w:cs="Times New Roman"/>
          <w:sz w:val="24"/>
          <w:szCs w:val="24"/>
        </w:rPr>
        <w:t>.</w:t>
      </w:r>
      <w:r w:rsidR="00392361">
        <w:rPr>
          <w:rFonts w:ascii="Times New Roman" w:hAnsi="Times New Roman" w:cs="Times New Roman"/>
          <w:sz w:val="24"/>
          <w:szCs w:val="24"/>
        </w:rPr>
        <w:t xml:space="preserve"> MANOVA results, on the surface, indicate that precipitation is significant at α = 0.05 in three-way interactions and also as part of an interaction with vegetation. Diving deeper into ANOVAs and subsequent Tukey post-hoc comparisons reveal that the effect of precipitation on either V</w:t>
      </w:r>
      <w:r w:rsidR="00392361">
        <w:rPr>
          <w:rFonts w:ascii="Times New Roman" w:hAnsi="Times New Roman" w:cs="Times New Roman"/>
          <w:sz w:val="24"/>
          <w:szCs w:val="24"/>
          <w:vertAlign w:val="subscript"/>
        </w:rPr>
        <w:t>max</w:t>
      </w:r>
      <w:r w:rsidR="00392361">
        <w:rPr>
          <w:rFonts w:ascii="Times New Roman" w:hAnsi="Times New Roman" w:cs="Times New Roman"/>
          <w:sz w:val="24"/>
          <w:szCs w:val="24"/>
        </w:rPr>
        <w:t xml:space="preserve"> or K</w:t>
      </w:r>
      <w:r w:rsidR="00392361">
        <w:rPr>
          <w:rFonts w:ascii="Times New Roman" w:hAnsi="Times New Roman" w:cs="Times New Roman"/>
          <w:sz w:val="24"/>
          <w:szCs w:val="24"/>
          <w:vertAlign w:val="subscript"/>
        </w:rPr>
        <w:t>m</w:t>
      </w:r>
      <w:r w:rsidR="00392361">
        <w:rPr>
          <w:rFonts w:ascii="Times New Roman" w:hAnsi="Times New Roman" w:cs="Times New Roman"/>
          <w:sz w:val="24"/>
          <w:szCs w:val="24"/>
        </w:rPr>
        <w:t xml:space="preserve"> are all relatively minor, either as a main effect alone or as part of an interaction with either time, vegetation, or both. For example, precipitation only influenced V</w:t>
      </w:r>
      <w:r w:rsidR="00392361">
        <w:rPr>
          <w:rFonts w:ascii="Times New Roman" w:hAnsi="Times New Roman" w:cs="Times New Roman"/>
          <w:sz w:val="24"/>
          <w:szCs w:val="24"/>
          <w:vertAlign w:val="subscript"/>
        </w:rPr>
        <w:t>max</w:t>
      </w:r>
      <w:r w:rsidR="00392361">
        <w:rPr>
          <w:rFonts w:ascii="Times New Roman" w:hAnsi="Times New Roman" w:cs="Times New Roman"/>
          <w:sz w:val="24"/>
          <w:szCs w:val="24"/>
        </w:rPr>
        <w:t xml:space="preserve"> as part of a three-way interaction for PPO </w:t>
      </w:r>
      <w:r w:rsidR="00B12905">
        <w:rPr>
          <w:rFonts w:ascii="Times New Roman" w:hAnsi="Times New Roman" w:cs="Times New Roman"/>
          <w:sz w:val="24"/>
          <w:szCs w:val="24"/>
        </w:rPr>
        <w:t>and does not have an effect on any other enzyme’s V</w:t>
      </w:r>
      <w:r w:rsidR="00B12905">
        <w:rPr>
          <w:rFonts w:ascii="Times New Roman" w:hAnsi="Times New Roman" w:cs="Times New Roman"/>
          <w:sz w:val="24"/>
          <w:szCs w:val="24"/>
          <w:vertAlign w:val="subscript"/>
        </w:rPr>
        <w:t>max</w:t>
      </w:r>
      <w:r w:rsidR="00B12905">
        <w:rPr>
          <w:rFonts w:ascii="Times New Roman" w:hAnsi="Times New Roman" w:cs="Times New Roman"/>
          <w:sz w:val="24"/>
          <w:szCs w:val="24"/>
        </w:rPr>
        <w:t xml:space="preserve"> either as part of an interaction with vegetation or time or either as a main effect</w:t>
      </w:r>
      <w:r w:rsidR="00392361">
        <w:rPr>
          <w:rFonts w:ascii="Times New Roman" w:hAnsi="Times New Roman" w:cs="Times New Roman"/>
          <w:sz w:val="24"/>
          <w:szCs w:val="24"/>
        </w:rPr>
        <w:t xml:space="preserve"> (Table 1). </w:t>
      </w:r>
      <w:r w:rsidR="00C32769">
        <w:rPr>
          <w:rFonts w:ascii="Times New Roman" w:hAnsi="Times New Roman" w:cs="Times New Roman"/>
          <w:sz w:val="24"/>
          <w:szCs w:val="24"/>
        </w:rPr>
        <w:t>In contrast</w:t>
      </w:r>
      <w:r w:rsidR="00510655">
        <w:rPr>
          <w:rFonts w:ascii="Times New Roman" w:hAnsi="Times New Roman" w:cs="Times New Roman"/>
          <w:sz w:val="24"/>
          <w:szCs w:val="24"/>
        </w:rPr>
        <w:t>, the effect of p</w:t>
      </w:r>
      <w:r w:rsidR="00392361">
        <w:rPr>
          <w:rFonts w:ascii="Times New Roman" w:hAnsi="Times New Roman" w:cs="Times New Roman"/>
          <w:sz w:val="24"/>
          <w:szCs w:val="24"/>
        </w:rPr>
        <w:t xml:space="preserve">recipitation </w:t>
      </w:r>
      <w:r w:rsidR="00510655">
        <w:rPr>
          <w:rFonts w:ascii="Times New Roman" w:hAnsi="Times New Roman" w:cs="Times New Roman"/>
          <w:sz w:val="24"/>
          <w:szCs w:val="24"/>
        </w:rPr>
        <w:t>on</w:t>
      </w:r>
      <w:r w:rsidR="00392361">
        <w:rPr>
          <w:rFonts w:ascii="Times New Roman" w:hAnsi="Times New Roman" w:cs="Times New Roman"/>
          <w:sz w:val="24"/>
          <w:szCs w:val="24"/>
        </w:rPr>
        <w:t xml:space="preserve"> K</w:t>
      </w:r>
      <w:r w:rsidR="00392361">
        <w:rPr>
          <w:rFonts w:ascii="Times New Roman" w:hAnsi="Times New Roman" w:cs="Times New Roman"/>
          <w:sz w:val="24"/>
          <w:szCs w:val="24"/>
          <w:vertAlign w:val="subscript"/>
        </w:rPr>
        <w:t>m</w:t>
      </w:r>
      <w:r w:rsidR="00392361">
        <w:rPr>
          <w:rFonts w:ascii="Times New Roman" w:hAnsi="Times New Roman" w:cs="Times New Roman"/>
          <w:sz w:val="24"/>
          <w:szCs w:val="24"/>
        </w:rPr>
        <w:t xml:space="preserve"> </w:t>
      </w:r>
      <w:r w:rsidR="00510655">
        <w:rPr>
          <w:rFonts w:ascii="Times New Roman" w:hAnsi="Times New Roman" w:cs="Times New Roman"/>
          <w:sz w:val="24"/>
          <w:szCs w:val="24"/>
        </w:rPr>
        <w:t xml:space="preserve">is </w:t>
      </w:r>
      <w:r w:rsidR="00C32769">
        <w:rPr>
          <w:rFonts w:ascii="Times New Roman" w:hAnsi="Times New Roman" w:cs="Times New Roman"/>
          <w:sz w:val="24"/>
          <w:szCs w:val="24"/>
        </w:rPr>
        <w:t>somewhat larger</w:t>
      </w:r>
      <w:r w:rsidR="00392361">
        <w:rPr>
          <w:rFonts w:ascii="Times New Roman" w:hAnsi="Times New Roman" w:cs="Times New Roman"/>
          <w:sz w:val="24"/>
          <w:szCs w:val="24"/>
        </w:rPr>
        <w:t>; its interaction with vegetation is significant for AP, and its interaction with</w:t>
      </w:r>
      <w:r w:rsidR="00510655">
        <w:rPr>
          <w:rFonts w:ascii="Times New Roman" w:hAnsi="Times New Roman" w:cs="Times New Roman"/>
          <w:sz w:val="24"/>
          <w:szCs w:val="24"/>
        </w:rPr>
        <w:t xml:space="preserve"> time is significant for CBH.</w:t>
      </w:r>
      <w:r w:rsidR="00074C1C">
        <w:rPr>
          <w:rFonts w:ascii="Times New Roman" w:hAnsi="Times New Roman" w:cs="Times New Roman"/>
          <w:sz w:val="24"/>
          <w:szCs w:val="24"/>
        </w:rPr>
        <w:t xml:space="preserve"> As a main effect, precipitation </w:t>
      </w:r>
      <w:r w:rsidR="009B5607">
        <w:rPr>
          <w:rFonts w:ascii="Times New Roman" w:hAnsi="Times New Roman" w:cs="Times New Roman"/>
          <w:sz w:val="24"/>
          <w:szCs w:val="24"/>
        </w:rPr>
        <w:t xml:space="preserve">only </w:t>
      </w:r>
      <w:r w:rsidR="00074C1C">
        <w:rPr>
          <w:rFonts w:ascii="Times New Roman" w:hAnsi="Times New Roman" w:cs="Times New Roman"/>
          <w:sz w:val="24"/>
          <w:szCs w:val="24"/>
        </w:rPr>
        <w:t>influences the K</w:t>
      </w:r>
      <w:r w:rsidR="00074C1C">
        <w:rPr>
          <w:rFonts w:ascii="Times New Roman" w:hAnsi="Times New Roman" w:cs="Times New Roman"/>
          <w:sz w:val="24"/>
          <w:szCs w:val="24"/>
          <w:vertAlign w:val="subscript"/>
        </w:rPr>
        <w:t>m</w:t>
      </w:r>
      <w:r w:rsidR="00074C1C">
        <w:rPr>
          <w:rFonts w:ascii="Times New Roman" w:hAnsi="Times New Roman" w:cs="Times New Roman"/>
          <w:sz w:val="24"/>
          <w:szCs w:val="24"/>
        </w:rPr>
        <w:t xml:space="preserve"> of AP.</w:t>
      </w:r>
    </w:p>
    <w:p w14:paraId="13C65C8B" w14:textId="685CDC00" w:rsidR="00510655" w:rsidRDefault="00510655" w:rsidP="000E6B19">
      <w:pPr>
        <w:ind w:firstLine="720"/>
        <w:rPr>
          <w:rFonts w:ascii="Times New Roman" w:hAnsi="Times New Roman" w:cs="Times New Roman"/>
          <w:sz w:val="24"/>
          <w:szCs w:val="24"/>
        </w:rPr>
      </w:pPr>
      <w:r>
        <w:rPr>
          <w:rFonts w:ascii="Times New Roman" w:hAnsi="Times New Roman" w:cs="Times New Roman"/>
          <w:sz w:val="24"/>
          <w:szCs w:val="24"/>
        </w:rPr>
        <w:t>In contrast, vegetation has more influence on V</w:t>
      </w:r>
      <w:r>
        <w:rPr>
          <w:rFonts w:ascii="Times New Roman" w:hAnsi="Times New Roman" w:cs="Times New Roman"/>
          <w:sz w:val="24"/>
          <w:szCs w:val="24"/>
        </w:rPr>
        <w:softHyphen/>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than precipitation. Its influence on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is significant as an interaction with time on CBH and NAG and as a three-way interaction on PPO, while its influence as a main effect is significant for BG</w:t>
      </w:r>
      <w:r w:rsidR="00074C1C">
        <w:rPr>
          <w:rFonts w:ascii="Times New Roman" w:hAnsi="Times New Roman" w:cs="Times New Roman"/>
          <w:sz w:val="24"/>
          <w:szCs w:val="24"/>
        </w:rPr>
        <w:t xml:space="preserve"> (Table 2)</w:t>
      </w:r>
      <w:r>
        <w:rPr>
          <w:rFonts w:ascii="Times New Roman" w:hAnsi="Times New Roman" w:cs="Times New Roman"/>
          <w:sz w:val="24"/>
          <w:szCs w:val="24"/>
        </w:rPr>
        <w:t>. On K</w:t>
      </w:r>
      <w:r>
        <w:rPr>
          <w:rFonts w:ascii="Times New Roman" w:hAnsi="Times New Roman" w:cs="Times New Roman"/>
          <w:sz w:val="24"/>
          <w:szCs w:val="24"/>
          <w:vertAlign w:val="subscript"/>
        </w:rPr>
        <w:t>m</w:t>
      </w:r>
      <w:r>
        <w:rPr>
          <w:rFonts w:ascii="Times New Roman" w:hAnsi="Times New Roman" w:cs="Times New Roman"/>
          <w:sz w:val="24"/>
          <w:szCs w:val="24"/>
        </w:rPr>
        <w:t xml:space="preserve">, vegetation </w:t>
      </w:r>
      <w:r w:rsidR="00074C1C">
        <w:rPr>
          <w:rFonts w:ascii="Times New Roman" w:hAnsi="Times New Roman" w:cs="Times New Roman"/>
          <w:sz w:val="24"/>
          <w:szCs w:val="24"/>
        </w:rPr>
        <w:t>is part of a significant interaction with precipitation for AP, and its interaction with time is significant for AP, CBH, NAG, and PPO (Table 2).</w:t>
      </w:r>
    </w:p>
    <w:p w14:paraId="4D70C8C3" w14:textId="7D8DA155" w:rsidR="00074C1C" w:rsidRDefault="00074C1C" w:rsidP="000E6B19">
      <w:pPr>
        <w:ind w:firstLine="720"/>
        <w:rPr>
          <w:rFonts w:ascii="Times New Roman" w:hAnsi="Times New Roman" w:cs="Times New Roman"/>
          <w:sz w:val="24"/>
          <w:szCs w:val="24"/>
        </w:rPr>
      </w:pPr>
      <w:r>
        <w:rPr>
          <w:rFonts w:ascii="Times New Roman" w:hAnsi="Times New Roman" w:cs="Times New Roman"/>
          <w:sz w:val="24"/>
          <w:szCs w:val="24"/>
        </w:rPr>
        <w:t>In testing hypothesis 1, it appears that the linear regressions between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are significant for all 8 enzymes under analysis (Figure 1), which seems to support </w:t>
      </w:r>
      <w:r>
        <w:rPr>
          <w:rFonts w:ascii="Times New Roman" w:hAnsi="Times New Roman" w:cs="Times New Roman"/>
          <w:sz w:val="24"/>
          <w:szCs w:val="24"/>
          <w:u w:val="single"/>
        </w:rPr>
        <w:t>H1</w:t>
      </w:r>
      <w:r>
        <w:rPr>
          <w:rFonts w:ascii="Times New Roman" w:hAnsi="Times New Roman" w:cs="Times New Roman"/>
          <w:sz w:val="24"/>
          <w:szCs w:val="24"/>
        </w:rPr>
        <w:t xml:space="preserve">. However, the spread of the data points is especially wide for some enzymes, such as BX, CBH, and LAP, indicating that this relationship is not extremely strong. Indeed, </w:t>
      </w:r>
      <w:r>
        <w:rPr>
          <w:rFonts w:ascii="Times New Roman" w:hAnsi="Times New Roman" w:cs="Times New Roman"/>
          <w:sz w:val="24"/>
          <w:szCs w:val="24"/>
          <w:u w:val="single"/>
        </w:rPr>
        <w:t>H1</w:t>
      </w:r>
      <w:r>
        <w:rPr>
          <w:rFonts w:ascii="Times New Roman" w:hAnsi="Times New Roman" w:cs="Times New Roman"/>
          <w:sz w:val="24"/>
          <w:szCs w:val="24"/>
        </w:rPr>
        <w:t xml:space="preserve"> predicts that the treatments should exert similar changes on both of an enzyme’s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However, this is not necessarily true. For example, in considering the enzyme AP, its K</w:t>
      </w:r>
      <w:r>
        <w:rPr>
          <w:rFonts w:ascii="Times New Roman" w:hAnsi="Times New Roman" w:cs="Times New Roman"/>
          <w:sz w:val="24"/>
          <w:szCs w:val="24"/>
          <w:vertAlign w:val="subscript"/>
        </w:rPr>
        <w:t>m</w:t>
      </w:r>
      <w:r>
        <w:rPr>
          <w:rFonts w:ascii="Times New Roman" w:hAnsi="Times New Roman" w:cs="Times New Roman"/>
          <w:sz w:val="24"/>
          <w:szCs w:val="24"/>
        </w:rPr>
        <w:t xml:space="preserve"> has a significant interaction between vegetation and precipitation; however, vegetation and precipitation does not exhibit similar effects on its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w:t>
      </w:r>
      <w:r w:rsidR="00A449E5">
        <w:rPr>
          <w:rFonts w:ascii="Times New Roman" w:hAnsi="Times New Roman" w:cs="Times New Roman"/>
          <w:sz w:val="24"/>
          <w:szCs w:val="24"/>
        </w:rPr>
        <w:t>Figure 2</w:t>
      </w:r>
      <w:r>
        <w:rPr>
          <w:rFonts w:ascii="Times New Roman" w:hAnsi="Times New Roman" w:cs="Times New Roman"/>
          <w:sz w:val="24"/>
          <w:szCs w:val="24"/>
        </w:rPr>
        <w:t>).</w:t>
      </w:r>
    </w:p>
    <w:p w14:paraId="6EBABDBF" w14:textId="0538D9F8" w:rsidR="00074C1C" w:rsidRPr="00074C1C" w:rsidRDefault="00074C1C" w:rsidP="00074C1C">
      <w:pPr>
        <w:rPr>
          <w:rFonts w:ascii="Times New Roman" w:hAnsi="Times New Roman" w:cs="Times New Roman"/>
          <w:sz w:val="24"/>
          <w:szCs w:val="24"/>
        </w:rPr>
      </w:pPr>
      <w:r>
        <w:rPr>
          <w:rFonts w:ascii="Times New Roman" w:hAnsi="Times New Roman" w:cs="Times New Roman"/>
          <w:b/>
          <w:bCs/>
          <w:sz w:val="24"/>
          <w:szCs w:val="24"/>
        </w:rPr>
        <w:t>Discussion</w:t>
      </w:r>
    </w:p>
    <w:p w14:paraId="4361DFE7" w14:textId="473EF328" w:rsidR="00510655" w:rsidRDefault="005D46EB" w:rsidP="005D46EB">
      <w:pPr>
        <w:ind w:firstLine="720"/>
        <w:rPr>
          <w:rFonts w:ascii="Times New Roman" w:hAnsi="Times New Roman" w:cs="Times New Roman"/>
          <w:sz w:val="24"/>
          <w:szCs w:val="24"/>
        </w:rPr>
      </w:pPr>
      <w:r>
        <w:rPr>
          <w:rFonts w:ascii="Times New Roman" w:hAnsi="Times New Roman" w:cs="Times New Roman"/>
          <w:sz w:val="24"/>
          <w:szCs w:val="24"/>
        </w:rPr>
        <w:t xml:space="preserve">Some of the predictions from </w:t>
      </w:r>
      <w:r>
        <w:rPr>
          <w:rFonts w:ascii="Times New Roman" w:hAnsi="Times New Roman" w:cs="Times New Roman"/>
          <w:sz w:val="24"/>
          <w:szCs w:val="24"/>
          <w:u w:val="single"/>
        </w:rPr>
        <w:t>H2</w:t>
      </w:r>
      <w:r>
        <w:rPr>
          <w:rFonts w:ascii="Times New Roman" w:hAnsi="Times New Roman" w:cs="Times New Roman"/>
          <w:sz w:val="24"/>
          <w:szCs w:val="24"/>
        </w:rPr>
        <w:t xml:space="preserve"> seems to be validated. Because coastal sage scrub litter has lower cellulose content than grassland litter, </w:t>
      </w:r>
      <w:r>
        <w:rPr>
          <w:rFonts w:ascii="Times New Roman" w:hAnsi="Times New Roman" w:cs="Times New Roman"/>
          <w:sz w:val="24"/>
          <w:szCs w:val="24"/>
          <w:u w:val="single"/>
        </w:rPr>
        <w:t>H2</w:t>
      </w:r>
      <w:r>
        <w:rPr>
          <w:rFonts w:ascii="Times New Roman" w:hAnsi="Times New Roman" w:cs="Times New Roman"/>
          <w:sz w:val="24"/>
          <w:szCs w:val="24"/>
        </w:rPr>
        <w:t xml:space="preserve"> predicts that microbes</w:t>
      </w:r>
      <w:r w:rsidR="000C29E9">
        <w:rPr>
          <w:rFonts w:ascii="Times New Roman" w:hAnsi="Times New Roman" w:cs="Times New Roman"/>
          <w:sz w:val="24"/>
          <w:szCs w:val="24"/>
        </w:rPr>
        <w:t xml:space="preserve"> that originate from coastal sage scrub</w:t>
      </w:r>
      <w:r>
        <w:rPr>
          <w:rFonts w:ascii="Times New Roman" w:hAnsi="Times New Roman" w:cs="Times New Roman"/>
          <w:sz w:val="24"/>
          <w:szCs w:val="24"/>
        </w:rPr>
        <w:t xml:space="preserve"> should invest </w:t>
      </w:r>
      <w:r w:rsidR="000C29E9">
        <w:rPr>
          <w:rFonts w:ascii="Times New Roman" w:hAnsi="Times New Roman" w:cs="Times New Roman"/>
          <w:sz w:val="24"/>
          <w:szCs w:val="24"/>
        </w:rPr>
        <w:t>less</w:t>
      </w:r>
      <w:r>
        <w:rPr>
          <w:rFonts w:ascii="Times New Roman" w:hAnsi="Times New Roman" w:cs="Times New Roman"/>
          <w:sz w:val="24"/>
          <w:szCs w:val="24"/>
        </w:rPr>
        <w:t xml:space="preserve"> resources into production of enzymes that degrade cellulose (i.e. BG and CBH). </w:t>
      </w:r>
      <w:r w:rsidR="000C29E9">
        <w:rPr>
          <w:rFonts w:ascii="Times New Roman" w:hAnsi="Times New Roman" w:cs="Times New Roman"/>
          <w:sz w:val="24"/>
          <w:szCs w:val="24"/>
        </w:rPr>
        <w:t>Indeed, BG V</w:t>
      </w:r>
      <w:r w:rsidR="000C29E9">
        <w:rPr>
          <w:rFonts w:ascii="Times New Roman" w:hAnsi="Times New Roman" w:cs="Times New Roman"/>
          <w:sz w:val="24"/>
          <w:szCs w:val="24"/>
          <w:vertAlign w:val="subscript"/>
        </w:rPr>
        <w:t>max</w:t>
      </w:r>
      <w:r w:rsidR="000C29E9">
        <w:rPr>
          <w:rFonts w:ascii="Times New Roman" w:hAnsi="Times New Roman" w:cs="Times New Roman"/>
          <w:sz w:val="24"/>
          <w:szCs w:val="24"/>
        </w:rPr>
        <w:t xml:space="preserve"> is higher in grasslands (</w:t>
      </w:r>
      <w:r w:rsidR="005F277F">
        <w:rPr>
          <w:rFonts w:ascii="Times New Roman" w:hAnsi="Times New Roman" w:cs="Times New Roman"/>
          <w:sz w:val="24"/>
          <w:szCs w:val="24"/>
        </w:rPr>
        <w:t>Figure 3</w:t>
      </w:r>
      <w:r w:rsidR="000C29E9">
        <w:rPr>
          <w:rFonts w:ascii="Times New Roman" w:hAnsi="Times New Roman" w:cs="Times New Roman"/>
          <w:sz w:val="24"/>
          <w:szCs w:val="24"/>
        </w:rPr>
        <w:t>), and CBH V</w:t>
      </w:r>
      <w:r w:rsidR="000C29E9">
        <w:rPr>
          <w:rFonts w:ascii="Times New Roman" w:hAnsi="Times New Roman" w:cs="Times New Roman"/>
          <w:sz w:val="24"/>
          <w:szCs w:val="24"/>
          <w:vertAlign w:val="subscript"/>
        </w:rPr>
        <w:t>max</w:t>
      </w:r>
      <w:r w:rsidR="000C29E9">
        <w:rPr>
          <w:rFonts w:ascii="Times New Roman" w:hAnsi="Times New Roman" w:cs="Times New Roman"/>
          <w:sz w:val="24"/>
          <w:szCs w:val="24"/>
        </w:rPr>
        <w:t xml:space="preserve"> is higher in grasslands across all time points (</w:t>
      </w:r>
      <w:r w:rsidR="005F277F">
        <w:rPr>
          <w:rFonts w:ascii="Times New Roman" w:hAnsi="Times New Roman" w:cs="Times New Roman"/>
          <w:sz w:val="24"/>
          <w:szCs w:val="24"/>
        </w:rPr>
        <w:t>Figure 4</w:t>
      </w:r>
      <w:r w:rsidR="000C29E9">
        <w:rPr>
          <w:rFonts w:ascii="Times New Roman" w:hAnsi="Times New Roman" w:cs="Times New Roman"/>
          <w:sz w:val="24"/>
          <w:szCs w:val="24"/>
        </w:rPr>
        <w:t>). However, results from PPO and BX do not support the same predictions for lignin and hemicellulose, respectively. While hemicellulose is at a higher content in grassland than coastal sage scrub (</w:t>
      </w:r>
      <w:proofErr w:type="spellStart"/>
      <w:r w:rsidR="000C29E9">
        <w:rPr>
          <w:rFonts w:ascii="Times New Roman" w:hAnsi="Times New Roman" w:cs="Times New Roman"/>
          <w:sz w:val="24"/>
          <w:szCs w:val="24"/>
        </w:rPr>
        <w:t>Esch</w:t>
      </w:r>
      <w:proofErr w:type="spellEnd"/>
      <w:r w:rsidR="000C29E9">
        <w:rPr>
          <w:rFonts w:ascii="Times New Roman" w:hAnsi="Times New Roman" w:cs="Times New Roman"/>
          <w:sz w:val="24"/>
          <w:szCs w:val="24"/>
        </w:rPr>
        <w:t xml:space="preserve"> et al. 2019), there is no significant difference in BX production (Table 1). In addition, while </w:t>
      </w:r>
      <w:r w:rsidR="004C0C30">
        <w:rPr>
          <w:rFonts w:ascii="Times New Roman" w:hAnsi="Times New Roman" w:cs="Times New Roman"/>
          <w:sz w:val="24"/>
          <w:szCs w:val="24"/>
        </w:rPr>
        <w:t>coastal sage scrub litter has higher lignin content than grassland litter (</w:t>
      </w:r>
      <w:proofErr w:type="spellStart"/>
      <w:r w:rsidR="004C0C30">
        <w:rPr>
          <w:rFonts w:ascii="Times New Roman" w:hAnsi="Times New Roman" w:cs="Times New Roman"/>
          <w:sz w:val="24"/>
          <w:szCs w:val="24"/>
        </w:rPr>
        <w:t>Esch</w:t>
      </w:r>
      <w:proofErr w:type="spellEnd"/>
      <w:r w:rsidR="004C0C30">
        <w:rPr>
          <w:rFonts w:ascii="Times New Roman" w:hAnsi="Times New Roman" w:cs="Times New Roman"/>
          <w:sz w:val="24"/>
          <w:szCs w:val="24"/>
        </w:rPr>
        <w:t xml:space="preserve"> et al. 2019), production of PPO tends to be higher in </w:t>
      </w:r>
      <w:r w:rsidR="004C0C30">
        <w:rPr>
          <w:rFonts w:ascii="Times New Roman" w:hAnsi="Times New Roman" w:cs="Times New Roman"/>
          <w:sz w:val="24"/>
          <w:szCs w:val="24"/>
        </w:rPr>
        <w:lastRenderedPageBreak/>
        <w:t>grassland plots than coastal sage scrub plots, although these differences tend to be non-significant with exception for the drought treatment of CSS and grassland during the initial time point.</w:t>
      </w:r>
    </w:p>
    <w:p w14:paraId="1803BB93" w14:textId="5B64DDBA" w:rsidR="004C0C30" w:rsidRDefault="004C0C30" w:rsidP="005D46EB">
      <w:pPr>
        <w:ind w:firstLine="720"/>
        <w:rPr>
          <w:rFonts w:ascii="Times New Roman" w:hAnsi="Times New Roman" w:cs="Times New Roman"/>
          <w:sz w:val="24"/>
          <w:szCs w:val="24"/>
        </w:rPr>
      </w:pPr>
      <w:r>
        <w:rPr>
          <w:rFonts w:ascii="Times New Roman" w:hAnsi="Times New Roman" w:cs="Times New Roman"/>
          <w:sz w:val="24"/>
          <w:szCs w:val="24"/>
        </w:rPr>
        <w:t>These results seem to indicate that microbes primarily use cellulose as a carbon</w:t>
      </w:r>
      <w:r w:rsidR="00B34C16">
        <w:rPr>
          <w:rFonts w:ascii="Times New Roman" w:hAnsi="Times New Roman" w:cs="Times New Roman"/>
          <w:sz w:val="24"/>
          <w:szCs w:val="24"/>
        </w:rPr>
        <w:t xml:space="preserve"> and energy</w:t>
      </w:r>
      <w:r>
        <w:rPr>
          <w:rFonts w:ascii="Times New Roman" w:hAnsi="Times New Roman" w:cs="Times New Roman"/>
          <w:sz w:val="24"/>
          <w:szCs w:val="24"/>
        </w:rPr>
        <w:t xml:space="preserve"> source rather than hemicellulose or lignin, and that changes in hemicellulose or lignin might not </w:t>
      </w:r>
      <w:r w:rsidR="00B12905">
        <w:rPr>
          <w:rFonts w:ascii="Times New Roman" w:hAnsi="Times New Roman" w:cs="Times New Roman"/>
          <w:sz w:val="24"/>
          <w:szCs w:val="24"/>
        </w:rPr>
        <w:t>microbial community composition or functioning</w:t>
      </w:r>
      <w:r>
        <w:rPr>
          <w:rFonts w:ascii="Times New Roman" w:hAnsi="Times New Roman" w:cs="Times New Roman"/>
          <w:sz w:val="24"/>
          <w:szCs w:val="24"/>
        </w:rPr>
        <w:t xml:space="preserve">. The increase in hemicellulose in grassland litter does not cause a significant change </w:t>
      </w:r>
      <w:r w:rsidR="00B12905">
        <w:rPr>
          <w:rFonts w:ascii="Times New Roman" w:hAnsi="Times New Roman" w:cs="Times New Roman"/>
          <w:sz w:val="24"/>
          <w:szCs w:val="24"/>
        </w:rPr>
        <w:t xml:space="preserve">in production of BX, indicating that this increase in hemicellulose does not incentivize microbes in acquiring more carbon </w:t>
      </w:r>
      <w:r w:rsidR="00B34C16">
        <w:rPr>
          <w:rFonts w:ascii="Times New Roman" w:hAnsi="Times New Roman" w:cs="Times New Roman"/>
          <w:sz w:val="24"/>
          <w:szCs w:val="24"/>
        </w:rPr>
        <w:t xml:space="preserve">or energy </w:t>
      </w:r>
      <w:r w:rsidR="00B12905">
        <w:rPr>
          <w:rFonts w:ascii="Times New Roman" w:hAnsi="Times New Roman" w:cs="Times New Roman"/>
          <w:sz w:val="24"/>
          <w:szCs w:val="24"/>
        </w:rPr>
        <w:t>from hemicellulose.</w:t>
      </w:r>
    </w:p>
    <w:p w14:paraId="3514BFE4" w14:textId="04BE22E7" w:rsidR="009D235B" w:rsidRDefault="009D235B" w:rsidP="005D46EB">
      <w:pPr>
        <w:ind w:firstLine="720"/>
        <w:rPr>
          <w:rFonts w:ascii="Times New Roman" w:hAnsi="Times New Roman" w:cs="Times New Roman"/>
          <w:sz w:val="24"/>
          <w:szCs w:val="24"/>
        </w:rPr>
      </w:pPr>
      <w:r>
        <w:rPr>
          <w:rFonts w:ascii="Times New Roman" w:hAnsi="Times New Roman" w:cs="Times New Roman"/>
          <w:sz w:val="24"/>
          <w:szCs w:val="24"/>
        </w:rPr>
        <w:t xml:space="preserve">In addition, </w:t>
      </w:r>
      <w:r>
        <w:rPr>
          <w:rFonts w:ascii="Times New Roman" w:hAnsi="Times New Roman" w:cs="Times New Roman"/>
          <w:sz w:val="24"/>
          <w:szCs w:val="24"/>
          <w:u w:val="single"/>
        </w:rPr>
        <w:t>H2</w:t>
      </w:r>
      <w:r>
        <w:rPr>
          <w:rFonts w:ascii="Times New Roman" w:hAnsi="Times New Roman" w:cs="Times New Roman"/>
          <w:sz w:val="24"/>
          <w:szCs w:val="24"/>
        </w:rPr>
        <w:t xml:space="preserve"> also predicted that production of enzymes that degrade organic nitrogen (NAG and LAP) should </w:t>
      </w:r>
      <w:r w:rsidR="00E00DE2">
        <w:rPr>
          <w:rFonts w:ascii="Times New Roman" w:hAnsi="Times New Roman" w:cs="Times New Roman"/>
          <w:sz w:val="24"/>
          <w:szCs w:val="24"/>
        </w:rPr>
        <w:t>be higher in grassland litter (due to its higher level of nitrogen) than CSS litter</w:t>
      </w:r>
      <w:r>
        <w:rPr>
          <w:rFonts w:ascii="Times New Roman" w:hAnsi="Times New Roman" w:cs="Times New Roman"/>
          <w:sz w:val="24"/>
          <w:szCs w:val="24"/>
        </w:rPr>
        <w:t xml:space="preserve">. </w:t>
      </w:r>
      <w:r w:rsidR="00E00DE2">
        <w:rPr>
          <w:rFonts w:ascii="Times New Roman" w:hAnsi="Times New Roman" w:cs="Times New Roman"/>
          <w:sz w:val="24"/>
          <w:szCs w:val="24"/>
        </w:rPr>
        <w:t>These results are partially validated</w:t>
      </w:r>
      <w:r w:rsidR="00371616">
        <w:rPr>
          <w:rFonts w:ascii="Times New Roman" w:hAnsi="Times New Roman" w:cs="Times New Roman"/>
          <w:sz w:val="24"/>
          <w:szCs w:val="24"/>
        </w:rPr>
        <w:t>. While</w:t>
      </w:r>
      <w:r w:rsidR="00E00DE2">
        <w:rPr>
          <w:rFonts w:ascii="Times New Roman" w:hAnsi="Times New Roman" w:cs="Times New Roman"/>
          <w:sz w:val="24"/>
          <w:szCs w:val="24"/>
        </w:rPr>
        <w:t xml:space="preserve"> production of LAP does not significantly differ by vegetation, either as a main effect or as an interaction with time or precipitation (Table 1), production of NAG is notably higher in grassland plots across all time points than CSS plots (</w:t>
      </w:r>
      <w:r w:rsidR="005F277F">
        <w:rPr>
          <w:rFonts w:ascii="Times New Roman" w:hAnsi="Times New Roman" w:cs="Times New Roman"/>
          <w:sz w:val="24"/>
          <w:szCs w:val="24"/>
        </w:rPr>
        <w:t>Figure 6</w:t>
      </w:r>
      <w:r w:rsidR="00E00DE2">
        <w:rPr>
          <w:rFonts w:ascii="Times New Roman" w:hAnsi="Times New Roman" w:cs="Times New Roman"/>
          <w:sz w:val="24"/>
          <w:szCs w:val="24"/>
        </w:rPr>
        <w:t xml:space="preserve">). This higher production of NAG is also accompanied by higher NAG products – although in a </w:t>
      </w:r>
      <w:r w:rsidR="00371616">
        <w:rPr>
          <w:rFonts w:ascii="Times New Roman" w:hAnsi="Times New Roman" w:cs="Times New Roman"/>
          <w:sz w:val="24"/>
          <w:szCs w:val="24"/>
        </w:rPr>
        <w:t xml:space="preserve">mostly </w:t>
      </w:r>
      <w:r w:rsidR="00E00DE2">
        <w:rPr>
          <w:rFonts w:ascii="Times New Roman" w:hAnsi="Times New Roman" w:cs="Times New Roman"/>
          <w:sz w:val="24"/>
          <w:szCs w:val="24"/>
        </w:rPr>
        <w:t>non-significant manner – in grassland plots across all time points than CSS plots</w:t>
      </w:r>
      <w:r w:rsidR="00371616">
        <w:rPr>
          <w:rFonts w:ascii="Times New Roman" w:hAnsi="Times New Roman" w:cs="Times New Roman"/>
          <w:sz w:val="24"/>
          <w:szCs w:val="24"/>
        </w:rPr>
        <w:t xml:space="preserve"> (</w:t>
      </w:r>
      <w:r w:rsidR="005F277F">
        <w:rPr>
          <w:rFonts w:ascii="Times New Roman" w:hAnsi="Times New Roman" w:cs="Times New Roman"/>
          <w:sz w:val="24"/>
          <w:szCs w:val="24"/>
        </w:rPr>
        <w:t>Figure 7</w:t>
      </w:r>
      <w:r w:rsidR="00371616">
        <w:rPr>
          <w:rFonts w:ascii="Times New Roman" w:hAnsi="Times New Roman" w:cs="Times New Roman"/>
          <w:sz w:val="24"/>
          <w:szCs w:val="24"/>
        </w:rPr>
        <w:t>)</w:t>
      </w:r>
      <w:r w:rsidR="00E00DE2">
        <w:rPr>
          <w:rFonts w:ascii="Times New Roman" w:hAnsi="Times New Roman" w:cs="Times New Roman"/>
          <w:sz w:val="24"/>
          <w:szCs w:val="24"/>
        </w:rPr>
        <w:t>. This correlation between NAG V</w:t>
      </w:r>
      <w:r w:rsidR="00E00DE2">
        <w:rPr>
          <w:rFonts w:ascii="Times New Roman" w:hAnsi="Times New Roman" w:cs="Times New Roman"/>
          <w:sz w:val="24"/>
          <w:szCs w:val="24"/>
          <w:vertAlign w:val="subscript"/>
        </w:rPr>
        <w:t>max</w:t>
      </w:r>
      <w:r w:rsidR="00E00DE2">
        <w:rPr>
          <w:rFonts w:ascii="Times New Roman" w:hAnsi="Times New Roman" w:cs="Times New Roman"/>
          <w:sz w:val="24"/>
          <w:szCs w:val="24"/>
        </w:rPr>
        <w:t xml:space="preserve"> and K</w:t>
      </w:r>
      <w:r w:rsidR="00E00DE2">
        <w:rPr>
          <w:rFonts w:ascii="Times New Roman" w:hAnsi="Times New Roman" w:cs="Times New Roman"/>
          <w:sz w:val="24"/>
          <w:szCs w:val="24"/>
          <w:vertAlign w:val="subscript"/>
        </w:rPr>
        <w:t>m</w:t>
      </w:r>
      <w:r w:rsidR="00E00DE2">
        <w:rPr>
          <w:rFonts w:ascii="Times New Roman" w:hAnsi="Times New Roman" w:cs="Times New Roman"/>
          <w:sz w:val="24"/>
          <w:szCs w:val="24"/>
        </w:rPr>
        <w:t xml:space="preserve"> is especially strong (Figure 1), indicating that the production of NAG reaction products is the main factor that controls concentrations of NAG reaction products rather than the microbial uptake of NAG reaction products. This implies that microbial uptake of NAG reaction products is high, indicating that chitin is a key source – if not the primary source – of nitrogen for soil and litter microbes rather than proteins. The slightly higher level of nitrogen in grassland litter</w:t>
      </w:r>
      <w:r w:rsidR="00B34C16">
        <w:rPr>
          <w:rFonts w:ascii="Times New Roman" w:hAnsi="Times New Roman" w:cs="Times New Roman"/>
          <w:sz w:val="24"/>
          <w:szCs w:val="24"/>
        </w:rPr>
        <w:t>, therefore, seems to lead to higher nitrogen immobilization by microbes.</w:t>
      </w:r>
    </w:p>
    <w:p w14:paraId="4A230337" w14:textId="36F60D59" w:rsidR="00371616" w:rsidRDefault="00371616" w:rsidP="005D46EB">
      <w:pPr>
        <w:ind w:firstLine="720"/>
        <w:rPr>
          <w:rFonts w:ascii="Times New Roman" w:hAnsi="Times New Roman" w:cs="Times New Roman"/>
          <w:sz w:val="24"/>
          <w:szCs w:val="24"/>
        </w:rPr>
      </w:pPr>
      <w:r>
        <w:rPr>
          <w:rFonts w:ascii="Times New Roman" w:hAnsi="Times New Roman" w:cs="Times New Roman"/>
          <w:sz w:val="24"/>
          <w:szCs w:val="24"/>
        </w:rPr>
        <w:t xml:space="preserve">This </w:t>
      </w:r>
      <w:r w:rsidR="008F539C">
        <w:rPr>
          <w:rFonts w:ascii="Times New Roman" w:hAnsi="Times New Roman" w:cs="Times New Roman"/>
          <w:sz w:val="24"/>
          <w:szCs w:val="24"/>
        </w:rPr>
        <w:t xml:space="preserve">increased nitrogen immobilization might also provide enough nitrogen to fuel higher production of cellulose-degrading enzymes (BG &amp; CBH) in grassland litter compared to CSS litter. These results reflect previous findings that found that BG activity increases only when soils are amended with nitrogen and phosphorus (Allison and </w:t>
      </w:r>
      <w:proofErr w:type="spellStart"/>
      <w:r w:rsidR="008F539C">
        <w:rPr>
          <w:rFonts w:ascii="Times New Roman" w:hAnsi="Times New Roman" w:cs="Times New Roman"/>
          <w:sz w:val="24"/>
          <w:szCs w:val="24"/>
        </w:rPr>
        <w:t>Vitousek</w:t>
      </w:r>
      <w:proofErr w:type="spellEnd"/>
      <w:r w:rsidR="008F539C">
        <w:rPr>
          <w:rFonts w:ascii="Times New Roman" w:hAnsi="Times New Roman" w:cs="Times New Roman"/>
          <w:sz w:val="24"/>
          <w:szCs w:val="24"/>
        </w:rPr>
        <w:t xml:space="preserve"> 2005). In addition, these results also reflect a more recent study conducted in grassland vegetation at the same study site, which found that the amount of NAG is positively correlated with BG and CBH (</w:t>
      </w:r>
      <w:proofErr w:type="spellStart"/>
      <w:r w:rsidR="008F539C">
        <w:rPr>
          <w:rFonts w:ascii="Times New Roman" w:hAnsi="Times New Roman" w:cs="Times New Roman"/>
          <w:sz w:val="24"/>
          <w:szCs w:val="24"/>
        </w:rPr>
        <w:t>Alster</w:t>
      </w:r>
      <w:proofErr w:type="spellEnd"/>
      <w:r w:rsidR="008F539C">
        <w:rPr>
          <w:rFonts w:ascii="Times New Roman" w:hAnsi="Times New Roman" w:cs="Times New Roman"/>
          <w:sz w:val="24"/>
          <w:szCs w:val="24"/>
        </w:rPr>
        <w:t xml:space="preserve"> et al. 2021).</w:t>
      </w:r>
    </w:p>
    <w:p w14:paraId="75BE9171" w14:textId="6C8222FD" w:rsidR="008F539C" w:rsidRDefault="008F539C" w:rsidP="005D46EB">
      <w:pPr>
        <w:ind w:firstLine="720"/>
        <w:rPr>
          <w:rFonts w:ascii="Times New Roman" w:hAnsi="Times New Roman" w:cs="Times New Roman"/>
          <w:sz w:val="24"/>
          <w:szCs w:val="24"/>
        </w:rPr>
      </w:pPr>
      <w:r>
        <w:rPr>
          <w:rFonts w:ascii="Times New Roman" w:hAnsi="Times New Roman" w:cs="Times New Roman"/>
          <w:sz w:val="24"/>
          <w:szCs w:val="24"/>
        </w:rPr>
        <w:t xml:space="preserve">In addition, the results of this experiment also validates </w:t>
      </w:r>
      <w:r>
        <w:rPr>
          <w:rFonts w:ascii="Times New Roman" w:hAnsi="Times New Roman" w:cs="Times New Roman"/>
          <w:sz w:val="24"/>
          <w:szCs w:val="24"/>
          <w:u w:val="single"/>
        </w:rPr>
        <w:t>H3</w:t>
      </w:r>
      <w:r>
        <w:rPr>
          <w:rFonts w:ascii="Times New Roman" w:hAnsi="Times New Roman" w:cs="Times New Roman"/>
          <w:sz w:val="24"/>
          <w:szCs w:val="24"/>
        </w:rPr>
        <w:t>. Indeed, the production of BG, CBH, and NAG are higher in grassland litter where there are lower amounts of lignin</w:t>
      </w:r>
      <w:r w:rsidR="004E7E43">
        <w:rPr>
          <w:rFonts w:ascii="Times New Roman" w:hAnsi="Times New Roman" w:cs="Times New Roman"/>
          <w:sz w:val="24"/>
          <w:szCs w:val="24"/>
        </w:rPr>
        <w:t xml:space="preserve"> (</w:t>
      </w:r>
      <w:r w:rsidR="005F277F">
        <w:rPr>
          <w:rFonts w:ascii="Times New Roman" w:hAnsi="Times New Roman" w:cs="Times New Roman"/>
          <w:sz w:val="24"/>
          <w:szCs w:val="24"/>
        </w:rPr>
        <w:t>Figures 3, 4, 6</w:t>
      </w:r>
      <w:r w:rsidR="004E7E43">
        <w:rPr>
          <w:rFonts w:ascii="Times New Roman" w:hAnsi="Times New Roman" w:cs="Times New Roman"/>
          <w:sz w:val="24"/>
          <w:szCs w:val="24"/>
        </w:rPr>
        <w:t>)</w:t>
      </w:r>
      <w:r>
        <w:rPr>
          <w:rFonts w:ascii="Times New Roman" w:hAnsi="Times New Roman" w:cs="Times New Roman"/>
          <w:sz w:val="24"/>
          <w:szCs w:val="24"/>
        </w:rPr>
        <w:t>. Th</w:t>
      </w:r>
      <w:r w:rsidR="00A04DA2">
        <w:rPr>
          <w:rFonts w:ascii="Times New Roman" w:hAnsi="Times New Roman" w:cs="Times New Roman"/>
          <w:sz w:val="24"/>
          <w:szCs w:val="24"/>
        </w:rPr>
        <w:t xml:space="preserve">us, there is less lignin to serve as a noncompetitive inhibitor to lower actual amounts of BG, CBH, and NAG in grassland plots. This provides a missing link into how lignin deters decomposition. While many studies have found that lignin is negatively correlated with decomposition rates (Adair et al. 2008; </w:t>
      </w:r>
      <w:proofErr w:type="spellStart"/>
      <w:r w:rsidR="00A04DA2">
        <w:rPr>
          <w:rFonts w:ascii="Times New Roman" w:hAnsi="Times New Roman" w:cs="Times New Roman"/>
          <w:sz w:val="24"/>
          <w:szCs w:val="24"/>
        </w:rPr>
        <w:t>Bontti</w:t>
      </w:r>
      <w:proofErr w:type="spellEnd"/>
      <w:r w:rsidR="00A04DA2">
        <w:rPr>
          <w:rFonts w:ascii="Times New Roman" w:hAnsi="Times New Roman" w:cs="Times New Roman"/>
          <w:sz w:val="24"/>
          <w:szCs w:val="24"/>
        </w:rPr>
        <w:t xml:space="preserve"> et al. 2009; Cornwell et al. 2008), it is still relatively unknown </w:t>
      </w:r>
      <w:r w:rsidR="00A04DA2">
        <w:rPr>
          <w:rFonts w:ascii="Times New Roman" w:hAnsi="Times New Roman" w:cs="Times New Roman"/>
          <w:i/>
          <w:iCs/>
          <w:sz w:val="24"/>
          <w:szCs w:val="24"/>
        </w:rPr>
        <w:t>how</w:t>
      </w:r>
      <w:r w:rsidR="00A04DA2">
        <w:rPr>
          <w:rFonts w:ascii="Times New Roman" w:hAnsi="Times New Roman" w:cs="Times New Roman"/>
          <w:sz w:val="24"/>
          <w:szCs w:val="24"/>
        </w:rPr>
        <w:t xml:space="preserve"> lignin might cause decreases in decomposition rates</w:t>
      </w:r>
      <w:r w:rsidR="00323123">
        <w:rPr>
          <w:rFonts w:ascii="Times New Roman" w:hAnsi="Times New Roman" w:cs="Times New Roman"/>
          <w:sz w:val="24"/>
          <w:szCs w:val="24"/>
        </w:rPr>
        <w:t xml:space="preserve"> in the field of biogeochemistry</w:t>
      </w:r>
      <w:r w:rsidR="00A04DA2">
        <w:rPr>
          <w:rFonts w:ascii="Times New Roman" w:hAnsi="Times New Roman" w:cs="Times New Roman"/>
          <w:sz w:val="24"/>
          <w:szCs w:val="24"/>
        </w:rPr>
        <w:t>. This study provides data that supports a hypothesis to explain this link: that lignin acts as a noncompetitive inhibitor and removes enzymes from organic matter degradation. While this hypothesis had been supported in previous laboratory studies (</w:t>
      </w:r>
      <w:proofErr w:type="spellStart"/>
      <w:r w:rsidR="00A04DA2">
        <w:rPr>
          <w:rFonts w:ascii="Times New Roman" w:hAnsi="Times New Roman" w:cs="Times New Roman"/>
          <w:sz w:val="24"/>
          <w:szCs w:val="24"/>
        </w:rPr>
        <w:t>Sewalt</w:t>
      </w:r>
      <w:proofErr w:type="spellEnd"/>
      <w:r w:rsidR="00A04DA2">
        <w:rPr>
          <w:rFonts w:ascii="Times New Roman" w:hAnsi="Times New Roman" w:cs="Times New Roman"/>
          <w:sz w:val="24"/>
          <w:szCs w:val="24"/>
        </w:rPr>
        <w:t xml:space="preserve"> et al. 1997; Senior et al. 1991), this </w:t>
      </w:r>
      <w:r w:rsidR="004E7E43">
        <w:rPr>
          <w:rFonts w:ascii="Times New Roman" w:hAnsi="Times New Roman" w:cs="Times New Roman"/>
          <w:sz w:val="24"/>
          <w:szCs w:val="24"/>
        </w:rPr>
        <w:t>study provides some of the first field results to support this hypothesis.</w:t>
      </w:r>
    </w:p>
    <w:p w14:paraId="052E34B2" w14:textId="1DE14943" w:rsidR="0002783B" w:rsidRPr="00013D45" w:rsidRDefault="0002783B" w:rsidP="005D46EB">
      <w:pPr>
        <w:ind w:firstLine="720"/>
        <w:rPr>
          <w:rFonts w:ascii="Times New Roman" w:hAnsi="Times New Roman" w:cs="Times New Roman"/>
          <w:sz w:val="24"/>
          <w:szCs w:val="24"/>
        </w:rPr>
      </w:pPr>
      <w:r>
        <w:rPr>
          <w:rFonts w:ascii="Times New Roman" w:hAnsi="Times New Roman" w:cs="Times New Roman"/>
          <w:sz w:val="24"/>
          <w:szCs w:val="24"/>
        </w:rPr>
        <w:lastRenderedPageBreak/>
        <w:t>There is a third explanation of higher amounts of BG, CBH, and NAG in grassland litter. LAP K</w:t>
      </w:r>
      <w:r>
        <w:rPr>
          <w:rFonts w:ascii="Times New Roman" w:hAnsi="Times New Roman" w:cs="Times New Roman"/>
          <w:sz w:val="24"/>
          <w:szCs w:val="24"/>
          <w:vertAlign w:val="subscript"/>
        </w:rPr>
        <w:t>m</w:t>
      </w:r>
      <w:r>
        <w:rPr>
          <w:rFonts w:ascii="Times New Roman" w:hAnsi="Times New Roman" w:cs="Times New Roman"/>
          <w:sz w:val="24"/>
          <w:szCs w:val="24"/>
        </w:rPr>
        <w:t xml:space="preserve"> is significantly higher in CSS vegetation than grassland (</w:t>
      </w:r>
      <w:r w:rsidR="005F277F">
        <w:rPr>
          <w:rFonts w:ascii="Times New Roman" w:hAnsi="Times New Roman" w:cs="Times New Roman"/>
          <w:sz w:val="24"/>
          <w:szCs w:val="24"/>
        </w:rPr>
        <w:t>Figure 8</w:t>
      </w:r>
      <w:r>
        <w:rPr>
          <w:rFonts w:ascii="Times New Roman" w:hAnsi="Times New Roman" w:cs="Times New Roman"/>
          <w:sz w:val="24"/>
          <w:szCs w:val="24"/>
        </w:rPr>
        <w:t>) despite vegetation not significantly altering LAP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This indicates that </w:t>
      </w:r>
      <w:r>
        <w:rPr>
          <w:rFonts w:ascii="Times New Roman" w:hAnsi="Times New Roman" w:cs="Times New Roman"/>
          <w:i/>
          <w:iCs/>
          <w:sz w:val="24"/>
          <w:szCs w:val="24"/>
        </w:rPr>
        <w:t>in situ</w:t>
      </w:r>
      <w:r>
        <w:rPr>
          <w:rFonts w:ascii="Times New Roman" w:hAnsi="Times New Roman" w:cs="Times New Roman"/>
          <w:sz w:val="24"/>
          <w:szCs w:val="24"/>
        </w:rPr>
        <w:t xml:space="preserve"> LAP activity, rather than the amount of LAP enzyme, might be higher in CSS litter, resulting in more LAP degradation products in CSS litter. As a result, BG, CBH, and NAG enzymes</w:t>
      </w:r>
      <w:r w:rsidR="00A449E5">
        <w:rPr>
          <w:rFonts w:ascii="Times New Roman" w:hAnsi="Times New Roman" w:cs="Times New Roman"/>
          <w:sz w:val="24"/>
          <w:szCs w:val="24"/>
        </w:rPr>
        <w:t xml:space="preserve"> in CSS litter</w:t>
      </w:r>
      <w:r>
        <w:rPr>
          <w:rFonts w:ascii="Times New Roman" w:hAnsi="Times New Roman" w:cs="Times New Roman"/>
          <w:sz w:val="24"/>
          <w:szCs w:val="24"/>
        </w:rPr>
        <w:t xml:space="preserve"> might be decomposed due to this higher </w:t>
      </w:r>
      <w:r>
        <w:rPr>
          <w:rFonts w:ascii="Times New Roman" w:hAnsi="Times New Roman" w:cs="Times New Roman"/>
          <w:i/>
          <w:iCs/>
          <w:sz w:val="24"/>
          <w:szCs w:val="24"/>
        </w:rPr>
        <w:t>in situ</w:t>
      </w:r>
      <w:r>
        <w:rPr>
          <w:rFonts w:ascii="Times New Roman" w:hAnsi="Times New Roman" w:cs="Times New Roman"/>
          <w:sz w:val="24"/>
          <w:szCs w:val="24"/>
        </w:rPr>
        <w:t xml:space="preserve"> LAP activity, resulting in higher amounts of BG, CBH, and NAG in grassland litter. These results mirror that of Baker and Allison (2017).</w:t>
      </w:r>
      <w:r w:rsidR="002C6740">
        <w:rPr>
          <w:rFonts w:ascii="Times New Roman" w:hAnsi="Times New Roman" w:cs="Times New Roman"/>
          <w:sz w:val="24"/>
          <w:szCs w:val="24"/>
        </w:rPr>
        <w:t xml:space="preserve"> Altogether, this explanation, along with hypotheses </w:t>
      </w:r>
      <w:r w:rsidR="002C6740">
        <w:rPr>
          <w:rFonts w:ascii="Times New Roman" w:hAnsi="Times New Roman" w:cs="Times New Roman"/>
          <w:sz w:val="24"/>
          <w:szCs w:val="24"/>
          <w:u w:val="single"/>
        </w:rPr>
        <w:t>H2</w:t>
      </w:r>
      <w:r w:rsidR="002C6740">
        <w:rPr>
          <w:rFonts w:ascii="Times New Roman" w:hAnsi="Times New Roman" w:cs="Times New Roman"/>
          <w:sz w:val="24"/>
          <w:szCs w:val="24"/>
        </w:rPr>
        <w:t xml:space="preserve"> and </w:t>
      </w:r>
      <w:r w:rsidR="002C6740">
        <w:rPr>
          <w:rFonts w:ascii="Times New Roman" w:hAnsi="Times New Roman" w:cs="Times New Roman"/>
          <w:sz w:val="24"/>
          <w:szCs w:val="24"/>
          <w:u w:val="single"/>
        </w:rPr>
        <w:t>H3</w:t>
      </w:r>
      <w:r w:rsidR="002C6740">
        <w:rPr>
          <w:rFonts w:ascii="Times New Roman" w:hAnsi="Times New Roman" w:cs="Times New Roman"/>
          <w:sz w:val="24"/>
          <w:szCs w:val="24"/>
        </w:rPr>
        <w:t>, explain higher BG, CBH, and NAG activity in grassland litter.</w:t>
      </w:r>
      <w:r w:rsidR="00013D45">
        <w:rPr>
          <w:rFonts w:ascii="Times New Roman" w:hAnsi="Times New Roman" w:cs="Times New Roman"/>
          <w:sz w:val="24"/>
          <w:szCs w:val="24"/>
        </w:rPr>
        <w:t xml:space="preserve"> In addition, these results do not support </w:t>
      </w:r>
      <w:r w:rsidR="00013D45">
        <w:rPr>
          <w:rFonts w:ascii="Times New Roman" w:hAnsi="Times New Roman" w:cs="Times New Roman"/>
          <w:sz w:val="24"/>
          <w:szCs w:val="24"/>
          <w:u w:val="single"/>
        </w:rPr>
        <w:t>H1</w:t>
      </w:r>
      <w:r w:rsidR="00013D45">
        <w:rPr>
          <w:rFonts w:ascii="Times New Roman" w:hAnsi="Times New Roman" w:cs="Times New Roman"/>
          <w:sz w:val="24"/>
          <w:szCs w:val="24"/>
        </w:rPr>
        <w:t>, as vegetation does not have the same effect on the amount of LAP enzyme (Table 1).</w:t>
      </w:r>
    </w:p>
    <w:p w14:paraId="244773EE" w14:textId="13C82C24" w:rsidR="009D235B" w:rsidRDefault="00B34C16" w:rsidP="005D46EB">
      <w:pPr>
        <w:ind w:firstLine="720"/>
        <w:rPr>
          <w:rFonts w:ascii="Times New Roman" w:hAnsi="Times New Roman" w:cs="Times New Roman"/>
          <w:sz w:val="24"/>
          <w:szCs w:val="24"/>
        </w:rPr>
      </w:pPr>
      <w:r>
        <w:rPr>
          <w:rFonts w:ascii="Times New Roman" w:hAnsi="Times New Roman" w:cs="Times New Roman"/>
          <w:sz w:val="24"/>
          <w:szCs w:val="24"/>
        </w:rPr>
        <w:t>The higher rate of nitrogen immobilization by grassland litter microbes</w:t>
      </w:r>
      <w:r w:rsidR="00371616">
        <w:rPr>
          <w:rFonts w:ascii="Times New Roman" w:hAnsi="Times New Roman" w:cs="Times New Roman"/>
          <w:sz w:val="24"/>
          <w:szCs w:val="24"/>
        </w:rPr>
        <w:t xml:space="preserve"> </w:t>
      </w:r>
      <w:r w:rsidR="002C6740">
        <w:rPr>
          <w:rFonts w:ascii="Times New Roman" w:hAnsi="Times New Roman" w:cs="Times New Roman"/>
          <w:sz w:val="24"/>
          <w:szCs w:val="24"/>
        </w:rPr>
        <w:t xml:space="preserve">(via NAG) </w:t>
      </w:r>
      <w:r w:rsidR="00371616">
        <w:rPr>
          <w:rFonts w:ascii="Times New Roman" w:hAnsi="Times New Roman" w:cs="Times New Roman"/>
          <w:sz w:val="24"/>
          <w:szCs w:val="24"/>
        </w:rPr>
        <w:t>and the</w:t>
      </w:r>
      <w:r>
        <w:rPr>
          <w:rFonts w:ascii="Times New Roman" w:hAnsi="Times New Roman" w:cs="Times New Roman"/>
          <w:sz w:val="24"/>
          <w:szCs w:val="24"/>
        </w:rPr>
        <w:t xml:space="preserve"> higher rate of carbon acquisition from cellulose </w:t>
      </w:r>
      <w:r w:rsidR="002C6740">
        <w:rPr>
          <w:rFonts w:ascii="Times New Roman" w:hAnsi="Times New Roman" w:cs="Times New Roman"/>
          <w:sz w:val="24"/>
          <w:szCs w:val="24"/>
        </w:rPr>
        <w:t xml:space="preserve">(via BG and CBH) </w:t>
      </w:r>
      <w:r>
        <w:rPr>
          <w:rFonts w:ascii="Times New Roman" w:hAnsi="Times New Roman" w:cs="Times New Roman"/>
          <w:sz w:val="24"/>
          <w:szCs w:val="24"/>
        </w:rPr>
        <w:t xml:space="preserve">in grassland litter microbes might have led to slightly higher production of oxidative enzymes that degrade lignin in grassland liter microbes </w:t>
      </w:r>
      <w:r w:rsidR="00323123">
        <w:rPr>
          <w:rFonts w:ascii="Times New Roman" w:hAnsi="Times New Roman" w:cs="Times New Roman"/>
          <w:sz w:val="24"/>
          <w:szCs w:val="24"/>
        </w:rPr>
        <w:t xml:space="preserve">despite lower lignin proportions in grassland litter than CSS litter </w:t>
      </w:r>
      <w:r>
        <w:rPr>
          <w:rFonts w:ascii="Times New Roman" w:hAnsi="Times New Roman" w:cs="Times New Roman"/>
          <w:sz w:val="24"/>
          <w:szCs w:val="24"/>
        </w:rPr>
        <w:t>(</w:t>
      </w:r>
      <w:r w:rsidR="005F277F">
        <w:rPr>
          <w:rFonts w:ascii="Times New Roman" w:hAnsi="Times New Roman" w:cs="Times New Roman"/>
          <w:sz w:val="24"/>
          <w:szCs w:val="24"/>
        </w:rPr>
        <w:t xml:space="preserve">Figure </w:t>
      </w:r>
      <w:r w:rsidR="00A449E5">
        <w:rPr>
          <w:rFonts w:ascii="Times New Roman" w:hAnsi="Times New Roman" w:cs="Times New Roman"/>
          <w:sz w:val="24"/>
          <w:szCs w:val="24"/>
        </w:rPr>
        <w:t>9</w:t>
      </w:r>
      <w:r>
        <w:rPr>
          <w:rFonts w:ascii="Times New Roman" w:hAnsi="Times New Roman" w:cs="Times New Roman"/>
          <w:sz w:val="24"/>
          <w:szCs w:val="24"/>
        </w:rPr>
        <w:t xml:space="preserve">). </w:t>
      </w:r>
      <w:r w:rsidR="005B1E63">
        <w:rPr>
          <w:rFonts w:ascii="Times New Roman" w:hAnsi="Times New Roman" w:cs="Times New Roman"/>
          <w:sz w:val="24"/>
          <w:szCs w:val="24"/>
        </w:rPr>
        <w:t>Thus, with increasing drought due to climate change (</w:t>
      </w:r>
      <w:proofErr w:type="spellStart"/>
      <w:r w:rsidR="00233331">
        <w:rPr>
          <w:rFonts w:ascii="Times New Roman" w:hAnsi="Times New Roman" w:cs="Times New Roman"/>
          <w:sz w:val="24"/>
          <w:szCs w:val="24"/>
        </w:rPr>
        <w:t>Rapacciuolo</w:t>
      </w:r>
      <w:proofErr w:type="spellEnd"/>
      <w:r w:rsidR="00233331">
        <w:rPr>
          <w:rFonts w:ascii="Times New Roman" w:hAnsi="Times New Roman" w:cs="Times New Roman"/>
          <w:sz w:val="24"/>
          <w:szCs w:val="24"/>
        </w:rPr>
        <w:t xml:space="preserve"> et al. 2014</w:t>
      </w:r>
      <w:r w:rsidR="005B1E63">
        <w:rPr>
          <w:rFonts w:ascii="Times New Roman" w:hAnsi="Times New Roman" w:cs="Times New Roman"/>
          <w:sz w:val="24"/>
          <w:szCs w:val="24"/>
        </w:rPr>
        <w:t>), the “recalcitrance” of lignin in Mediterranean grasslands might decrease, potentially leading to faster decomposition and higher heterotrophic respiration in Mediterranean grasslands as lignin content decreases (Cornwell et al</w:t>
      </w:r>
      <w:r w:rsidR="00233331">
        <w:rPr>
          <w:rFonts w:ascii="Times New Roman" w:hAnsi="Times New Roman" w:cs="Times New Roman"/>
          <w:sz w:val="24"/>
          <w:szCs w:val="24"/>
        </w:rPr>
        <w:t>. 2008</w:t>
      </w:r>
      <w:r w:rsidR="005B1E63">
        <w:rPr>
          <w:rFonts w:ascii="Times New Roman" w:hAnsi="Times New Roman" w:cs="Times New Roman"/>
          <w:sz w:val="24"/>
          <w:szCs w:val="24"/>
        </w:rPr>
        <w:t xml:space="preserve">). </w:t>
      </w:r>
      <w:r>
        <w:rPr>
          <w:rFonts w:ascii="Times New Roman" w:hAnsi="Times New Roman" w:cs="Times New Roman"/>
          <w:sz w:val="24"/>
          <w:szCs w:val="24"/>
        </w:rPr>
        <w:t>However, note that the difference in production of PPO between CSS and grassland is, for the most part, insignificant by Tukey comparisons</w:t>
      </w:r>
      <w:r w:rsidR="00323123">
        <w:rPr>
          <w:rFonts w:ascii="Times New Roman" w:hAnsi="Times New Roman" w:cs="Times New Roman"/>
          <w:sz w:val="24"/>
          <w:szCs w:val="24"/>
        </w:rPr>
        <w:t xml:space="preserve"> (</w:t>
      </w:r>
      <w:r w:rsidR="005F277F">
        <w:rPr>
          <w:rFonts w:ascii="Times New Roman" w:hAnsi="Times New Roman" w:cs="Times New Roman"/>
          <w:sz w:val="24"/>
          <w:szCs w:val="24"/>
        </w:rPr>
        <w:t>Figure 9</w:t>
      </w:r>
      <w:r w:rsidR="00323123">
        <w:rPr>
          <w:rFonts w:ascii="Times New Roman" w:hAnsi="Times New Roman" w:cs="Times New Roman"/>
          <w:sz w:val="24"/>
          <w:szCs w:val="24"/>
        </w:rPr>
        <w:t>)</w:t>
      </w:r>
      <w:r w:rsidR="005B1E63">
        <w:rPr>
          <w:rFonts w:ascii="Times New Roman" w:hAnsi="Times New Roman" w:cs="Times New Roman"/>
          <w:sz w:val="24"/>
          <w:szCs w:val="24"/>
        </w:rPr>
        <w:t>, and so this conclusion should be tempered</w:t>
      </w:r>
      <w:r>
        <w:rPr>
          <w:rFonts w:ascii="Times New Roman" w:hAnsi="Times New Roman" w:cs="Times New Roman"/>
          <w:sz w:val="24"/>
          <w:szCs w:val="24"/>
        </w:rPr>
        <w:t>.</w:t>
      </w:r>
    </w:p>
    <w:p w14:paraId="7873A569" w14:textId="52D90213" w:rsidR="00371616" w:rsidRPr="00013D45" w:rsidRDefault="00371616" w:rsidP="00371616">
      <w:pPr>
        <w:ind w:firstLine="720"/>
        <w:rPr>
          <w:rFonts w:ascii="Times New Roman" w:hAnsi="Times New Roman" w:cs="Times New Roman"/>
          <w:sz w:val="24"/>
          <w:szCs w:val="24"/>
        </w:rPr>
      </w:pPr>
      <w:r>
        <w:rPr>
          <w:rFonts w:ascii="Times New Roman" w:hAnsi="Times New Roman" w:cs="Times New Roman"/>
          <w:sz w:val="24"/>
          <w:szCs w:val="24"/>
        </w:rPr>
        <w:t>Noteworthy is the lack of an effect of precipitation on enzyme production of all enzymes across all ecosystems except for a three-way interaction with PPO. Precipitation still has some significance on product concentrations of some enzymes, such as an interaction with vegetation in AP and an interaction with time for CBH (Table 2). However, when CBH K</w:t>
      </w:r>
      <w:r>
        <w:rPr>
          <w:rFonts w:ascii="Times New Roman" w:hAnsi="Times New Roman" w:cs="Times New Roman"/>
          <w:sz w:val="24"/>
          <w:szCs w:val="24"/>
          <w:vertAlign w:val="subscript"/>
        </w:rPr>
        <w:t>m</w:t>
      </w:r>
      <w:r>
        <w:rPr>
          <w:rFonts w:ascii="Times New Roman" w:hAnsi="Times New Roman" w:cs="Times New Roman"/>
          <w:sz w:val="24"/>
          <w:szCs w:val="24"/>
        </w:rPr>
        <w:t xml:space="preserve"> is visualized as a function of time and precipitation, the effect of precipitation becomes even more unclear (</w:t>
      </w:r>
      <w:r w:rsidR="00A449E5">
        <w:rPr>
          <w:rFonts w:ascii="Times New Roman" w:hAnsi="Times New Roman" w:cs="Times New Roman"/>
          <w:sz w:val="24"/>
          <w:szCs w:val="24"/>
        </w:rPr>
        <w:t>Figure 5</w:t>
      </w:r>
      <w:r>
        <w:rPr>
          <w:rFonts w:ascii="Times New Roman" w:hAnsi="Times New Roman" w:cs="Times New Roman"/>
          <w:sz w:val="24"/>
          <w:szCs w:val="24"/>
        </w:rPr>
        <w:t>). On the other hand, when AP K</w:t>
      </w:r>
      <w:r>
        <w:rPr>
          <w:rFonts w:ascii="Times New Roman" w:hAnsi="Times New Roman" w:cs="Times New Roman"/>
          <w:sz w:val="24"/>
          <w:szCs w:val="24"/>
          <w:vertAlign w:val="subscript"/>
        </w:rPr>
        <w:t>m</w:t>
      </w:r>
      <w:r>
        <w:rPr>
          <w:rFonts w:ascii="Times New Roman" w:hAnsi="Times New Roman" w:cs="Times New Roman"/>
          <w:sz w:val="24"/>
          <w:szCs w:val="24"/>
        </w:rPr>
        <w:t xml:space="preserve"> is visualized as a function of vegetation and precipitation, ambient CSS plots have higher K</w:t>
      </w:r>
      <w:r>
        <w:rPr>
          <w:rFonts w:ascii="Times New Roman" w:hAnsi="Times New Roman" w:cs="Times New Roman"/>
          <w:sz w:val="24"/>
          <w:szCs w:val="24"/>
          <w:vertAlign w:val="subscript"/>
        </w:rPr>
        <w:t>m</w:t>
      </w:r>
      <w:r>
        <w:rPr>
          <w:rFonts w:ascii="Times New Roman" w:hAnsi="Times New Roman" w:cs="Times New Roman"/>
          <w:sz w:val="24"/>
          <w:szCs w:val="24"/>
        </w:rPr>
        <w:t xml:space="preserve"> than the other 3 combinations (drought CSS and both grassland precipitation combinations) (</w:t>
      </w:r>
      <w:r w:rsidR="005F277F">
        <w:rPr>
          <w:rFonts w:ascii="Times New Roman" w:hAnsi="Times New Roman" w:cs="Times New Roman"/>
          <w:sz w:val="24"/>
          <w:szCs w:val="24"/>
        </w:rPr>
        <w:t>Figure 2</w:t>
      </w:r>
      <w:r>
        <w:rPr>
          <w:rFonts w:ascii="Times New Roman" w:hAnsi="Times New Roman" w:cs="Times New Roman"/>
          <w:sz w:val="24"/>
          <w:szCs w:val="24"/>
        </w:rPr>
        <w:t>).</w:t>
      </w:r>
      <w:r w:rsidR="000D1524">
        <w:rPr>
          <w:rFonts w:ascii="Times New Roman" w:hAnsi="Times New Roman" w:cs="Times New Roman"/>
          <w:sz w:val="24"/>
          <w:szCs w:val="24"/>
        </w:rPr>
        <w:t xml:space="preserve"> This observation yields two possible corollaries: (1) </w:t>
      </w:r>
      <w:r w:rsidR="000D1524">
        <w:rPr>
          <w:rFonts w:ascii="Times New Roman" w:hAnsi="Times New Roman" w:cs="Times New Roman"/>
          <w:i/>
          <w:iCs/>
          <w:sz w:val="24"/>
          <w:szCs w:val="24"/>
        </w:rPr>
        <w:t>in situ</w:t>
      </w:r>
      <w:r w:rsidR="000D1524">
        <w:rPr>
          <w:rFonts w:ascii="Times New Roman" w:hAnsi="Times New Roman" w:cs="Times New Roman"/>
          <w:sz w:val="24"/>
          <w:szCs w:val="24"/>
        </w:rPr>
        <w:t xml:space="preserve"> AP activity is significantly higher in ambient CSS plots than the other vegetation x precipitation combinations, (2) rates of AP reaction products uptake are higher in grassland litter than CSS litter. If the first corollary is true, then this indicates that phosphorus concentrations do not control and limit microbial decomposition, as BG, CBH, and NAG production is significantly higher in grassland litter than CSS. However, if the second corollary is true, then this indicates that phosphorus immobilization, along with nitrogen, helps to increase amounts of cellulose-degrading enzymes and the chitin-degrading enzyme NAG in grassland litter compared to CSS litter. As it is unclear which of these corollaries are true, the role that phosphorus plays in organic matter decomposition is unclear.</w:t>
      </w:r>
      <w:r w:rsidR="00013D45">
        <w:rPr>
          <w:rFonts w:ascii="Times New Roman" w:hAnsi="Times New Roman" w:cs="Times New Roman"/>
          <w:sz w:val="24"/>
          <w:szCs w:val="24"/>
        </w:rPr>
        <w:t xml:space="preserve"> Either way, the lack of an effect of precipitation on the production of AP is evident (Table 1), and the differential effects of precipitation on reaction products and enzyme amounts of AP is more evidence that do not support </w:t>
      </w:r>
      <w:r w:rsidR="00013D45">
        <w:rPr>
          <w:rFonts w:ascii="Times New Roman" w:hAnsi="Times New Roman" w:cs="Times New Roman"/>
          <w:sz w:val="24"/>
          <w:szCs w:val="24"/>
          <w:u w:val="single"/>
        </w:rPr>
        <w:t>H1</w:t>
      </w:r>
      <w:r w:rsidR="00013D45">
        <w:rPr>
          <w:rFonts w:ascii="Times New Roman" w:hAnsi="Times New Roman" w:cs="Times New Roman"/>
          <w:sz w:val="24"/>
          <w:szCs w:val="24"/>
        </w:rPr>
        <w:t>.</w:t>
      </w:r>
    </w:p>
    <w:p w14:paraId="6B8A487A" w14:textId="1EAE3891" w:rsidR="00A43656" w:rsidRDefault="005B1E63" w:rsidP="005D46EB">
      <w:pPr>
        <w:ind w:firstLine="720"/>
        <w:rPr>
          <w:rFonts w:ascii="Times New Roman" w:hAnsi="Times New Roman" w:cs="Times New Roman"/>
          <w:sz w:val="24"/>
          <w:szCs w:val="24"/>
        </w:rPr>
      </w:pPr>
      <w:r>
        <w:rPr>
          <w:rFonts w:ascii="Times New Roman" w:hAnsi="Times New Roman" w:cs="Times New Roman"/>
          <w:sz w:val="24"/>
          <w:szCs w:val="24"/>
        </w:rPr>
        <w:lastRenderedPageBreak/>
        <w:t>In addition, the lack of an effect of precipitation on enzyme production</w:t>
      </w:r>
      <w:r w:rsidR="00AF5B45">
        <w:rPr>
          <w:rFonts w:ascii="Times New Roman" w:hAnsi="Times New Roman" w:cs="Times New Roman"/>
          <w:sz w:val="24"/>
          <w:szCs w:val="24"/>
        </w:rPr>
        <w:t xml:space="preserve"> (Table 1)</w:t>
      </w:r>
      <w:r>
        <w:rPr>
          <w:rFonts w:ascii="Times New Roman" w:hAnsi="Times New Roman" w:cs="Times New Roman"/>
          <w:sz w:val="24"/>
          <w:szCs w:val="24"/>
        </w:rPr>
        <w:t xml:space="preserve"> and reaction product concentrations</w:t>
      </w:r>
      <w:r w:rsidR="00AF5B45">
        <w:rPr>
          <w:rFonts w:ascii="Times New Roman" w:hAnsi="Times New Roman" w:cs="Times New Roman"/>
          <w:sz w:val="24"/>
          <w:szCs w:val="24"/>
        </w:rPr>
        <w:t xml:space="preserve"> (Table 2)</w:t>
      </w:r>
      <w:r>
        <w:rPr>
          <w:rFonts w:ascii="Times New Roman" w:hAnsi="Times New Roman" w:cs="Times New Roman"/>
          <w:sz w:val="24"/>
          <w:szCs w:val="24"/>
        </w:rPr>
        <w:t xml:space="preserve"> is present across both ecosystem types and </w:t>
      </w:r>
      <w:r w:rsidR="00323123">
        <w:rPr>
          <w:rFonts w:ascii="Times New Roman" w:hAnsi="Times New Roman" w:cs="Times New Roman"/>
          <w:sz w:val="24"/>
          <w:szCs w:val="24"/>
        </w:rPr>
        <w:t>does not support</w:t>
      </w:r>
      <w:r>
        <w:rPr>
          <w:rFonts w:ascii="Times New Roman" w:hAnsi="Times New Roman" w:cs="Times New Roman"/>
          <w:sz w:val="24"/>
          <w:szCs w:val="24"/>
        </w:rPr>
        <w:t xml:space="preserve"> </w:t>
      </w:r>
      <w:r>
        <w:rPr>
          <w:rFonts w:ascii="Times New Roman" w:hAnsi="Times New Roman" w:cs="Times New Roman"/>
          <w:sz w:val="24"/>
          <w:szCs w:val="24"/>
          <w:u w:val="single"/>
        </w:rPr>
        <w:t>H5</w:t>
      </w:r>
      <w:r>
        <w:rPr>
          <w:rFonts w:ascii="Times New Roman" w:hAnsi="Times New Roman" w:cs="Times New Roman"/>
          <w:sz w:val="24"/>
          <w:szCs w:val="24"/>
        </w:rPr>
        <w:t xml:space="preserve">. </w:t>
      </w:r>
      <w:r>
        <w:rPr>
          <w:rFonts w:ascii="Times New Roman" w:hAnsi="Times New Roman" w:cs="Times New Roman"/>
          <w:sz w:val="24"/>
          <w:szCs w:val="24"/>
          <w:u w:val="single"/>
        </w:rPr>
        <w:t>H5</w:t>
      </w:r>
      <w:r>
        <w:rPr>
          <w:rFonts w:ascii="Times New Roman" w:hAnsi="Times New Roman" w:cs="Times New Roman"/>
          <w:sz w:val="24"/>
          <w:szCs w:val="24"/>
        </w:rPr>
        <w:t xml:space="preserve"> predicts that enzyme production is </w:t>
      </w:r>
      <w:r w:rsidR="00AF5B45">
        <w:rPr>
          <w:rFonts w:ascii="Times New Roman" w:hAnsi="Times New Roman" w:cs="Times New Roman"/>
          <w:sz w:val="24"/>
          <w:szCs w:val="24"/>
        </w:rPr>
        <w:t xml:space="preserve">primarily constitutive in low-resources environment (in this case, coastal sage scrub). </w:t>
      </w:r>
      <w:r w:rsidR="00323123">
        <w:rPr>
          <w:rFonts w:ascii="Times New Roman" w:hAnsi="Times New Roman" w:cs="Times New Roman"/>
          <w:sz w:val="24"/>
          <w:szCs w:val="24"/>
        </w:rPr>
        <w:t>However, the</w:t>
      </w:r>
      <w:r w:rsidR="00AF5B45">
        <w:rPr>
          <w:rFonts w:ascii="Times New Roman" w:hAnsi="Times New Roman" w:cs="Times New Roman"/>
          <w:sz w:val="24"/>
          <w:szCs w:val="24"/>
        </w:rPr>
        <w:t xml:space="preserve"> results indicate that enzyme production in </w:t>
      </w:r>
      <w:r w:rsidR="00323123">
        <w:rPr>
          <w:rFonts w:ascii="Times New Roman" w:hAnsi="Times New Roman" w:cs="Times New Roman"/>
          <w:i/>
          <w:iCs/>
          <w:sz w:val="24"/>
          <w:szCs w:val="24"/>
        </w:rPr>
        <w:t>both</w:t>
      </w:r>
      <w:r w:rsidR="00AF5B45">
        <w:rPr>
          <w:rFonts w:ascii="Times New Roman" w:hAnsi="Times New Roman" w:cs="Times New Roman"/>
          <w:sz w:val="24"/>
          <w:szCs w:val="24"/>
        </w:rPr>
        <w:t xml:space="preserve"> coastal sage scrub and grasslands might be constitutive and relatively robust to environmental change in the form of precipitation. These results reflect some of the findings from recent studies conducted across a California climate gradient (Baker </w:t>
      </w:r>
      <w:r w:rsidR="002E3CEE">
        <w:rPr>
          <w:rFonts w:ascii="Times New Roman" w:hAnsi="Times New Roman" w:cs="Times New Roman"/>
          <w:sz w:val="24"/>
          <w:szCs w:val="24"/>
        </w:rPr>
        <w:t>&amp;</w:t>
      </w:r>
      <w:r w:rsidR="00AF5B45">
        <w:rPr>
          <w:rFonts w:ascii="Times New Roman" w:hAnsi="Times New Roman" w:cs="Times New Roman"/>
          <w:sz w:val="24"/>
          <w:szCs w:val="24"/>
        </w:rPr>
        <w:t xml:space="preserve"> Allison, 2017; </w:t>
      </w:r>
      <w:proofErr w:type="spellStart"/>
      <w:r w:rsidR="00AF5B45">
        <w:rPr>
          <w:rFonts w:ascii="Times New Roman" w:hAnsi="Times New Roman" w:cs="Times New Roman"/>
          <w:sz w:val="24"/>
          <w:szCs w:val="24"/>
        </w:rPr>
        <w:t>Nisson</w:t>
      </w:r>
      <w:proofErr w:type="spellEnd"/>
      <w:r w:rsidR="00AF5B45">
        <w:rPr>
          <w:rFonts w:ascii="Times New Roman" w:hAnsi="Times New Roman" w:cs="Times New Roman"/>
          <w:sz w:val="24"/>
          <w:szCs w:val="24"/>
        </w:rPr>
        <w:t xml:space="preserve"> </w:t>
      </w:r>
      <w:r w:rsidR="002E3CEE">
        <w:rPr>
          <w:rFonts w:ascii="Times New Roman" w:hAnsi="Times New Roman" w:cs="Times New Roman"/>
          <w:sz w:val="24"/>
          <w:szCs w:val="24"/>
        </w:rPr>
        <w:t>&amp;</w:t>
      </w:r>
      <w:r w:rsidR="00AF5B45">
        <w:rPr>
          <w:rFonts w:ascii="Times New Roman" w:hAnsi="Times New Roman" w:cs="Times New Roman"/>
          <w:sz w:val="24"/>
          <w:szCs w:val="24"/>
        </w:rPr>
        <w:t xml:space="preserve"> Allison, 2020) that found that enzymes from colder-and-wetter ecosystems tend to be more responsive to environmental change via temperature increases than warm, semiarid ecosystems</w:t>
      </w:r>
      <w:r w:rsidR="00AB4B8D">
        <w:rPr>
          <w:rFonts w:ascii="Times New Roman" w:hAnsi="Times New Roman" w:cs="Times New Roman"/>
          <w:sz w:val="24"/>
          <w:szCs w:val="24"/>
        </w:rPr>
        <w:t xml:space="preserve">. </w:t>
      </w:r>
      <w:r w:rsidR="00AF5B45">
        <w:rPr>
          <w:rFonts w:ascii="Times New Roman" w:hAnsi="Times New Roman" w:cs="Times New Roman"/>
          <w:sz w:val="24"/>
          <w:szCs w:val="24"/>
        </w:rPr>
        <w:t xml:space="preserve">Thus, while these results indicate that lignin in Mediterranean grasslands might become less recalcitrant with increasing drought, </w:t>
      </w:r>
      <w:r w:rsidR="00323123">
        <w:rPr>
          <w:rFonts w:ascii="Times New Roman" w:hAnsi="Times New Roman" w:cs="Times New Roman"/>
          <w:sz w:val="24"/>
          <w:szCs w:val="24"/>
        </w:rPr>
        <w:t>changes</w:t>
      </w:r>
      <w:r w:rsidR="00AF5B45">
        <w:rPr>
          <w:rFonts w:ascii="Times New Roman" w:hAnsi="Times New Roman" w:cs="Times New Roman"/>
          <w:sz w:val="24"/>
          <w:szCs w:val="24"/>
        </w:rPr>
        <w:t xml:space="preserve"> in decomposition will be negligibl</w:t>
      </w:r>
      <w:r w:rsidR="00B61014">
        <w:rPr>
          <w:rFonts w:ascii="Times New Roman" w:hAnsi="Times New Roman" w:cs="Times New Roman"/>
          <w:sz w:val="24"/>
          <w:szCs w:val="24"/>
        </w:rPr>
        <w:t>e, and soils and litter carbon pools in Mediterranean ecosystems will remain relatively stable even with increased drought.</w:t>
      </w:r>
    </w:p>
    <w:p w14:paraId="63D5D942" w14:textId="7C4C9A55" w:rsidR="0002783B" w:rsidRPr="0002783B" w:rsidRDefault="0002783B" w:rsidP="0002783B">
      <w:pPr>
        <w:rPr>
          <w:rFonts w:ascii="Times New Roman" w:hAnsi="Times New Roman" w:cs="Times New Roman"/>
          <w:i/>
          <w:iCs/>
          <w:sz w:val="24"/>
          <w:szCs w:val="24"/>
        </w:rPr>
      </w:pPr>
      <w:r>
        <w:rPr>
          <w:rFonts w:ascii="Times New Roman" w:hAnsi="Times New Roman" w:cs="Times New Roman"/>
          <w:i/>
          <w:iCs/>
          <w:sz w:val="24"/>
          <w:szCs w:val="24"/>
        </w:rPr>
        <w:t>YAS framework implications</w:t>
      </w:r>
    </w:p>
    <w:p w14:paraId="65BB9F7F" w14:textId="35ADCF19" w:rsidR="005B1E63" w:rsidRDefault="00323123" w:rsidP="005D46EB">
      <w:pPr>
        <w:ind w:firstLine="720"/>
        <w:rPr>
          <w:rFonts w:ascii="Times New Roman" w:hAnsi="Times New Roman" w:cs="Times New Roman"/>
          <w:sz w:val="24"/>
          <w:szCs w:val="24"/>
        </w:rPr>
      </w:pPr>
      <w:r>
        <w:rPr>
          <w:rFonts w:ascii="Times New Roman" w:hAnsi="Times New Roman" w:cs="Times New Roman"/>
          <w:sz w:val="24"/>
          <w:szCs w:val="24"/>
        </w:rPr>
        <w:t xml:space="preserve">These results also </w:t>
      </w:r>
      <w:r w:rsidR="00A4104D">
        <w:rPr>
          <w:rFonts w:ascii="Times New Roman" w:hAnsi="Times New Roman" w:cs="Times New Roman"/>
          <w:sz w:val="24"/>
          <w:szCs w:val="24"/>
        </w:rPr>
        <w:t>reflect results from a more recent study (</w:t>
      </w:r>
      <w:proofErr w:type="spellStart"/>
      <w:r w:rsidR="00A4104D">
        <w:rPr>
          <w:rFonts w:ascii="Times New Roman" w:hAnsi="Times New Roman" w:cs="Times New Roman"/>
          <w:sz w:val="24"/>
          <w:szCs w:val="24"/>
        </w:rPr>
        <w:t>Alster</w:t>
      </w:r>
      <w:proofErr w:type="spellEnd"/>
      <w:r w:rsidR="00A4104D">
        <w:rPr>
          <w:rFonts w:ascii="Times New Roman" w:hAnsi="Times New Roman" w:cs="Times New Roman"/>
          <w:sz w:val="24"/>
          <w:szCs w:val="24"/>
        </w:rPr>
        <w:t xml:space="preserve"> et al. 2021) that </w:t>
      </w:r>
      <w:r>
        <w:rPr>
          <w:rFonts w:ascii="Times New Roman" w:hAnsi="Times New Roman" w:cs="Times New Roman"/>
          <w:sz w:val="24"/>
          <w:szCs w:val="24"/>
        </w:rPr>
        <w:t xml:space="preserve">do not follow predictions from the YAS </w:t>
      </w:r>
      <w:r w:rsidR="00A4104D">
        <w:rPr>
          <w:rFonts w:ascii="Times New Roman" w:hAnsi="Times New Roman" w:cs="Times New Roman"/>
          <w:sz w:val="24"/>
          <w:szCs w:val="24"/>
        </w:rPr>
        <w:t>framework of microbial life history strategies (Malik et al. 20</w:t>
      </w:r>
      <w:r w:rsidR="00581071">
        <w:rPr>
          <w:rFonts w:ascii="Times New Roman" w:hAnsi="Times New Roman" w:cs="Times New Roman"/>
          <w:sz w:val="24"/>
          <w:szCs w:val="24"/>
        </w:rPr>
        <w:t>20a</w:t>
      </w:r>
      <w:r w:rsidR="00A4104D">
        <w:rPr>
          <w:rFonts w:ascii="Times New Roman" w:hAnsi="Times New Roman" w:cs="Times New Roman"/>
          <w:sz w:val="24"/>
          <w:szCs w:val="24"/>
        </w:rPr>
        <w:t>; Wang and Allison</w:t>
      </w:r>
      <w:r w:rsidR="002E3CEE">
        <w:rPr>
          <w:rFonts w:ascii="Times New Roman" w:hAnsi="Times New Roman" w:cs="Times New Roman"/>
          <w:sz w:val="24"/>
          <w:szCs w:val="24"/>
        </w:rPr>
        <w:t>,</w:t>
      </w:r>
      <w:r w:rsidR="00A4104D">
        <w:rPr>
          <w:rFonts w:ascii="Times New Roman" w:hAnsi="Times New Roman" w:cs="Times New Roman"/>
          <w:sz w:val="24"/>
          <w:szCs w:val="24"/>
        </w:rPr>
        <w:t xml:space="preserve"> </w:t>
      </w:r>
      <w:r w:rsidR="002E3CEE">
        <w:rPr>
          <w:rFonts w:ascii="Times New Roman" w:hAnsi="Times New Roman" w:cs="Times New Roman"/>
          <w:sz w:val="24"/>
          <w:szCs w:val="24"/>
        </w:rPr>
        <w:t>in press</w:t>
      </w:r>
      <w:r w:rsidR="00A4104D">
        <w:rPr>
          <w:rFonts w:ascii="Times New Roman" w:hAnsi="Times New Roman" w:cs="Times New Roman"/>
          <w:sz w:val="24"/>
          <w:szCs w:val="24"/>
        </w:rPr>
        <w:t>).</w:t>
      </w:r>
      <w:r w:rsidR="00ED4B13">
        <w:rPr>
          <w:rFonts w:ascii="Times New Roman" w:hAnsi="Times New Roman" w:cs="Times New Roman"/>
          <w:sz w:val="24"/>
          <w:szCs w:val="24"/>
        </w:rPr>
        <w:t xml:space="preserve"> </w:t>
      </w:r>
      <w:r w:rsidR="00654F09">
        <w:rPr>
          <w:rFonts w:ascii="Times New Roman" w:hAnsi="Times New Roman" w:cs="Times New Roman"/>
          <w:sz w:val="24"/>
          <w:szCs w:val="24"/>
        </w:rPr>
        <w:t xml:space="preserve">Specifically, </w:t>
      </w:r>
      <w:proofErr w:type="spellStart"/>
      <w:r w:rsidR="00654F09">
        <w:rPr>
          <w:rFonts w:ascii="Times New Roman" w:hAnsi="Times New Roman" w:cs="Times New Roman"/>
          <w:sz w:val="24"/>
          <w:szCs w:val="24"/>
        </w:rPr>
        <w:t>Alster</w:t>
      </w:r>
      <w:proofErr w:type="spellEnd"/>
      <w:r w:rsidR="00654F09">
        <w:rPr>
          <w:rFonts w:ascii="Times New Roman" w:hAnsi="Times New Roman" w:cs="Times New Roman"/>
          <w:sz w:val="24"/>
          <w:szCs w:val="24"/>
        </w:rPr>
        <w:t xml:space="preserve"> et al (2021) evaluates the entire YAS framework while this study only evaluates resource acquisition traits. </w:t>
      </w:r>
      <w:r w:rsidR="00ED4B13">
        <w:rPr>
          <w:rFonts w:ascii="Times New Roman" w:hAnsi="Times New Roman" w:cs="Times New Roman"/>
          <w:sz w:val="24"/>
          <w:szCs w:val="24"/>
        </w:rPr>
        <w:t xml:space="preserve">While </w:t>
      </w:r>
      <w:proofErr w:type="spellStart"/>
      <w:r w:rsidR="00ED4B13">
        <w:rPr>
          <w:rFonts w:ascii="Times New Roman" w:hAnsi="Times New Roman" w:cs="Times New Roman"/>
          <w:sz w:val="24"/>
          <w:szCs w:val="24"/>
        </w:rPr>
        <w:t>Alster</w:t>
      </w:r>
      <w:proofErr w:type="spellEnd"/>
      <w:r w:rsidR="00ED4B13">
        <w:rPr>
          <w:rFonts w:ascii="Times New Roman" w:hAnsi="Times New Roman" w:cs="Times New Roman"/>
          <w:sz w:val="24"/>
          <w:szCs w:val="24"/>
        </w:rPr>
        <w:t xml:space="preserve"> et al (2021)</w:t>
      </w:r>
      <w:r w:rsidR="00654F09">
        <w:rPr>
          <w:rFonts w:ascii="Times New Roman" w:hAnsi="Times New Roman" w:cs="Times New Roman"/>
          <w:sz w:val="24"/>
          <w:szCs w:val="24"/>
        </w:rPr>
        <w:t xml:space="preserve"> found that individual fungal strains do not exhibit the tradeoffs postulated by the framework, it should be noted that the study is only applied to fungal strains, not whole microbial communities. In contrast</w:t>
      </w:r>
      <w:r w:rsidR="00ED4B13">
        <w:rPr>
          <w:rFonts w:ascii="Times New Roman" w:hAnsi="Times New Roman" w:cs="Times New Roman"/>
          <w:sz w:val="24"/>
          <w:szCs w:val="24"/>
        </w:rPr>
        <w:t>, the results of this study applies to microbes at the community level.</w:t>
      </w:r>
    </w:p>
    <w:p w14:paraId="619DFDCD" w14:textId="218568A5" w:rsidR="00AF5B45" w:rsidRDefault="00ED4B13" w:rsidP="00A43656">
      <w:pPr>
        <w:ind w:firstLine="720"/>
        <w:rPr>
          <w:rFonts w:ascii="Times New Roman" w:hAnsi="Times New Roman" w:cs="Times New Roman"/>
          <w:sz w:val="24"/>
          <w:szCs w:val="24"/>
        </w:rPr>
      </w:pPr>
      <w:r>
        <w:rPr>
          <w:rFonts w:ascii="Times New Roman" w:hAnsi="Times New Roman" w:cs="Times New Roman"/>
          <w:sz w:val="24"/>
          <w:szCs w:val="24"/>
        </w:rPr>
        <w:t>This study should</w:t>
      </w:r>
      <w:r w:rsidR="00A43656">
        <w:rPr>
          <w:rFonts w:ascii="Times New Roman" w:hAnsi="Times New Roman" w:cs="Times New Roman"/>
          <w:sz w:val="24"/>
          <w:szCs w:val="24"/>
        </w:rPr>
        <w:t xml:space="preserve"> also</w:t>
      </w:r>
      <w:r>
        <w:rPr>
          <w:rFonts w:ascii="Times New Roman" w:hAnsi="Times New Roman" w:cs="Times New Roman"/>
          <w:sz w:val="24"/>
          <w:szCs w:val="24"/>
        </w:rPr>
        <w:t xml:space="preserve"> be taken into context with another recent study at the same site (Malik et al</w:t>
      </w:r>
      <w:r w:rsidR="002E3CEE">
        <w:rPr>
          <w:rFonts w:ascii="Times New Roman" w:hAnsi="Times New Roman" w:cs="Times New Roman"/>
          <w:sz w:val="24"/>
          <w:szCs w:val="24"/>
        </w:rPr>
        <w:t>.</w:t>
      </w:r>
      <w:r>
        <w:rPr>
          <w:rFonts w:ascii="Times New Roman" w:hAnsi="Times New Roman" w:cs="Times New Roman"/>
          <w:sz w:val="24"/>
          <w:szCs w:val="24"/>
        </w:rPr>
        <w:t xml:space="preserve"> 2020</w:t>
      </w:r>
      <w:r w:rsidR="002E3CEE">
        <w:rPr>
          <w:rFonts w:ascii="Times New Roman" w:hAnsi="Times New Roman" w:cs="Times New Roman"/>
          <w:sz w:val="24"/>
          <w:szCs w:val="24"/>
        </w:rPr>
        <w:t>b</w:t>
      </w:r>
      <w:r>
        <w:rPr>
          <w:rFonts w:ascii="Times New Roman" w:hAnsi="Times New Roman" w:cs="Times New Roman"/>
          <w:sz w:val="24"/>
          <w:szCs w:val="24"/>
        </w:rPr>
        <w:t xml:space="preserve">). </w:t>
      </w:r>
      <w:r w:rsidR="0064069C">
        <w:rPr>
          <w:rFonts w:ascii="Times New Roman" w:hAnsi="Times New Roman" w:cs="Times New Roman"/>
          <w:sz w:val="24"/>
          <w:szCs w:val="24"/>
        </w:rPr>
        <w:t>According to the YAS framework, there are tradeoffs between resource acquisition traits, stress tolerance traits, and growth traits, and so increases in expression of one class of traits should also cause decreases in expressions of another class of traits. Malik et al (2020</w:t>
      </w:r>
      <w:r w:rsidR="002E3CEE">
        <w:rPr>
          <w:rFonts w:ascii="Times New Roman" w:hAnsi="Times New Roman" w:cs="Times New Roman"/>
          <w:sz w:val="24"/>
          <w:szCs w:val="24"/>
        </w:rPr>
        <w:t>b</w:t>
      </w:r>
      <w:r w:rsidR="0064069C">
        <w:rPr>
          <w:rFonts w:ascii="Times New Roman" w:hAnsi="Times New Roman" w:cs="Times New Roman"/>
          <w:sz w:val="24"/>
          <w:szCs w:val="24"/>
        </w:rPr>
        <w:t xml:space="preserve">) found that </w:t>
      </w:r>
      <w:r w:rsidR="00654F09">
        <w:rPr>
          <w:rFonts w:ascii="Times New Roman" w:hAnsi="Times New Roman" w:cs="Times New Roman"/>
          <w:sz w:val="24"/>
          <w:szCs w:val="24"/>
        </w:rPr>
        <w:t xml:space="preserve">in grassland litter, </w:t>
      </w:r>
      <w:r w:rsidR="0064069C">
        <w:rPr>
          <w:rFonts w:ascii="Times New Roman" w:hAnsi="Times New Roman" w:cs="Times New Roman"/>
          <w:sz w:val="24"/>
          <w:szCs w:val="24"/>
        </w:rPr>
        <w:t xml:space="preserve">expression of stress tolerance traits are </w:t>
      </w:r>
      <w:r w:rsidR="00654F09">
        <w:rPr>
          <w:rFonts w:ascii="Times New Roman" w:hAnsi="Times New Roman" w:cs="Times New Roman"/>
          <w:sz w:val="24"/>
          <w:szCs w:val="24"/>
        </w:rPr>
        <w:t>negatively correlated with expression of growth traits, validating the tradeoff between stress tolerance and growth in the YAS framework. However, this study found that expression of resource acquisition traits do not change even under stress, indicating that there is unlikely to be a tradeoff between resource acquisition and other classes of traits</w:t>
      </w:r>
      <w:r w:rsidR="00A43656">
        <w:rPr>
          <w:rFonts w:ascii="Times New Roman" w:hAnsi="Times New Roman" w:cs="Times New Roman"/>
          <w:sz w:val="24"/>
          <w:szCs w:val="24"/>
        </w:rPr>
        <w:t>, unlike what was posited by the framework</w:t>
      </w:r>
      <w:r w:rsidR="0002783B">
        <w:rPr>
          <w:rFonts w:ascii="Times New Roman" w:hAnsi="Times New Roman" w:cs="Times New Roman"/>
          <w:sz w:val="24"/>
          <w:szCs w:val="24"/>
        </w:rPr>
        <w:t xml:space="preserve">. Taken with </w:t>
      </w:r>
      <w:proofErr w:type="spellStart"/>
      <w:r w:rsidR="0002783B">
        <w:rPr>
          <w:rFonts w:ascii="Times New Roman" w:hAnsi="Times New Roman" w:cs="Times New Roman"/>
          <w:sz w:val="24"/>
          <w:szCs w:val="24"/>
        </w:rPr>
        <w:t>Alster</w:t>
      </w:r>
      <w:proofErr w:type="spellEnd"/>
      <w:r w:rsidR="0002783B">
        <w:rPr>
          <w:rFonts w:ascii="Times New Roman" w:hAnsi="Times New Roman" w:cs="Times New Roman"/>
          <w:sz w:val="24"/>
          <w:szCs w:val="24"/>
        </w:rPr>
        <w:t xml:space="preserve"> et al (2021), these results indicate that the YAS framework might not be an accurate description of microbial life history strategies, although I do not think that the framework should be entirely refuted as </w:t>
      </w:r>
      <w:proofErr w:type="spellStart"/>
      <w:r w:rsidR="0002783B">
        <w:rPr>
          <w:rFonts w:ascii="Times New Roman" w:hAnsi="Times New Roman" w:cs="Times New Roman"/>
          <w:sz w:val="24"/>
          <w:szCs w:val="24"/>
        </w:rPr>
        <w:t>Alster</w:t>
      </w:r>
      <w:proofErr w:type="spellEnd"/>
      <w:r w:rsidR="0002783B">
        <w:rPr>
          <w:rFonts w:ascii="Times New Roman" w:hAnsi="Times New Roman" w:cs="Times New Roman"/>
          <w:sz w:val="24"/>
          <w:szCs w:val="24"/>
        </w:rPr>
        <w:t xml:space="preserve"> et al (2021) only investigated individual fungal strains while this study only investigated resource acquisition.</w:t>
      </w:r>
    </w:p>
    <w:p w14:paraId="160C4A53" w14:textId="708C1775" w:rsidR="00201B14" w:rsidRDefault="00201B14" w:rsidP="00A43656">
      <w:pPr>
        <w:ind w:firstLine="720"/>
        <w:rPr>
          <w:rFonts w:ascii="Times New Roman" w:hAnsi="Times New Roman" w:cs="Times New Roman"/>
          <w:sz w:val="24"/>
          <w:szCs w:val="24"/>
        </w:rPr>
      </w:pPr>
    </w:p>
    <w:p w14:paraId="496CE461" w14:textId="71824742" w:rsidR="00201B14" w:rsidRDefault="00201B14" w:rsidP="00A43656">
      <w:pPr>
        <w:ind w:firstLine="720"/>
        <w:rPr>
          <w:rFonts w:ascii="Times New Roman" w:hAnsi="Times New Roman" w:cs="Times New Roman"/>
          <w:sz w:val="24"/>
          <w:szCs w:val="24"/>
        </w:rPr>
      </w:pPr>
    </w:p>
    <w:p w14:paraId="2DF4B001" w14:textId="1F10E81D" w:rsidR="00201B14" w:rsidRDefault="00201B14" w:rsidP="00A43656">
      <w:pPr>
        <w:ind w:firstLine="720"/>
        <w:rPr>
          <w:rFonts w:ascii="Times New Roman" w:hAnsi="Times New Roman" w:cs="Times New Roman"/>
          <w:sz w:val="24"/>
          <w:szCs w:val="24"/>
        </w:rPr>
      </w:pPr>
    </w:p>
    <w:p w14:paraId="66A55A87" w14:textId="708EDD82" w:rsidR="00201B14" w:rsidRDefault="00201B14" w:rsidP="00A43656">
      <w:pPr>
        <w:ind w:firstLine="720"/>
        <w:rPr>
          <w:rFonts w:ascii="Times New Roman" w:hAnsi="Times New Roman" w:cs="Times New Roman"/>
          <w:sz w:val="24"/>
          <w:szCs w:val="24"/>
        </w:rPr>
      </w:pPr>
    </w:p>
    <w:p w14:paraId="33D4B6B8" w14:textId="0272794E" w:rsidR="00201B14" w:rsidRDefault="00201B14" w:rsidP="00A43656">
      <w:pPr>
        <w:ind w:firstLine="720"/>
        <w:rPr>
          <w:rFonts w:ascii="Times New Roman" w:hAnsi="Times New Roman" w:cs="Times New Roman"/>
          <w:sz w:val="24"/>
          <w:szCs w:val="24"/>
        </w:rPr>
      </w:pPr>
    </w:p>
    <w:p w14:paraId="7CA44B3F" w14:textId="45E7ACA5" w:rsidR="00201B14" w:rsidRDefault="00201B14" w:rsidP="00A43656">
      <w:pPr>
        <w:ind w:firstLine="720"/>
        <w:rPr>
          <w:rFonts w:ascii="Times New Roman" w:hAnsi="Times New Roman" w:cs="Times New Roman"/>
          <w:sz w:val="24"/>
          <w:szCs w:val="24"/>
        </w:rPr>
      </w:pPr>
    </w:p>
    <w:p w14:paraId="63D710FA" w14:textId="4CB33B42" w:rsidR="00201B14" w:rsidRDefault="00201B14" w:rsidP="00A43656">
      <w:pPr>
        <w:ind w:firstLine="720"/>
        <w:rPr>
          <w:rFonts w:ascii="Times New Roman" w:hAnsi="Times New Roman" w:cs="Times New Roman"/>
          <w:sz w:val="24"/>
          <w:szCs w:val="24"/>
        </w:rPr>
      </w:pPr>
    </w:p>
    <w:p w14:paraId="12F53729" w14:textId="6451CDC0" w:rsidR="00201B14" w:rsidRDefault="00201B14" w:rsidP="00A43656">
      <w:pPr>
        <w:ind w:firstLine="720"/>
        <w:rPr>
          <w:rFonts w:ascii="Times New Roman" w:hAnsi="Times New Roman" w:cs="Times New Roman"/>
          <w:sz w:val="24"/>
          <w:szCs w:val="24"/>
        </w:rPr>
      </w:pPr>
    </w:p>
    <w:p w14:paraId="314F1EE2" w14:textId="619D9545" w:rsidR="00201B14" w:rsidRDefault="00201B14" w:rsidP="00A43656">
      <w:pPr>
        <w:ind w:firstLine="720"/>
        <w:rPr>
          <w:rFonts w:ascii="Times New Roman" w:hAnsi="Times New Roman" w:cs="Times New Roman"/>
          <w:sz w:val="24"/>
          <w:szCs w:val="24"/>
        </w:rPr>
      </w:pPr>
    </w:p>
    <w:p w14:paraId="757471D2" w14:textId="77777777" w:rsidR="005F277F" w:rsidRPr="005B1E63" w:rsidRDefault="005F277F" w:rsidP="00A43656">
      <w:pPr>
        <w:ind w:firstLine="720"/>
        <w:rPr>
          <w:rFonts w:ascii="Times New Roman" w:hAnsi="Times New Roman" w:cs="Times New Roman"/>
          <w:sz w:val="24"/>
          <w:szCs w:val="24"/>
        </w:rPr>
      </w:pPr>
    </w:p>
    <w:p w14:paraId="21088B6B" w14:textId="07FA638D" w:rsidR="0070383D" w:rsidRDefault="0078195A" w:rsidP="0070383D">
      <w:pPr>
        <w:rPr>
          <w:rFonts w:ascii="Times New Roman" w:hAnsi="Times New Roman" w:cs="Times New Roman"/>
          <w:sz w:val="24"/>
          <w:szCs w:val="24"/>
        </w:rPr>
      </w:pPr>
      <w:r>
        <w:rPr>
          <w:rFonts w:ascii="Times New Roman" w:hAnsi="Times New Roman" w:cs="Times New Roman"/>
          <w:b/>
          <w:bCs/>
          <w:sz w:val="24"/>
          <w:szCs w:val="24"/>
        </w:rPr>
        <w:t>Figures and tables</w:t>
      </w:r>
    </w:p>
    <w:p w14:paraId="2BC9BF7D" w14:textId="32C504F3" w:rsidR="0078195A" w:rsidRDefault="0078195A" w:rsidP="007038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33FD33" wp14:editId="2AE1C811">
            <wp:extent cx="5943600" cy="416052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4B5BBC46" w14:textId="75DE758F" w:rsidR="0078195A" w:rsidRDefault="0078195A"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233331">
        <w:rPr>
          <w:rFonts w:ascii="Times New Roman" w:hAnsi="Times New Roman" w:cs="Times New Roman"/>
          <w:b/>
          <w:bCs/>
          <w:i/>
          <w:iCs/>
          <w:sz w:val="24"/>
          <w:szCs w:val="24"/>
        </w:rPr>
        <w:t>1</w:t>
      </w:r>
      <w:r>
        <w:rPr>
          <w:rFonts w:ascii="Times New Roman" w:hAnsi="Times New Roman" w:cs="Times New Roman"/>
          <w:b/>
          <w:bCs/>
          <w:i/>
          <w:iCs/>
          <w:sz w:val="24"/>
          <w:szCs w:val="24"/>
        </w:rPr>
        <w:t>.</w:t>
      </w:r>
      <w:r>
        <w:rPr>
          <w:rFonts w:ascii="Times New Roman" w:hAnsi="Times New Roman" w:cs="Times New Roman"/>
          <w:sz w:val="24"/>
          <w:szCs w:val="24"/>
        </w:rPr>
        <w:t xml:space="preserve"> Linear regressions of log</w:t>
      </w:r>
      <w:r>
        <w:rPr>
          <w:rFonts w:ascii="Times New Roman" w:hAnsi="Times New Roman" w:cs="Times New Roman"/>
          <w:sz w:val="24"/>
          <w:szCs w:val="24"/>
          <w:vertAlign w:val="subscript"/>
        </w:rPr>
        <w:t>10</w:t>
      </w:r>
      <w:r>
        <w:rPr>
          <w:rFonts w:ascii="Times New Roman" w:hAnsi="Times New Roman" w:cs="Times New Roman"/>
          <w:sz w:val="24"/>
          <w:szCs w:val="24"/>
        </w:rPr>
        <w:t>-transformed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of all enzymes.</w:t>
      </w:r>
    </w:p>
    <w:p w14:paraId="7482760B" w14:textId="4BF78386" w:rsidR="0078195A" w:rsidRDefault="0078195A" w:rsidP="0070383D">
      <w:pPr>
        <w:rPr>
          <w:rFonts w:ascii="Times New Roman" w:hAnsi="Times New Roman" w:cs="Times New Roman"/>
          <w:sz w:val="24"/>
          <w:szCs w:val="24"/>
        </w:rPr>
      </w:pPr>
    </w:p>
    <w:p w14:paraId="485A4008" w14:textId="3A3E546D" w:rsidR="0078195A" w:rsidRDefault="0078195A"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F1A7849" wp14:editId="70D51973">
            <wp:extent cx="5943600" cy="416052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0439B8FC" w14:textId="13F4720D" w:rsidR="0078195A" w:rsidRDefault="0078195A"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233331">
        <w:rPr>
          <w:rFonts w:ascii="Times New Roman" w:hAnsi="Times New Roman" w:cs="Times New Roman"/>
          <w:b/>
          <w:bCs/>
          <w:i/>
          <w:iCs/>
          <w:sz w:val="24"/>
          <w:szCs w:val="24"/>
        </w:rPr>
        <w:t>2</w:t>
      </w:r>
      <w:r>
        <w:rPr>
          <w:rFonts w:ascii="Times New Roman" w:hAnsi="Times New Roman" w:cs="Times New Roman"/>
          <w:b/>
          <w:bCs/>
          <w:i/>
          <w:iCs/>
          <w:sz w:val="24"/>
          <w:szCs w:val="24"/>
        </w:rPr>
        <w:t>.</w:t>
      </w:r>
      <w:r>
        <w:rPr>
          <w:rFonts w:ascii="Times New Roman" w:hAnsi="Times New Roman" w:cs="Times New Roman"/>
          <w:sz w:val="24"/>
          <w:szCs w:val="24"/>
        </w:rPr>
        <w:t xml:space="preserve"> AP</w:t>
      </w:r>
      <w:r w:rsidR="00233331">
        <w:rPr>
          <w:rFonts w:ascii="Times New Roman" w:hAnsi="Times New Roman" w:cs="Times New Roman"/>
          <w:sz w:val="24"/>
          <w:szCs w:val="24"/>
        </w:rPr>
        <w:t xml:space="preserve"> reaction products (</w:t>
      </w:r>
      <w:r>
        <w:rPr>
          <w:rFonts w:ascii="Times New Roman" w:hAnsi="Times New Roman" w:cs="Times New Roman"/>
          <w:sz w:val="24"/>
          <w:szCs w:val="24"/>
        </w:rPr>
        <w:t>K</w:t>
      </w:r>
      <w:r>
        <w:rPr>
          <w:rFonts w:ascii="Times New Roman" w:hAnsi="Times New Roman" w:cs="Times New Roman"/>
          <w:sz w:val="24"/>
          <w:szCs w:val="24"/>
          <w:vertAlign w:val="subscript"/>
        </w:rPr>
        <w:t>m</w:t>
      </w:r>
      <w:r w:rsidR="00233331">
        <w:rPr>
          <w:rFonts w:ascii="Times New Roman" w:hAnsi="Times New Roman" w:cs="Times New Roman"/>
          <w:sz w:val="24"/>
          <w:szCs w:val="24"/>
        </w:rPr>
        <w:t>)</w:t>
      </w:r>
      <w:r w:rsidR="009C1E8F">
        <w:rPr>
          <w:rFonts w:ascii="Times New Roman" w:hAnsi="Times New Roman" w:cs="Times New Roman"/>
          <w:sz w:val="24"/>
          <w:szCs w:val="24"/>
        </w:rPr>
        <w:t xml:space="preserve"> </w:t>
      </w:r>
      <w:r>
        <w:rPr>
          <w:rFonts w:ascii="Times New Roman" w:hAnsi="Times New Roman" w:cs="Times New Roman"/>
          <w:sz w:val="24"/>
          <w:szCs w:val="24"/>
        </w:rPr>
        <w:t>as a function of vegetation and precipitation.</w:t>
      </w:r>
      <w:r w:rsidR="00233331">
        <w:rPr>
          <w:rFonts w:ascii="Times New Roman" w:hAnsi="Times New Roman" w:cs="Times New Roman"/>
          <w:sz w:val="24"/>
          <w:szCs w:val="24"/>
        </w:rPr>
        <w:t xml:space="preserve"> The hatch type</w:t>
      </w:r>
      <w:r w:rsidR="009C1E8F">
        <w:rPr>
          <w:rFonts w:ascii="Times New Roman" w:hAnsi="Times New Roman" w:cs="Times New Roman"/>
          <w:sz w:val="24"/>
          <w:szCs w:val="24"/>
        </w:rPr>
        <w:t xml:space="preserve"> indicates the precipitation treatment and the color indicates the vegetation type. Letters above each boxplot represents Tukey labels where boxes (treatment combinations) that share the same labels are similar to each other by the Tukey HSD test. Treatment combinations on the x-axis are written in the order of (vegetation, precipitation).</w:t>
      </w:r>
    </w:p>
    <w:p w14:paraId="29EC82CD" w14:textId="481DAD9F" w:rsidR="0078195A" w:rsidRDefault="0078195A"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44D6538" wp14:editId="4A08A138">
            <wp:extent cx="5943600" cy="416052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359A8328" w14:textId="1028E95A" w:rsidR="0078195A" w:rsidRDefault="0078195A"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9C1E8F">
        <w:rPr>
          <w:rFonts w:ascii="Times New Roman" w:hAnsi="Times New Roman" w:cs="Times New Roman"/>
          <w:b/>
          <w:bCs/>
          <w:i/>
          <w:iCs/>
          <w:sz w:val="24"/>
          <w:szCs w:val="24"/>
        </w:rPr>
        <w:t>3</w:t>
      </w:r>
      <w:r>
        <w:rPr>
          <w:rFonts w:ascii="Times New Roman" w:hAnsi="Times New Roman" w:cs="Times New Roman"/>
          <w:b/>
          <w:bCs/>
          <w:i/>
          <w:iCs/>
          <w:sz w:val="24"/>
          <w:szCs w:val="24"/>
        </w:rPr>
        <w:t>.</w:t>
      </w:r>
      <w:r>
        <w:rPr>
          <w:rFonts w:ascii="Times New Roman" w:hAnsi="Times New Roman" w:cs="Times New Roman"/>
          <w:sz w:val="24"/>
          <w:szCs w:val="24"/>
        </w:rPr>
        <w:t xml:space="preserve"> BG</w:t>
      </w:r>
      <w:r w:rsidR="009C1E8F">
        <w:rPr>
          <w:rFonts w:ascii="Times New Roman" w:hAnsi="Times New Roman" w:cs="Times New Roman"/>
          <w:sz w:val="24"/>
          <w:szCs w:val="24"/>
        </w:rPr>
        <w:t xml:space="preserve"> enzyme amount (</w:t>
      </w:r>
      <w:r>
        <w:rPr>
          <w:rFonts w:ascii="Times New Roman" w:hAnsi="Times New Roman" w:cs="Times New Roman"/>
          <w:sz w:val="24"/>
          <w:szCs w:val="24"/>
        </w:rPr>
        <w:t>V</w:t>
      </w:r>
      <w:r>
        <w:rPr>
          <w:rFonts w:ascii="Times New Roman" w:hAnsi="Times New Roman" w:cs="Times New Roman"/>
          <w:sz w:val="24"/>
          <w:szCs w:val="24"/>
          <w:vertAlign w:val="subscript"/>
        </w:rPr>
        <w:t>max</w:t>
      </w:r>
      <w:r w:rsidR="009C1E8F">
        <w:rPr>
          <w:rFonts w:ascii="Times New Roman" w:hAnsi="Times New Roman" w:cs="Times New Roman"/>
          <w:sz w:val="24"/>
          <w:szCs w:val="24"/>
        </w:rPr>
        <w:t>)</w:t>
      </w:r>
      <w:r>
        <w:rPr>
          <w:rFonts w:ascii="Times New Roman" w:hAnsi="Times New Roman" w:cs="Times New Roman"/>
          <w:sz w:val="24"/>
          <w:szCs w:val="24"/>
        </w:rPr>
        <w:t>as a function of vegetation.</w:t>
      </w:r>
      <w:r w:rsidR="009C1E8F">
        <w:rPr>
          <w:rFonts w:ascii="Times New Roman" w:hAnsi="Times New Roman" w:cs="Times New Roman"/>
          <w:sz w:val="24"/>
          <w:szCs w:val="24"/>
        </w:rPr>
        <w:t xml:space="preserve"> Color indicates vegetation type. Letters above each box plot represents Tukey labels where groups that share the same letter are similar to each other by Tukey post-hoc comparisons.</w:t>
      </w:r>
    </w:p>
    <w:p w14:paraId="01B36213" w14:textId="4F3942D0" w:rsidR="00201B14" w:rsidRDefault="00201B14"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130393" wp14:editId="1A11BAF5">
            <wp:extent cx="5943600" cy="416052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62C4F61C" w14:textId="14E1BFB5" w:rsidR="00201B14" w:rsidRDefault="00201B14"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9C1E8F">
        <w:rPr>
          <w:rFonts w:ascii="Times New Roman" w:hAnsi="Times New Roman" w:cs="Times New Roman"/>
          <w:b/>
          <w:bCs/>
          <w:i/>
          <w:iCs/>
          <w:sz w:val="24"/>
          <w:szCs w:val="24"/>
        </w:rPr>
        <w:t>4</w:t>
      </w:r>
      <w:r>
        <w:rPr>
          <w:rFonts w:ascii="Times New Roman" w:hAnsi="Times New Roman" w:cs="Times New Roman"/>
          <w:b/>
          <w:bCs/>
          <w:i/>
          <w:iCs/>
          <w:sz w:val="24"/>
          <w:szCs w:val="24"/>
        </w:rPr>
        <w:t>.</w:t>
      </w:r>
      <w:r>
        <w:rPr>
          <w:rFonts w:ascii="Times New Roman" w:hAnsi="Times New Roman" w:cs="Times New Roman"/>
          <w:sz w:val="24"/>
          <w:szCs w:val="24"/>
        </w:rPr>
        <w:t xml:space="preserve"> </w:t>
      </w:r>
      <w:r w:rsidR="009C1E8F">
        <w:rPr>
          <w:rFonts w:ascii="Times New Roman" w:hAnsi="Times New Roman" w:cs="Times New Roman"/>
          <w:sz w:val="24"/>
          <w:szCs w:val="24"/>
        </w:rPr>
        <w:t xml:space="preserve">Amount of </w:t>
      </w:r>
      <w:r>
        <w:rPr>
          <w:rFonts w:ascii="Times New Roman" w:hAnsi="Times New Roman" w:cs="Times New Roman"/>
          <w:sz w:val="24"/>
          <w:szCs w:val="24"/>
        </w:rPr>
        <w:t>CBH</w:t>
      </w:r>
      <w:r w:rsidR="009C1E8F">
        <w:rPr>
          <w:rFonts w:ascii="Times New Roman" w:hAnsi="Times New Roman" w:cs="Times New Roman"/>
          <w:sz w:val="24"/>
          <w:szCs w:val="24"/>
        </w:rPr>
        <w:t xml:space="preserve"> enzymes (</w:t>
      </w:r>
      <w:r>
        <w:rPr>
          <w:rFonts w:ascii="Times New Roman" w:hAnsi="Times New Roman" w:cs="Times New Roman"/>
          <w:sz w:val="24"/>
          <w:szCs w:val="24"/>
        </w:rPr>
        <w:t>V</w:t>
      </w:r>
      <w:r>
        <w:rPr>
          <w:rFonts w:ascii="Times New Roman" w:hAnsi="Times New Roman" w:cs="Times New Roman"/>
          <w:sz w:val="24"/>
          <w:szCs w:val="24"/>
          <w:vertAlign w:val="subscript"/>
        </w:rPr>
        <w:t>max</w:t>
      </w:r>
      <w:r w:rsidR="009C1E8F">
        <w:rPr>
          <w:rFonts w:ascii="Times New Roman" w:hAnsi="Times New Roman" w:cs="Times New Roman"/>
          <w:sz w:val="24"/>
          <w:szCs w:val="24"/>
        </w:rPr>
        <w:t>)</w:t>
      </w:r>
      <w:r>
        <w:rPr>
          <w:rFonts w:ascii="Times New Roman" w:hAnsi="Times New Roman" w:cs="Times New Roman"/>
          <w:sz w:val="24"/>
          <w:szCs w:val="24"/>
        </w:rPr>
        <w:t>as a function of time and vegetation.</w:t>
      </w:r>
      <w:r w:rsidR="009C1E8F">
        <w:rPr>
          <w:rFonts w:ascii="Times New Roman" w:hAnsi="Times New Roman" w:cs="Times New Roman"/>
          <w:sz w:val="24"/>
          <w:szCs w:val="24"/>
        </w:rPr>
        <w:t xml:space="preserve"> Color indicates vegetation type. Letters above each box plot are Tukey labels where box plots that share the same letter(s) are similar to each other by Tukey HSD post-hoc comparisons. Treatment combinations on the x-axis are written in the order of (time, vegetation).</w:t>
      </w:r>
    </w:p>
    <w:p w14:paraId="4904A43A" w14:textId="0466D091" w:rsidR="00233331" w:rsidRDefault="00233331"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0C317F3" wp14:editId="20C6C456">
            <wp:extent cx="5943600" cy="4160520"/>
            <wp:effectExtent l="0" t="0" r="0" b="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775BFC6D" w14:textId="46573F21" w:rsidR="00233331" w:rsidRPr="00233331" w:rsidRDefault="00233331"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9C1E8F">
        <w:rPr>
          <w:rFonts w:ascii="Times New Roman" w:hAnsi="Times New Roman" w:cs="Times New Roman"/>
          <w:b/>
          <w:bCs/>
          <w:i/>
          <w:iCs/>
          <w:sz w:val="24"/>
          <w:szCs w:val="24"/>
        </w:rPr>
        <w:t>5</w:t>
      </w:r>
      <w:r>
        <w:rPr>
          <w:rFonts w:ascii="Times New Roman" w:hAnsi="Times New Roman" w:cs="Times New Roman"/>
          <w:b/>
          <w:bCs/>
          <w:i/>
          <w:iCs/>
          <w:sz w:val="24"/>
          <w:szCs w:val="24"/>
        </w:rPr>
        <w:t>.</w:t>
      </w:r>
      <w:r>
        <w:rPr>
          <w:rFonts w:ascii="Times New Roman" w:hAnsi="Times New Roman" w:cs="Times New Roman"/>
          <w:sz w:val="24"/>
          <w:szCs w:val="24"/>
        </w:rPr>
        <w:t xml:space="preserve"> CBH</w:t>
      </w:r>
      <w:r w:rsidR="009C1E8F">
        <w:rPr>
          <w:rFonts w:ascii="Times New Roman" w:hAnsi="Times New Roman" w:cs="Times New Roman"/>
          <w:sz w:val="24"/>
          <w:szCs w:val="24"/>
        </w:rPr>
        <w:t xml:space="preserve"> reaction products (</w:t>
      </w:r>
      <w:r>
        <w:rPr>
          <w:rFonts w:ascii="Times New Roman" w:hAnsi="Times New Roman" w:cs="Times New Roman"/>
          <w:sz w:val="24"/>
          <w:szCs w:val="24"/>
        </w:rPr>
        <w:t>K</w:t>
      </w:r>
      <w:r>
        <w:rPr>
          <w:rFonts w:ascii="Times New Roman" w:hAnsi="Times New Roman" w:cs="Times New Roman"/>
          <w:sz w:val="24"/>
          <w:szCs w:val="24"/>
          <w:vertAlign w:val="subscript"/>
        </w:rPr>
        <w:t>m</w:t>
      </w:r>
      <w:r w:rsidR="009C1E8F">
        <w:rPr>
          <w:rFonts w:ascii="Times New Roman" w:hAnsi="Times New Roman" w:cs="Times New Roman"/>
          <w:sz w:val="24"/>
          <w:szCs w:val="24"/>
        </w:rPr>
        <w:t>)</w:t>
      </w:r>
      <w:r w:rsidR="005F277F">
        <w:rPr>
          <w:rFonts w:ascii="Times New Roman" w:hAnsi="Times New Roman" w:cs="Times New Roman"/>
          <w:sz w:val="24"/>
          <w:szCs w:val="24"/>
        </w:rPr>
        <w:t xml:space="preserve"> </w:t>
      </w:r>
      <w:r>
        <w:rPr>
          <w:rFonts w:ascii="Times New Roman" w:hAnsi="Times New Roman" w:cs="Times New Roman"/>
          <w:sz w:val="24"/>
          <w:szCs w:val="24"/>
        </w:rPr>
        <w:t>as a function of time &amp; precipitation.</w:t>
      </w:r>
      <w:r w:rsidR="009C1E8F">
        <w:rPr>
          <w:rFonts w:ascii="Times New Roman" w:hAnsi="Times New Roman" w:cs="Times New Roman"/>
          <w:sz w:val="24"/>
          <w:szCs w:val="24"/>
        </w:rPr>
        <w:t xml:space="preserve"> The hatch type indicates the precipitation treatment. Letters above each box plot are Tukey labels where groups that share the same letter(s) are similar to each other by Tukey HSD post-hoc comparisons. Treatment combinations on the x-axis are written in the order of (time, precipitation).</w:t>
      </w:r>
    </w:p>
    <w:p w14:paraId="1D65AFC7" w14:textId="3373C01A" w:rsidR="007B17BC" w:rsidRDefault="00233331"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ED51467" wp14:editId="50499F5E">
            <wp:extent cx="5943600" cy="4160520"/>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7A9D6EF2" w14:textId="705525A0" w:rsidR="00233331" w:rsidRDefault="00233331"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9C1E8F">
        <w:rPr>
          <w:rFonts w:ascii="Times New Roman" w:hAnsi="Times New Roman" w:cs="Times New Roman"/>
          <w:b/>
          <w:bCs/>
          <w:i/>
          <w:iCs/>
          <w:sz w:val="24"/>
          <w:szCs w:val="24"/>
        </w:rPr>
        <w:t>6</w:t>
      </w:r>
      <w:r>
        <w:rPr>
          <w:rFonts w:ascii="Times New Roman" w:hAnsi="Times New Roman" w:cs="Times New Roman"/>
          <w:b/>
          <w:bCs/>
          <w:i/>
          <w:iCs/>
          <w:sz w:val="24"/>
          <w:szCs w:val="24"/>
        </w:rPr>
        <w:t>.</w:t>
      </w:r>
      <w:r>
        <w:rPr>
          <w:rFonts w:ascii="Times New Roman" w:hAnsi="Times New Roman" w:cs="Times New Roman"/>
          <w:sz w:val="24"/>
          <w:szCs w:val="24"/>
        </w:rPr>
        <w:t xml:space="preserve"> </w:t>
      </w:r>
      <w:r w:rsidR="009C1E8F">
        <w:rPr>
          <w:rFonts w:ascii="Times New Roman" w:hAnsi="Times New Roman" w:cs="Times New Roman"/>
          <w:sz w:val="24"/>
          <w:szCs w:val="24"/>
        </w:rPr>
        <w:t xml:space="preserve">Amount of </w:t>
      </w:r>
      <w:r>
        <w:rPr>
          <w:rFonts w:ascii="Times New Roman" w:hAnsi="Times New Roman" w:cs="Times New Roman"/>
          <w:sz w:val="24"/>
          <w:szCs w:val="24"/>
        </w:rPr>
        <w:t xml:space="preserve">NAG </w:t>
      </w:r>
      <w:r w:rsidR="009C1E8F">
        <w:rPr>
          <w:rFonts w:ascii="Times New Roman" w:hAnsi="Times New Roman" w:cs="Times New Roman"/>
          <w:sz w:val="24"/>
          <w:szCs w:val="24"/>
        </w:rPr>
        <w:t>enzymes (</w:t>
      </w:r>
      <w:r>
        <w:rPr>
          <w:rFonts w:ascii="Times New Roman" w:hAnsi="Times New Roman" w:cs="Times New Roman"/>
          <w:sz w:val="24"/>
          <w:szCs w:val="24"/>
        </w:rPr>
        <w:t>V</w:t>
      </w:r>
      <w:r>
        <w:rPr>
          <w:rFonts w:ascii="Times New Roman" w:hAnsi="Times New Roman" w:cs="Times New Roman"/>
          <w:sz w:val="24"/>
          <w:szCs w:val="24"/>
          <w:vertAlign w:val="subscript"/>
        </w:rPr>
        <w:t>max</w:t>
      </w:r>
      <w:r w:rsidR="009C1E8F">
        <w:rPr>
          <w:rFonts w:ascii="Times New Roman" w:hAnsi="Times New Roman" w:cs="Times New Roman"/>
          <w:sz w:val="24"/>
          <w:szCs w:val="24"/>
        </w:rPr>
        <w:t xml:space="preserve">) </w:t>
      </w:r>
      <w:r>
        <w:rPr>
          <w:rFonts w:ascii="Times New Roman" w:hAnsi="Times New Roman" w:cs="Times New Roman"/>
          <w:sz w:val="24"/>
          <w:szCs w:val="24"/>
        </w:rPr>
        <w:t>as a function of time &amp; vegetation.</w:t>
      </w:r>
      <w:r w:rsidR="009C1E8F">
        <w:rPr>
          <w:rFonts w:ascii="Times New Roman" w:hAnsi="Times New Roman" w:cs="Times New Roman"/>
          <w:sz w:val="24"/>
          <w:szCs w:val="24"/>
        </w:rPr>
        <w:t xml:space="preserve"> Colors indicate vegetation type. Letters above each boxplot represents Tukey labels where boxplots that share the same letter(s) are similar to each other based on Tukey’s post-hoc comparisons. Treatment combinations on the x-axis are written in the order of (time, vegetation).</w:t>
      </w:r>
    </w:p>
    <w:p w14:paraId="04A99836" w14:textId="2E2896C6" w:rsidR="00233331" w:rsidRDefault="00233331"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BE84EAE" wp14:editId="77E1D801">
            <wp:extent cx="5943600" cy="4160520"/>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662CFFDF" w14:textId="051DA9F3" w:rsidR="00233331" w:rsidRDefault="00233331"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9C1E8F">
        <w:rPr>
          <w:rFonts w:ascii="Times New Roman" w:hAnsi="Times New Roman" w:cs="Times New Roman"/>
          <w:b/>
          <w:bCs/>
          <w:i/>
          <w:iCs/>
          <w:sz w:val="24"/>
          <w:szCs w:val="24"/>
        </w:rPr>
        <w:t>7</w:t>
      </w:r>
      <w:r>
        <w:rPr>
          <w:rFonts w:ascii="Times New Roman" w:hAnsi="Times New Roman" w:cs="Times New Roman"/>
          <w:b/>
          <w:bCs/>
          <w:i/>
          <w:iCs/>
          <w:sz w:val="24"/>
          <w:szCs w:val="24"/>
        </w:rPr>
        <w:t>.</w:t>
      </w:r>
      <w:r>
        <w:rPr>
          <w:rFonts w:ascii="Times New Roman" w:hAnsi="Times New Roman" w:cs="Times New Roman"/>
          <w:sz w:val="24"/>
          <w:szCs w:val="24"/>
        </w:rPr>
        <w:t xml:space="preserve"> </w:t>
      </w:r>
      <w:r w:rsidR="009C1E8F">
        <w:rPr>
          <w:rFonts w:ascii="Times New Roman" w:hAnsi="Times New Roman" w:cs="Times New Roman"/>
          <w:sz w:val="24"/>
          <w:szCs w:val="24"/>
        </w:rPr>
        <w:t>NAG reaction products (</w:t>
      </w:r>
      <w:r>
        <w:rPr>
          <w:rFonts w:ascii="Times New Roman" w:hAnsi="Times New Roman" w:cs="Times New Roman"/>
          <w:sz w:val="24"/>
          <w:szCs w:val="24"/>
        </w:rPr>
        <w:t>K</w:t>
      </w:r>
      <w:r>
        <w:rPr>
          <w:rFonts w:ascii="Times New Roman" w:hAnsi="Times New Roman" w:cs="Times New Roman"/>
          <w:sz w:val="24"/>
          <w:szCs w:val="24"/>
          <w:vertAlign w:val="subscript"/>
        </w:rPr>
        <w:t>m</w:t>
      </w:r>
      <w:r w:rsidR="009C1E8F">
        <w:rPr>
          <w:rFonts w:ascii="Times New Roman" w:hAnsi="Times New Roman" w:cs="Times New Roman"/>
          <w:sz w:val="24"/>
          <w:szCs w:val="24"/>
        </w:rPr>
        <w:t xml:space="preserve">) </w:t>
      </w:r>
      <w:r>
        <w:rPr>
          <w:rFonts w:ascii="Times New Roman" w:hAnsi="Times New Roman" w:cs="Times New Roman"/>
          <w:sz w:val="24"/>
          <w:szCs w:val="24"/>
        </w:rPr>
        <w:t>as a function of time &amp; vegetation.</w:t>
      </w:r>
      <w:r w:rsidR="009C1E8F">
        <w:rPr>
          <w:rFonts w:ascii="Times New Roman" w:hAnsi="Times New Roman" w:cs="Times New Roman"/>
          <w:sz w:val="24"/>
          <w:szCs w:val="24"/>
        </w:rPr>
        <w:t xml:space="preserve"> Color indicates vegetation type. Letters above each boxplot represents Tukey labels where boxplots with the same letter(s) are similar to each other by Tukey HSD’s test</w:t>
      </w:r>
      <w:r w:rsidR="005F277F">
        <w:rPr>
          <w:rFonts w:ascii="Times New Roman" w:hAnsi="Times New Roman" w:cs="Times New Roman"/>
          <w:sz w:val="24"/>
          <w:szCs w:val="24"/>
        </w:rPr>
        <w:t>. Treatment combinations written on the x-axis are written in the order of (time, vegetation).</w:t>
      </w:r>
    </w:p>
    <w:p w14:paraId="63FCC390" w14:textId="7F256362" w:rsidR="00233331" w:rsidRDefault="00233331"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D55236A" wp14:editId="39F4CB3B">
            <wp:extent cx="5943600" cy="4160520"/>
            <wp:effectExtent l="0" t="0" r="0"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58629558" w14:textId="280AB1A3" w:rsidR="00233331" w:rsidRDefault="00233331"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5F277F">
        <w:rPr>
          <w:rFonts w:ascii="Times New Roman" w:hAnsi="Times New Roman" w:cs="Times New Roman"/>
          <w:b/>
          <w:bCs/>
          <w:i/>
          <w:iCs/>
          <w:sz w:val="24"/>
          <w:szCs w:val="24"/>
        </w:rPr>
        <w:t>8</w:t>
      </w:r>
      <w:r>
        <w:rPr>
          <w:rFonts w:ascii="Times New Roman" w:hAnsi="Times New Roman" w:cs="Times New Roman"/>
          <w:b/>
          <w:bCs/>
          <w:i/>
          <w:iCs/>
          <w:sz w:val="24"/>
          <w:szCs w:val="24"/>
        </w:rPr>
        <w:t>.</w:t>
      </w:r>
      <w:r>
        <w:rPr>
          <w:rFonts w:ascii="Times New Roman" w:hAnsi="Times New Roman" w:cs="Times New Roman"/>
          <w:sz w:val="24"/>
          <w:szCs w:val="24"/>
        </w:rPr>
        <w:t xml:space="preserve"> LAP</w:t>
      </w:r>
      <w:r w:rsidR="005F277F">
        <w:rPr>
          <w:rFonts w:ascii="Times New Roman" w:hAnsi="Times New Roman" w:cs="Times New Roman"/>
          <w:sz w:val="24"/>
          <w:szCs w:val="24"/>
        </w:rPr>
        <w:t xml:space="preserve"> reaction products (</w:t>
      </w:r>
      <w:r>
        <w:rPr>
          <w:rFonts w:ascii="Times New Roman" w:hAnsi="Times New Roman" w:cs="Times New Roman"/>
          <w:sz w:val="24"/>
          <w:szCs w:val="24"/>
        </w:rPr>
        <w:t>K</w:t>
      </w:r>
      <w:r>
        <w:rPr>
          <w:rFonts w:ascii="Times New Roman" w:hAnsi="Times New Roman" w:cs="Times New Roman"/>
          <w:sz w:val="24"/>
          <w:szCs w:val="24"/>
          <w:vertAlign w:val="subscript"/>
        </w:rPr>
        <w:t>m</w:t>
      </w:r>
      <w:r w:rsidR="005F277F">
        <w:rPr>
          <w:rFonts w:ascii="Times New Roman" w:hAnsi="Times New Roman" w:cs="Times New Roman"/>
          <w:sz w:val="24"/>
          <w:szCs w:val="24"/>
        </w:rPr>
        <w:t xml:space="preserve">) </w:t>
      </w:r>
      <w:r>
        <w:rPr>
          <w:rFonts w:ascii="Times New Roman" w:hAnsi="Times New Roman" w:cs="Times New Roman"/>
          <w:sz w:val="24"/>
          <w:szCs w:val="24"/>
        </w:rPr>
        <w:t>as a function of vegetation.</w:t>
      </w:r>
      <w:r w:rsidR="005F277F">
        <w:rPr>
          <w:rFonts w:ascii="Times New Roman" w:hAnsi="Times New Roman" w:cs="Times New Roman"/>
          <w:sz w:val="24"/>
          <w:szCs w:val="24"/>
        </w:rPr>
        <w:t xml:space="preserve"> Colors represent vegetation type. The letter above each boxplot represents Tukey labels where boxplots with the same letter are similar to each other by Tukey HSD’s test.</w:t>
      </w:r>
    </w:p>
    <w:p w14:paraId="76410E25" w14:textId="7B0B1623" w:rsidR="00233331" w:rsidRDefault="00233331"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2AD9FB1" wp14:editId="004F3E06">
            <wp:extent cx="5943600" cy="416052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735D3220" w14:textId="5358BE14" w:rsidR="00233331" w:rsidRPr="00233331" w:rsidRDefault="00233331"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5F277F">
        <w:rPr>
          <w:rFonts w:ascii="Times New Roman" w:hAnsi="Times New Roman" w:cs="Times New Roman"/>
          <w:b/>
          <w:bCs/>
          <w:i/>
          <w:iCs/>
          <w:sz w:val="24"/>
          <w:szCs w:val="24"/>
        </w:rPr>
        <w:t>9</w:t>
      </w:r>
      <w:r>
        <w:rPr>
          <w:rFonts w:ascii="Times New Roman" w:hAnsi="Times New Roman" w:cs="Times New Roman"/>
          <w:b/>
          <w:bCs/>
          <w:i/>
          <w:iCs/>
          <w:sz w:val="24"/>
          <w:szCs w:val="24"/>
        </w:rPr>
        <w:t>.</w:t>
      </w:r>
      <w:r>
        <w:rPr>
          <w:rFonts w:ascii="Times New Roman" w:hAnsi="Times New Roman" w:cs="Times New Roman"/>
          <w:sz w:val="24"/>
          <w:szCs w:val="24"/>
        </w:rPr>
        <w:t xml:space="preserve"> </w:t>
      </w:r>
      <w:r w:rsidR="005F277F">
        <w:rPr>
          <w:rFonts w:ascii="Times New Roman" w:hAnsi="Times New Roman" w:cs="Times New Roman"/>
          <w:sz w:val="24"/>
          <w:szCs w:val="24"/>
        </w:rPr>
        <w:t xml:space="preserve">Amount of </w:t>
      </w:r>
      <w:r>
        <w:rPr>
          <w:rFonts w:ascii="Times New Roman" w:hAnsi="Times New Roman" w:cs="Times New Roman"/>
          <w:sz w:val="24"/>
          <w:szCs w:val="24"/>
        </w:rPr>
        <w:t xml:space="preserve">PPO </w:t>
      </w:r>
      <w:r w:rsidR="005F277F">
        <w:rPr>
          <w:rFonts w:ascii="Times New Roman" w:hAnsi="Times New Roman" w:cs="Times New Roman"/>
          <w:sz w:val="24"/>
          <w:szCs w:val="24"/>
        </w:rPr>
        <w:t xml:space="preserve">enzymes </w:t>
      </w:r>
      <w:r>
        <w:rPr>
          <w:rFonts w:ascii="Times New Roman" w:hAnsi="Times New Roman" w:cs="Times New Roman"/>
          <w:sz w:val="24"/>
          <w:szCs w:val="24"/>
        </w:rPr>
        <w:t>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as a function of time, vegetation, and precipitation.</w:t>
      </w:r>
      <w:r w:rsidR="005F277F">
        <w:rPr>
          <w:rFonts w:ascii="Times New Roman" w:hAnsi="Times New Roman" w:cs="Times New Roman"/>
          <w:sz w:val="24"/>
          <w:szCs w:val="24"/>
        </w:rPr>
        <w:t xml:space="preserve"> The hatch type represents the precipitation treatment while color represents vegetation type. Letters above each box plot represents Tukey labels where groups with the same labels are similar to each other by Tukey HSD’s test. Treatment combinations on the x-axis are written in the order of (time, vegetation, precipitation) with time being written in ascending order from left to right.</w:t>
      </w:r>
    </w:p>
    <w:p w14:paraId="05801FE9" w14:textId="0E80E10E" w:rsidR="007B17BC" w:rsidRDefault="007B17BC" w:rsidP="0070383D">
      <w:pPr>
        <w:rPr>
          <w:rFonts w:ascii="Times New Roman" w:hAnsi="Times New Roman" w:cs="Times New Roman"/>
          <w:sz w:val="24"/>
          <w:szCs w:val="24"/>
        </w:rPr>
      </w:pPr>
    </w:p>
    <w:p w14:paraId="01469D1F" w14:textId="0D06693C" w:rsidR="005F277F" w:rsidRDefault="005F277F" w:rsidP="0070383D">
      <w:pPr>
        <w:rPr>
          <w:rFonts w:ascii="Times New Roman" w:hAnsi="Times New Roman" w:cs="Times New Roman"/>
          <w:sz w:val="24"/>
          <w:szCs w:val="24"/>
        </w:rPr>
      </w:pPr>
    </w:p>
    <w:p w14:paraId="49FFD466" w14:textId="76843BD5" w:rsidR="005F277F" w:rsidRDefault="005F277F" w:rsidP="0070383D">
      <w:pPr>
        <w:rPr>
          <w:rFonts w:ascii="Times New Roman" w:hAnsi="Times New Roman" w:cs="Times New Roman"/>
          <w:sz w:val="24"/>
          <w:szCs w:val="24"/>
        </w:rPr>
      </w:pPr>
    </w:p>
    <w:p w14:paraId="49F85CC1" w14:textId="580B340D" w:rsidR="005F277F" w:rsidRDefault="005F277F" w:rsidP="0070383D">
      <w:pPr>
        <w:rPr>
          <w:rFonts w:ascii="Times New Roman" w:hAnsi="Times New Roman" w:cs="Times New Roman"/>
          <w:sz w:val="24"/>
          <w:szCs w:val="24"/>
        </w:rPr>
      </w:pPr>
    </w:p>
    <w:p w14:paraId="40D8ABB1" w14:textId="533F7E64" w:rsidR="005F277F" w:rsidRDefault="005F277F" w:rsidP="0070383D">
      <w:pPr>
        <w:rPr>
          <w:rFonts w:ascii="Times New Roman" w:hAnsi="Times New Roman" w:cs="Times New Roman"/>
          <w:sz w:val="24"/>
          <w:szCs w:val="24"/>
        </w:rPr>
      </w:pPr>
    </w:p>
    <w:p w14:paraId="45E09B0B" w14:textId="54A8D13B" w:rsidR="005F277F" w:rsidRDefault="005F277F" w:rsidP="0070383D">
      <w:pPr>
        <w:rPr>
          <w:rFonts w:ascii="Times New Roman" w:hAnsi="Times New Roman" w:cs="Times New Roman"/>
          <w:sz w:val="24"/>
          <w:szCs w:val="24"/>
        </w:rPr>
      </w:pPr>
    </w:p>
    <w:p w14:paraId="6B6FB546" w14:textId="378A2D66" w:rsidR="005F277F" w:rsidRDefault="005F277F" w:rsidP="0070383D">
      <w:pPr>
        <w:rPr>
          <w:rFonts w:ascii="Times New Roman" w:hAnsi="Times New Roman" w:cs="Times New Roman"/>
          <w:sz w:val="24"/>
          <w:szCs w:val="24"/>
        </w:rPr>
      </w:pPr>
    </w:p>
    <w:p w14:paraId="4AFC7C58" w14:textId="533B1116" w:rsidR="005F277F" w:rsidRDefault="005F277F" w:rsidP="0070383D">
      <w:pPr>
        <w:rPr>
          <w:rFonts w:ascii="Times New Roman" w:hAnsi="Times New Roman" w:cs="Times New Roman"/>
          <w:sz w:val="24"/>
          <w:szCs w:val="24"/>
        </w:rPr>
      </w:pPr>
    </w:p>
    <w:p w14:paraId="1C0B6005" w14:textId="77777777" w:rsidR="005F277F" w:rsidRDefault="005F277F" w:rsidP="0070383D">
      <w:pPr>
        <w:rPr>
          <w:rFonts w:ascii="Times New Roman" w:hAnsi="Times New Roman" w:cs="Times New Roman"/>
          <w:sz w:val="24"/>
          <w:szCs w:val="24"/>
        </w:rPr>
      </w:pPr>
    </w:p>
    <w:p w14:paraId="146A49AA" w14:textId="5FA0C4DB" w:rsidR="007B17BC" w:rsidRDefault="007B17BC" w:rsidP="0070383D">
      <w:pPr>
        <w:rPr>
          <w:rFonts w:ascii="Times New Roman" w:hAnsi="Times New Roman" w:cs="Times New Roman"/>
          <w:sz w:val="24"/>
          <w:szCs w:val="24"/>
        </w:rPr>
      </w:pPr>
      <w:r>
        <w:rPr>
          <w:rFonts w:ascii="Times New Roman" w:hAnsi="Times New Roman" w:cs="Times New Roman"/>
          <w:b/>
          <w:bCs/>
          <w:i/>
          <w:iCs/>
          <w:sz w:val="24"/>
          <w:szCs w:val="24"/>
        </w:rPr>
        <w:lastRenderedPageBreak/>
        <w:t>Table 1</w:t>
      </w:r>
      <w:r>
        <w:rPr>
          <w:rFonts w:ascii="Times New Roman" w:hAnsi="Times New Roman" w:cs="Times New Roman"/>
          <w:sz w:val="24"/>
          <w:szCs w:val="24"/>
        </w:rPr>
        <w:t>. MANOVA and ANOVA results of V</w:t>
      </w:r>
      <w:r>
        <w:rPr>
          <w:rFonts w:ascii="Times New Roman" w:hAnsi="Times New Roman" w:cs="Times New Roman"/>
          <w:sz w:val="24"/>
          <w:szCs w:val="24"/>
          <w:vertAlign w:val="subscript"/>
        </w:rPr>
        <w:t>max</w:t>
      </w:r>
      <w:r>
        <w:rPr>
          <w:rFonts w:ascii="Times New Roman" w:hAnsi="Times New Roman" w:cs="Times New Roman"/>
          <w:sz w:val="24"/>
          <w:szCs w:val="24"/>
        </w:rPr>
        <w:t>, updated with non-significant interactions and main effects from Tukey post-hoc comparisons. (blank cells indicate lack of significance; * 0.01 ≤ p &lt; 0.05; ** 0.001 ≤ p &lt; 0.01; *** p &lt; 0.001).</w:t>
      </w:r>
    </w:p>
    <w:tbl>
      <w:tblPr>
        <w:tblStyle w:val="TableGrid"/>
        <w:tblW w:w="0" w:type="auto"/>
        <w:tblLook w:val="04A0" w:firstRow="1" w:lastRow="0" w:firstColumn="1" w:lastColumn="0" w:noHBand="0" w:noVBand="1"/>
      </w:tblPr>
      <w:tblGrid>
        <w:gridCol w:w="1206"/>
        <w:gridCol w:w="837"/>
        <w:gridCol w:w="1182"/>
        <w:gridCol w:w="1341"/>
        <w:gridCol w:w="1341"/>
        <w:gridCol w:w="1182"/>
        <w:gridCol w:w="1341"/>
        <w:gridCol w:w="920"/>
      </w:tblGrid>
      <w:tr w:rsidR="007B17BC" w14:paraId="06FDB873" w14:textId="77777777" w:rsidTr="007B17BC">
        <w:tc>
          <w:tcPr>
            <w:tcW w:w="1168" w:type="dxa"/>
          </w:tcPr>
          <w:p w14:paraId="0503CC0F" w14:textId="7ED8DA9F" w:rsidR="007B17BC" w:rsidRPr="007B17BC" w:rsidRDefault="007B17BC" w:rsidP="0070383D">
            <w:pPr>
              <w:rPr>
                <w:rFonts w:ascii="Times New Roman" w:hAnsi="Times New Roman" w:cs="Times New Roman"/>
                <w:b/>
                <w:bCs/>
              </w:rPr>
            </w:pPr>
            <w:bookmarkStart w:id="115" w:name="_Hlk73380192"/>
            <w:r w:rsidRPr="007B17BC">
              <w:rPr>
                <w:rFonts w:ascii="Times New Roman" w:hAnsi="Times New Roman" w:cs="Times New Roman"/>
                <w:b/>
                <w:bCs/>
              </w:rPr>
              <w:t>Enzyme</w:t>
            </w:r>
          </w:p>
        </w:tc>
        <w:tc>
          <w:tcPr>
            <w:tcW w:w="1168" w:type="dxa"/>
          </w:tcPr>
          <w:p w14:paraId="7DB80E3F" w14:textId="68789035" w:rsidR="007B17BC" w:rsidRPr="007B17BC" w:rsidRDefault="007B17BC" w:rsidP="0070383D">
            <w:pPr>
              <w:rPr>
                <w:rFonts w:ascii="Times New Roman" w:hAnsi="Times New Roman" w:cs="Times New Roman"/>
              </w:rPr>
            </w:pPr>
            <w:r w:rsidRPr="007B17BC">
              <w:rPr>
                <w:rFonts w:ascii="Times New Roman" w:hAnsi="Times New Roman" w:cs="Times New Roman"/>
              </w:rPr>
              <w:t>Time</w:t>
            </w:r>
          </w:p>
        </w:tc>
        <w:tc>
          <w:tcPr>
            <w:tcW w:w="1169" w:type="dxa"/>
          </w:tcPr>
          <w:p w14:paraId="19078CF0" w14:textId="15FF3851" w:rsidR="007B17BC" w:rsidRPr="007B17BC" w:rsidRDefault="007B17BC" w:rsidP="0070383D">
            <w:pPr>
              <w:rPr>
                <w:rFonts w:ascii="Times New Roman" w:hAnsi="Times New Roman" w:cs="Times New Roman"/>
              </w:rPr>
            </w:pPr>
            <w:r w:rsidRPr="007B17BC">
              <w:rPr>
                <w:rFonts w:ascii="Times New Roman" w:hAnsi="Times New Roman" w:cs="Times New Roman"/>
              </w:rPr>
              <w:t>Vegetation</w:t>
            </w:r>
          </w:p>
        </w:tc>
        <w:tc>
          <w:tcPr>
            <w:tcW w:w="1169" w:type="dxa"/>
          </w:tcPr>
          <w:p w14:paraId="51B68504" w14:textId="3CF44B9A" w:rsidR="007B17BC" w:rsidRPr="007B17BC" w:rsidRDefault="007B17BC" w:rsidP="0070383D">
            <w:pPr>
              <w:rPr>
                <w:rFonts w:ascii="Times New Roman" w:hAnsi="Times New Roman" w:cs="Times New Roman"/>
              </w:rPr>
            </w:pPr>
            <w:r w:rsidRPr="007B17BC">
              <w:rPr>
                <w:rFonts w:ascii="Times New Roman" w:hAnsi="Times New Roman" w:cs="Times New Roman"/>
              </w:rPr>
              <w:t>Precipitation</w:t>
            </w:r>
          </w:p>
        </w:tc>
        <w:tc>
          <w:tcPr>
            <w:tcW w:w="1169" w:type="dxa"/>
          </w:tcPr>
          <w:p w14:paraId="6219BC46" w14:textId="7F5D2499" w:rsidR="007B17BC" w:rsidRPr="007B17BC" w:rsidRDefault="007B17BC" w:rsidP="0070383D">
            <w:pPr>
              <w:rPr>
                <w:rFonts w:ascii="Times New Roman" w:hAnsi="Times New Roman" w:cs="Times New Roman"/>
              </w:rPr>
            </w:pPr>
            <w:r w:rsidRPr="007B17BC">
              <w:rPr>
                <w:rFonts w:ascii="Times New Roman" w:hAnsi="Times New Roman" w:cs="Times New Roman"/>
              </w:rPr>
              <w:t>Time x Precip</w:t>
            </w:r>
            <w:r>
              <w:rPr>
                <w:rFonts w:ascii="Times New Roman" w:hAnsi="Times New Roman" w:cs="Times New Roman"/>
              </w:rPr>
              <w:t>i</w:t>
            </w:r>
            <w:r w:rsidRPr="007B17BC">
              <w:rPr>
                <w:rFonts w:ascii="Times New Roman" w:hAnsi="Times New Roman" w:cs="Times New Roman"/>
              </w:rPr>
              <w:t>t</w:t>
            </w:r>
            <w:r>
              <w:rPr>
                <w:rFonts w:ascii="Times New Roman" w:hAnsi="Times New Roman" w:cs="Times New Roman"/>
              </w:rPr>
              <w:t>at</w:t>
            </w:r>
            <w:r w:rsidRPr="007B17BC">
              <w:rPr>
                <w:rFonts w:ascii="Times New Roman" w:hAnsi="Times New Roman" w:cs="Times New Roman"/>
              </w:rPr>
              <w:t>ion</w:t>
            </w:r>
          </w:p>
        </w:tc>
        <w:tc>
          <w:tcPr>
            <w:tcW w:w="1169" w:type="dxa"/>
          </w:tcPr>
          <w:p w14:paraId="1058B0C2" w14:textId="35E54C74" w:rsidR="007B17BC" w:rsidRPr="007B17BC" w:rsidRDefault="007B17BC" w:rsidP="0070383D">
            <w:pPr>
              <w:rPr>
                <w:rFonts w:ascii="Times New Roman" w:hAnsi="Times New Roman" w:cs="Times New Roman"/>
              </w:rPr>
            </w:pPr>
            <w:r w:rsidRPr="007B17BC">
              <w:rPr>
                <w:rFonts w:ascii="Times New Roman" w:hAnsi="Times New Roman" w:cs="Times New Roman"/>
              </w:rPr>
              <w:t>Time x Vegetation</w:t>
            </w:r>
          </w:p>
        </w:tc>
        <w:tc>
          <w:tcPr>
            <w:tcW w:w="1169" w:type="dxa"/>
          </w:tcPr>
          <w:p w14:paraId="3581C876" w14:textId="78D1F1CD" w:rsidR="007B17BC" w:rsidRPr="007B17BC" w:rsidRDefault="007B17BC" w:rsidP="0070383D">
            <w:pPr>
              <w:rPr>
                <w:rFonts w:ascii="Times New Roman" w:hAnsi="Times New Roman" w:cs="Times New Roman"/>
              </w:rPr>
            </w:pPr>
            <w:r w:rsidRPr="007B17BC">
              <w:rPr>
                <w:rFonts w:ascii="Times New Roman" w:hAnsi="Times New Roman" w:cs="Times New Roman"/>
              </w:rPr>
              <w:t>Vegetation x Precipitation</w:t>
            </w:r>
          </w:p>
        </w:tc>
        <w:tc>
          <w:tcPr>
            <w:tcW w:w="1169" w:type="dxa"/>
          </w:tcPr>
          <w:p w14:paraId="4EF4235E" w14:textId="3F8600B9" w:rsidR="007B17BC" w:rsidRPr="007B17BC" w:rsidRDefault="007B17BC" w:rsidP="0070383D">
            <w:pPr>
              <w:rPr>
                <w:rFonts w:ascii="Times New Roman" w:hAnsi="Times New Roman" w:cs="Times New Roman"/>
              </w:rPr>
            </w:pPr>
            <w:r w:rsidRPr="007B17BC">
              <w:rPr>
                <w:rFonts w:ascii="Times New Roman" w:hAnsi="Times New Roman" w:cs="Times New Roman"/>
              </w:rPr>
              <w:t>Three-way</w:t>
            </w:r>
          </w:p>
        </w:tc>
      </w:tr>
      <w:tr w:rsidR="007B17BC" w14:paraId="1CA27053" w14:textId="77777777" w:rsidTr="007B17BC">
        <w:tc>
          <w:tcPr>
            <w:tcW w:w="1168" w:type="dxa"/>
          </w:tcPr>
          <w:p w14:paraId="4E99CB73" w14:textId="13295D58" w:rsidR="007B17BC" w:rsidRPr="007B17BC" w:rsidRDefault="007B17BC" w:rsidP="0070383D">
            <w:pPr>
              <w:rPr>
                <w:rFonts w:ascii="Times New Roman" w:hAnsi="Times New Roman" w:cs="Times New Roman"/>
              </w:rPr>
            </w:pPr>
            <w:r w:rsidRPr="007B17BC">
              <w:rPr>
                <w:rFonts w:ascii="Times New Roman" w:hAnsi="Times New Roman" w:cs="Times New Roman"/>
              </w:rPr>
              <w:t>MANOVA</w:t>
            </w:r>
          </w:p>
        </w:tc>
        <w:tc>
          <w:tcPr>
            <w:tcW w:w="1168" w:type="dxa"/>
          </w:tcPr>
          <w:p w14:paraId="7D1ED30A" w14:textId="2C05E036"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229325CA" w14:textId="14553B62"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021D734E" w14:textId="24D3CD35"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3EDD1E4D" w14:textId="77777777" w:rsidR="007B17BC" w:rsidRPr="007B17BC" w:rsidRDefault="007B17BC" w:rsidP="0070383D">
            <w:pPr>
              <w:rPr>
                <w:rFonts w:ascii="Times New Roman" w:hAnsi="Times New Roman" w:cs="Times New Roman"/>
              </w:rPr>
            </w:pPr>
          </w:p>
        </w:tc>
        <w:tc>
          <w:tcPr>
            <w:tcW w:w="1169" w:type="dxa"/>
          </w:tcPr>
          <w:p w14:paraId="43E034D6" w14:textId="6AF982DC"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0B57BD74" w14:textId="7BD525A1"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400BB819" w14:textId="3B119D75" w:rsidR="007B17BC" w:rsidRPr="007B17BC" w:rsidRDefault="007B17BC" w:rsidP="0070383D">
            <w:pPr>
              <w:rPr>
                <w:rFonts w:ascii="Times New Roman" w:hAnsi="Times New Roman" w:cs="Times New Roman"/>
              </w:rPr>
            </w:pPr>
            <w:r>
              <w:rPr>
                <w:rFonts w:ascii="Times New Roman" w:hAnsi="Times New Roman" w:cs="Times New Roman"/>
              </w:rPr>
              <w:t>*</w:t>
            </w:r>
          </w:p>
        </w:tc>
      </w:tr>
      <w:tr w:rsidR="007B17BC" w14:paraId="14C1341C" w14:textId="77777777" w:rsidTr="007B17BC">
        <w:tc>
          <w:tcPr>
            <w:tcW w:w="1168" w:type="dxa"/>
          </w:tcPr>
          <w:p w14:paraId="1EBBE071" w14:textId="454E8C95" w:rsidR="007B17BC" w:rsidRPr="007B17BC" w:rsidRDefault="007B17BC" w:rsidP="0070383D">
            <w:pPr>
              <w:rPr>
                <w:rFonts w:ascii="Times New Roman" w:hAnsi="Times New Roman" w:cs="Times New Roman"/>
              </w:rPr>
            </w:pPr>
            <w:r w:rsidRPr="007B17BC">
              <w:rPr>
                <w:rFonts w:ascii="Times New Roman" w:hAnsi="Times New Roman" w:cs="Times New Roman"/>
              </w:rPr>
              <w:t>AG</w:t>
            </w:r>
          </w:p>
        </w:tc>
        <w:tc>
          <w:tcPr>
            <w:tcW w:w="1168" w:type="dxa"/>
          </w:tcPr>
          <w:p w14:paraId="289E230C" w14:textId="59E8285C" w:rsidR="007B17BC" w:rsidRPr="007B17BC" w:rsidRDefault="007B17BC" w:rsidP="0070383D">
            <w:pPr>
              <w:rPr>
                <w:rFonts w:ascii="Times New Roman" w:hAnsi="Times New Roman" w:cs="Times New Roman"/>
              </w:rPr>
            </w:pPr>
          </w:p>
        </w:tc>
        <w:tc>
          <w:tcPr>
            <w:tcW w:w="1169" w:type="dxa"/>
          </w:tcPr>
          <w:p w14:paraId="55B34E96" w14:textId="77777777" w:rsidR="007B17BC" w:rsidRPr="007B17BC" w:rsidRDefault="007B17BC" w:rsidP="0070383D">
            <w:pPr>
              <w:rPr>
                <w:rFonts w:ascii="Times New Roman" w:hAnsi="Times New Roman" w:cs="Times New Roman"/>
              </w:rPr>
            </w:pPr>
          </w:p>
        </w:tc>
        <w:tc>
          <w:tcPr>
            <w:tcW w:w="1169" w:type="dxa"/>
          </w:tcPr>
          <w:p w14:paraId="5ADAB86B" w14:textId="77777777" w:rsidR="007B17BC" w:rsidRPr="007B17BC" w:rsidRDefault="007B17BC" w:rsidP="0070383D">
            <w:pPr>
              <w:rPr>
                <w:rFonts w:ascii="Times New Roman" w:hAnsi="Times New Roman" w:cs="Times New Roman"/>
              </w:rPr>
            </w:pPr>
          </w:p>
        </w:tc>
        <w:tc>
          <w:tcPr>
            <w:tcW w:w="1169" w:type="dxa"/>
          </w:tcPr>
          <w:p w14:paraId="13E1B83E" w14:textId="77777777" w:rsidR="007B17BC" w:rsidRPr="007B17BC" w:rsidRDefault="007B17BC" w:rsidP="0070383D">
            <w:pPr>
              <w:rPr>
                <w:rFonts w:ascii="Times New Roman" w:hAnsi="Times New Roman" w:cs="Times New Roman"/>
              </w:rPr>
            </w:pPr>
          </w:p>
        </w:tc>
        <w:tc>
          <w:tcPr>
            <w:tcW w:w="1169" w:type="dxa"/>
          </w:tcPr>
          <w:p w14:paraId="5565CE0E" w14:textId="77777777" w:rsidR="007B17BC" w:rsidRPr="007B17BC" w:rsidRDefault="007B17BC" w:rsidP="0070383D">
            <w:pPr>
              <w:rPr>
                <w:rFonts w:ascii="Times New Roman" w:hAnsi="Times New Roman" w:cs="Times New Roman"/>
              </w:rPr>
            </w:pPr>
          </w:p>
        </w:tc>
        <w:tc>
          <w:tcPr>
            <w:tcW w:w="1169" w:type="dxa"/>
          </w:tcPr>
          <w:p w14:paraId="3D9EDD61" w14:textId="77777777" w:rsidR="007B17BC" w:rsidRPr="007B17BC" w:rsidRDefault="007B17BC" w:rsidP="0070383D">
            <w:pPr>
              <w:rPr>
                <w:rFonts w:ascii="Times New Roman" w:hAnsi="Times New Roman" w:cs="Times New Roman"/>
              </w:rPr>
            </w:pPr>
          </w:p>
        </w:tc>
        <w:tc>
          <w:tcPr>
            <w:tcW w:w="1169" w:type="dxa"/>
          </w:tcPr>
          <w:p w14:paraId="129FBA77" w14:textId="77777777" w:rsidR="007B17BC" w:rsidRPr="007B17BC" w:rsidRDefault="007B17BC" w:rsidP="0070383D">
            <w:pPr>
              <w:rPr>
                <w:rFonts w:ascii="Times New Roman" w:hAnsi="Times New Roman" w:cs="Times New Roman"/>
              </w:rPr>
            </w:pPr>
          </w:p>
        </w:tc>
      </w:tr>
      <w:tr w:rsidR="007B17BC" w14:paraId="7C1C4AF4" w14:textId="77777777" w:rsidTr="007B17BC">
        <w:tc>
          <w:tcPr>
            <w:tcW w:w="1168" w:type="dxa"/>
          </w:tcPr>
          <w:p w14:paraId="52F8D795" w14:textId="0D642D1D" w:rsidR="007B17BC" w:rsidRPr="007B17BC" w:rsidRDefault="007B17BC" w:rsidP="0070383D">
            <w:pPr>
              <w:rPr>
                <w:rFonts w:ascii="Times New Roman" w:hAnsi="Times New Roman" w:cs="Times New Roman"/>
              </w:rPr>
            </w:pPr>
            <w:r w:rsidRPr="007B17BC">
              <w:rPr>
                <w:rFonts w:ascii="Times New Roman" w:hAnsi="Times New Roman" w:cs="Times New Roman"/>
              </w:rPr>
              <w:t>AP</w:t>
            </w:r>
          </w:p>
        </w:tc>
        <w:tc>
          <w:tcPr>
            <w:tcW w:w="1168" w:type="dxa"/>
          </w:tcPr>
          <w:p w14:paraId="2F735EEC" w14:textId="4106E9FF"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780D5DDF" w14:textId="77777777" w:rsidR="007B17BC" w:rsidRPr="007B17BC" w:rsidRDefault="007B17BC" w:rsidP="0070383D">
            <w:pPr>
              <w:rPr>
                <w:rFonts w:ascii="Times New Roman" w:hAnsi="Times New Roman" w:cs="Times New Roman"/>
              </w:rPr>
            </w:pPr>
          </w:p>
        </w:tc>
        <w:tc>
          <w:tcPr>
            <w:tcW w:w="1169" w:type="dxa"/>
          </w:tcPr>
          <w:p w14:paraId="33D7218F" w14:textId="77777777" w:rsidR="007B17BC" w:rsidRPr="007B17BC" w:rsidRDefault="007B17BC" w:rsidP="0070383D">
            <w:pPr>
              <w:rPr>
                <w:rFonts w:ascii="Times New Roman" w:hAnsi="Times New Roman" w:cs="Times New Roman"/>
              </w:rPr>
            </w:pPr>
          </w:p>
        </w:tc>
        <w:tc>
          <w:tcPr>
            <w:tcW w:w="1169" w:type="dxa"/>
          </w:tcPr>
          <w:p w14:paraId="5F2F3401" w14:textId="77777777" w:rsidR="007B17BC" w:rsidRPr="007B17BC" w:rsidRDefault="007B17BC" w:rsidP="0070383D">
            <w:pPr>
              <w:rPr>
                <w:rFonts w:ascii="Times New Roman" w:hAnsi="Times New Roman" w:cs="Times New Roman"/>
              </w:rPr>
            </w:pPr>
          </w:p>
        </w:tc>
        <w:tc>
          <w:tcPr>
            <w:tcW w:w="1169" w:type="dxa"/>
          </w:tcPr>
          <w:p w14:paraId="30EAE806" w14:textId="77777777" w:rsidR="007B17BC" w:rsidRPr="007B17BC" w:rsidRDefault="007B17BC" w:rsidP="0070383D">
            <w:pPr>
              <w:rPr>
                <w:rFonts w:ascii="Times New Roman" w:hAnsi="Times New Roman" w:cs="Times New Roman"/>
              </w:rPr>
            </w:pPr>
          </w:p>
        </w:tc>
        <w:tc>
          <w:tcPr>
            <w:tcW w:w="1169" w:type="dxa"/>
          </w:tcPr>
          <w:p w14:paraId="3ED409F8" w14:textId="77777777" w:rsidR="007B17BC" w:rsidRPr="007B17BC" w:rsidRDefault="007B17BC" w:rsidP="0070383D">
            <w:pPr>
              <w:rPr>
                <w:rFonts w:ascii="Times New Roman" w:hAnsi="Times New Roman" w:cs="Times New Roman"/>
              </w:rPr>
            </w:pPr>
          </w:p>
        </w:tc>
        <w:tc>
          <w:tcPr>
            <w:tcW w:w="1169" w:type="dxa"/>
          </w:tcPr>
          <w:p w14:paraId="678F3620" w14:textId="77777777" w:rsidR="007B17BC" w:rsidRPr="007B17BC" w:rsidRDefault="007B17BC" w:rsidP="0070383D">
            <w:pPr>
              <w:rPr>
                <w:rFonts w:ascii="Times New Roman" w:hAnsi="Times New Roman" w:cs="Times New Roman"/>
              </w:rPr>
            </w:pPr>
          </w:p>
        </w:tc>
      </w:tr>
      <w:tr w:rsidR="007B17BC" w14:paraId="2652273F" w14:textId="77777777" w:rsidTr="007B17BC">
        <w:tc>
          <w:tcPr>
            <w:tcW w:w="1168" w:type="dxa"/>
          </w:tcPr>
          <w:p w14:paraId="647470F8" w14:textId="01F88C03" w:rsidR="007B17BC" w:rsidRPr="007B17BC" w:rsidRDefault="007B17BC" w:rsidP="0070383D">
            <w:pPr>
              <w:rPr>
                <w:rFonts w:ascii="Times New Roman" w:hAnsi="Times New Roman" w:cs="Times New Roman"/>
              </w:rPr>
            </w:pPr>
            <w:r w:rsidRPr="007B17BC">
              <w:rPr>
                <w:rFonts w:ascii="Times New Roman" w:hAnsi="Times New Roman" w:cs="Times New Roman"/>
              </w:rPr>
              <w:t>BG</w:t>
            </w:r>
          </w:p>
        </w:tc>
        <w:tc>
          <w:tcPr>
            <w:tcW w:w="1168" w:type="dxa"/>
          </w:tcPr>
          <w:p w14:paraId="621EBD86" w14:textId="77777777" w:rsidR="007B17BC" w:rsidRPr="007B17BC" w:rsidRDefault="007B17BC" w:rsidP="0070383D">
            <w:pPr>
              <w:rPr>
                <w:rFonts w:ascii="Times New Roman" w:hAnsi="Times New Roman" w:cs="Times New Roman"/>
              </w:rPr>
            </w:pPr>
          </w:p>
        </w:tc>
        <w:tc>
          <w:tcPr>
            <w:tcW w:w="1169" w:type="dxa"/>
          </w:tcPr>
          <w:p w14:paraId="505998F1" w14:textId="040F6E40"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184D3889" w14:textId="77777777" w:rsidR="007B17BC" w:rsidRPr="007B17BC" w:rsidRDefault="007B17BC" w:rsidP="0070383D">
            <w:pPr>
              <w:rPr>
                <w:rFonts w:ascii="Times New Roman" w:hAnsi="Times New Roman" w:cs="Times New Roman"/>
              </w:rPr>
            </w:pPr>
          </w:p>
        </w:tc>
        <w:tc>
          <w:tcPr>
            <w:tcW w:w="1169" w:type="dxa"/>
          </w:tcPr>
          <w:p w14:paraId="657E9138" w14:textId="77777777" w:rsidR="007B17BC" w:rsidRPr="007B17BC" w:rsidRDefault="007B17BC" w:rsidP="0070383D">
            <w:pPr>
              <w:rPr>
                <w:rFonts w:ascii="Times New Roman" w:hAnsi="Times New Roman" w:cs="Times New Roman"/>
              </w:rPr>
            </w:pPr>
          </w:p>
        </w:tc>
        <w:tc>
          <w:tcPr>
            <w:tcW w:w="1169" w:type="dxa"/>
          </w:tcPr>
          <w:p w14:paraId="43960D0D" w14:textId="77777777" w:rsidR="007B17BC" w:rsidRPr="007B17BC" w:rsidRDefault="007B17BC" w:rsidP="0070383D">
            <w:pPr>
              <w:rPr>
                <w:rFonts w:ascii="Times New Roman" w:hAnsi="Times New Roman" w:cs="Times New Roman"/>
              </w:rPr>
            </w:pPr>
          </w:p>
        </w:tc>
        <w:tc>
          <w:tcPr>
            <w:tcW w:w="1169" w:type="dxa"/>
          </w:tcPr>
          <w:p w14:paraId="6E7F814A" w14:textId="77777777" w:rsidR="007B17BC" w:rsidRPr="007B17BC" w:rsidRDefault="007B17BC" w:rsidP="0070383D">
            <w:pPr>
              <w:rPr>
                <w:rFonts w:ascii="Times New Roman" w:hAnsi="Times New Roman" w:cs="Times New Roman"/>
              </w:rPr>
            </w:pPr>
          </w:p>
        </w:tc>
        <w:tc>
          <w:tcPr>
            <w:tcW w:w="1169" w:type="dxa"/>
          </w:tcPr>
          <w:p w14:paraId="2C8FDE5C" w14:textId="77777777" w:rsidR="007B17BC" w:rsidRPr="007B17BC" w:rsidRDefault="007B17BC" w:rsidP="0070383D">
            <w:pPr>
              <w:rPr>
                <w:rFonts w:ascii="Times New Roman" w:hAnsi="Times New Roman" w:cs="Times New Roman"/>
              </w:rPr>
            </w:pPr>
          </w:p>
        </w:tc>
      </w:tr>
      <w:tr w:rsidR="007B17BC" w14:paraId="2B26024C" w14:textId="77777777" w:rsidTr="007B17BC">
        <w:tc>
          <w:tcPr>
            <w:tcW w:w="1168" w:type="dxa"/>
          </w:tcPr>
          <w:p w14:paraId="38B85BBA" w14:textId="5EFBA9C9" w:rsidR="007B17BC" w:rsidRPr="007B17BC" w:rsidRDefault="007B17BC" w:rsidP="0070383D">
            <w:pPr>
              <w:rPr>
                <w:rFonts w:ascii="Times New Roman" w:hAnsi="Times New Roman" w:cs="Times New Roman"/>
              </w:rPr>
            </w:pPr>
            <w:r w:rsidRPr="007B17BC">
              <w:rPr>
                <w:rFonts w:ascii="Times New Roman" w:hAnsi="Times New Roman" w:cs="Times New Roman"/>
              </w:rPr>
              <w:t>BX</w:t>
            </w:r>
          </w:p>
        </w:tc>
        <w:tc>
          <w:tcPr>
            <w:tcW w:w="1168" w:type="dxa"/>
          </w:tcPr>
          <w:p w14:paraId="13A3BF1F" w14:textId="77777777" w:rsidR="007B17BC" w:rsidRPr="007B17BC" w:rsidRDefault="007B17BC" w:rsidP="0070383D">
            <w:pPr>
              <w:rPr>
                <w:rFonts w:ascii="Times New Roman" w:hAnsi="Times New Roman" w:cs="Times New Roman"/>
              </w:rPr>
            </w:pPr>
          </w:p>
        </w:tc>
        <w:tc>
          <w:tcPr>
            <w:tcW w:w="1169" w:type="dxa"/>
          </w:tcPr>
          <w:p w14:paraId="0BE7C5DB" w14:textId="77777777" w:rsidR="007B17BC" w:rsidRPr="007B17BC" w:rsidRDefault="007B17BC" w:rsidP="0070383D">
            <w:pPr>
              <w:rPr>
                <w:rFonts w:ascii="Times New Roman" w:hAnsi="Times New Roman" w:cs="Times New Roman"/>
              </w:rPr>
            </w:pPr>
          </w:p>
        </w:tc>
        <w:tc>
          <w:tcPr>
            <w:tcW w:w="1169" w:type="dxa"/>
          </w:tcPr>
          <w:p w14:paraId="559E21DF" w14:textId="77777777" w:rsidR="007B17BC" w:rsidRPr="007B17BC" w:rsidRDefault="007B17BC" w:rsidP="0070383D">
            <w:pPr>
              <w:rPr>
                <w:rFonts w:ascii="Times New Roman" w:hAnsi="Times New Roman" w:cs="Times New Roman"/>
              </w:rPr>
            </w:pPr>
          </w:p>
        </w:tc>
        <w:tc>
          <w:tcPr>
            <w:tcW w:w="1169" w:type="dxa"/>
          </w:tcPr>
          <w:p w14:paraId="2E865482" w14:textId="77777777" w:rsidR="007B17BC" w:rsidRPr="007B17BC" w:rsidRDefault="007B17BC" w:rsidP="0070383D">
            <w:pPr>
              <w:rPr>
                <w:rFonts w:ascii="Times New Roman" w:hAnsi="Times New Roman" w:cs="Times New Roman"/>
              </w:rPr>
            </w:pPr>
          </w:p>
        </w:tc>
        <w:tc>
          <w:tcPr>
            <w:tcW w:w="1169" w:type="dxa"/>
          </w:tcPr>
          <w:p w14:paraId="7264D9AA" w14:textId="77777777" w:rsidR="007B17BC" w:rsidRPr="007B17BC" w:rsidRDefault="007B17BC" w:rsidP="0070383D">
            <w:pPr>
              <w:rPr>
                <w:rFonts w:ascii="Times New Roman" w:hAnsi="Times New Roman" w:cs="Times New Roman"/>
              </w:rPr>
            </w:pPr>
          </w:p>
        </w:tc>
        <w:tc>
          <w:tcPr>
            <w:tcW w:w="1169" w:type="dxa"/>
          </w:tcPr>
          <w:p w14:paraId="21FF31D1" w14:textId="77777777" w:rsidR="007B17BC" w:rsidRPr="007B17BC" w:rsidRDefault="007B17BC" w:rsidP="0070383D">
            <w:pPr>
              <w:rPr>
                <w:rFonts w:ascii="Times New Roman" w:hAnsi="Times New Roman" w:cs="Times New Roman"/>
              </w:rPr>
            </w:pPr>
          </w:p>
        </w:tc>
        <w:tc>
          <w:tcPr>
            <w:tcW w:w="1169" w:type="dxa"/>
          </w:tcPr>
          <w:p w14:paraId="5626D77F" w14:textId="77777777" w:rsidR="007B17BC" w:rsidRPr="007B17BC" w:rsidRDefault="007B17BC" w:rsidP="0070383D">
            <w:pPr>
              <w:rPr>
                <w:rFonts w:ascii="Times New Roman" w:hAnsi="Times New Roman" w:cs="Times New Roman"/>
              </w:rPr>
            </w:pPr>
          </w:p>
        </w:tc>
      </w:tr>
      <w:tr w:rsidR="007B17BC" w14:paraId="531CFAA5" w14:textId="77777777" w:rsidTr="007B17BC">
        <w:tc>
          <w:tcPr>
            <w:tcW w:w="1168" w:type="dxa"/>
          </w:tcPr>
          <w:p w14:paraId="6C32EB4F" w14:textId="5B69377B" w:rsidR="007B17BC" w:rsidRPr="007B17BC" w:rsidRDefault="007B17BC" w:rsidP="0070383D">
            <w:pPr>
              <w:rPr>
                <w:rFonts w:ascii="Times New Roman" w:hAnsi="Times New Roman" w:cs="Times New Roman"/>
              </w:rPr>
            </w:pPr>
            <w:r w:rsidRPr="007B17BC">
              <w:rPr>
                <w:rFonts w:ascii="Times New Roman" w:hAnsi="Times New Roman" w:cs="Times New Roman"/>
              </w:rPr>
              <w:t>CBH</w:t>
            </w:r>
          </w:p>
        </w:tc>
        <w:tc>
          <w:tcPr>
            <w:tcW w:w="1168" w:type="dxa"/>
          </w:tcPr>
          <w:p w14:paraId="787A1D66" w14:textId="1CF768C3"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7FC6BAE0" w14:textId="285B67A5"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05FC2814" w14:textId="77777777" w:rsidR="007B17BC" w:rsidRPr="007B17BC" w:rsidRDefault="007B17BC" w:rsidP="0070383D">
            <w:pPr>
              <w:rPr>
                <w:rFonts w:ascii="Times New Roman" w:hAnsi="Times New Roman" w:cs="Times New Roman"/>
              </w:rPr>
            </w:pPr>
          </w:p>
        </w:tc>
        <w:tc>
          <w:tcPr>
            <w:tcW w:w="1169" w:type="dxa"/>
          </w:tcPr>
          <w:p w14:paraId="359A2EC1" w14:textId="21582C9F" w:rsidR="007B17BC" w:rsidRPr="007B17BC" w:rsidRDefault="007B17BC" w:rsidP="0070383D">
            <w:pPr>
              <w:rPr>
                <w:rFonts w:ascii="Times New Roman" w:hAnsi="Times New Roman" w:cs="Times New Roman"/>
              </w:rPr>
            </w:pPr>
          </w:p>
        </w:tc>
        <w:tc>
          <w:tcPr>
            <w:tcW w:w="1169" w:type="dxa"/>
          </w:tcPr>
          <w:p w14:paraId="77007162" w14:textId="6AFBECBC"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670AC38C" w14:textId="77777777" w:rsidR="007B17BC" w:rsidRPr="007B17BC" w:rsidRDefault="007B17BC" w:rsidP="0070383D">
            <w:pPr>
              <w:rPr>
                <w:rFonts w:ascii="Times New Roman" w:hAnsi="Times New Roman" w:cs="Times New Roman"/>
              </w:rPr>
            </w:pPr>
          </w:p>
        </w:tc>
        <w:tc>
          <w:tcPr>
            <w:tcW w:w="1169" w:type="dxa"/>
          </w:tcPr>
          <w:p w14:paraId="22FCB0F2" w14:textId="77777777" w:rsidR="007B17BC" w:rsidRPr="007B17BC" w:rsidRDefault="007B17BC" w:rsidP="0070383D">
            <w:pPr>
              <w:rPr>
                <w:rFonts w:ascii="Times New Roman" w:hAnsi="Times New Roman" w:cs="Times New Roman"/>
              </w:rPr>
            </w:pPr>
          </w:p>
        </w:tc>
      </w:tr>
      <w:tr w:rsidR="007B17BC" w14:paraId="002D9131" w14:textId="77777777" w:rsidTr="007B17BC">
        <w:tc>
          <w:tcPr>
            <w:tcW w:w="1168" w:type="dxa"/>
          </w:tcPr>
          <w:p w14:paraId="743E04EC" w14:textId="410299ED" w:rsidR="007B17BC" w:rsidRPr="007B17BC" w:rsidRDefault="007B17BC" w:rsidP="0070383D">
            <w:pPr>
              <w:rPr>
                <w:rFonts w:ascii="Times New Roman" w:hAnsi="Times New Roman" w:cs="Times New Roman"/>
              </w:rPr>
            </w:pPr>
            <w:r w:rsidRPr="007B17BC">
              <w:rPr>
                <w:rFonts w:ascii="Times New Roman" w:hAnsi="Times New Roman" w:cs="Times New Roman"/>
              </w:rPr>
              <w:t>LAP</w:t>
            </w:r>
          </w:p>
        </w:tc>
        <w:tc>
          <w:tcPr>
            <w:tcW w:w="1168" w:type="dxa"/>
          </w:tcPr>
          <w:p w14:paraId="0A4FBF5C" w14:textId="513ED7B4" w:rsidR="007B17BC" w:rsidRPr="007B17BC" w:rsidRDefault="007B17BC" w:rsidP="0070383D">
            <w:pPr>
              <w:rPr>
                <w:rFonts w:ascii="Times New Roman" w:hAnsi="Times New Roman" w:cs="Times New Roman"/>
              </w:rPr>
            </w:pPr>
          </w:p>
        </w:tc>
        <w:tc>
          <w:tcPr>
            <w:tcW w:w="1169" w:type="dxa"/>
          </w:tcPr>
          <w:p w14:paraId="306CD602" w14:textId="5348D3FE" w:rsidR="007B17BC" w:rsidRPr="007B17BC" w:rsidRDefault="007B17BC" w:rsidP="0070383D">
            <w:pPr>
              <w:rPr>
                <w:rFonts w:ascii="Times New Roman" w:hAnsi="Times New Roman" w:cs="Times New Roman"/>
              </w:rPr>
            </w:pPr>
          </w:p>
        </w:tc>
        <w:tc>
          <w:tcPr>
            <w:tcW w:w="1169" w:type="dxa"/>
          </w:tcPr>
          <w:p w14:paraId="5A5ADD4C" w14:textId="77777777" w:rsidR="007B17BC" w:rsidRPr="007B17BC" w:rsidRDefault="007B17BC" w:rsidP="0070383D">
            <w:pPr>
              <w:rPr>
                <w:rFonts w:ascii="Times New Roman" w:hAnsi="Times New Roman" w:cs="Times New Roman"/>
              </w:rPr>
            </w:pPr>
          </w:p>
        </w:tc>
        <w:tc>
          <w:tcPr>
            <w:tcW w:w="1169" w:type="dxa"/>
          </w:tcPr>
          <w:p w14:paraId="6AE88CE4" w14:textId="78C90C6C" w:rsidR="007B17BC" w:rsidRPr="007B17BC" w:rsidRDefault="007B17BC" w:rsidP="0070383D">
            <w:pPr>
              <w:rPr>
                <w:rFonts w:ascii="Times New Roman" w:hAnsi="Times New Roman" w:cs="Times New Roman"/>
              </w:rPr>
            </w:pPr>
          </w:p>
        </w:tc>
        <w:tc>
          <w:tcPr>
            <w:tcW w:w="1169" w:type="dxa"/>
          </w:tcPr>
          <w:p w14:paraId="7671F053" w14:textId="77777777" w:rsidR="007B17BC" w:rsidRPr="007B17BC" w:rsidRDefault="007B17BC" w:rsidP="0070383D">
            <w:pPr>
              <w:rPr>
                <w:rFonts w:ascii="Times New Roman" w:hAnsi="Times New Roman" w:cs="Times New Roman"/>
              </w:rPr>
            </w:pPr>
          </w:p>
        </w:tc>
        <w:tc>
          <w:tcPr>
            <w:tcW w:w="1169" w:type="dxa"/>
          </w:tcPr>
          <w:p w14:paraId="0C1D96C4" w14:textId="77777777" w:rsidR="007B17BC" w:rsidRPr="007B17BC" w:rsidRDefault="007B17BC" w:rsidP="0070383D">
            <w:pPr>
              <w:rPr>
                <w:rFonts w:ascii="Times New Roman" w:hAnsi="Times New Roman" w:cs="Times New Roman"/>
              </w:rPr>
            </w:pPr>
          </w:p>
        </w:tc>
        <w:tc>
          <w:tcPr>
            <w:tcW w:w="1169" w:type="dxa"/>
          </w:tcPr>
          <w:p w14:paraId="662DA55B" w14:textId="77777777" w:rsidR="007B17BC" w:rsidRPr="007B17BC" w:rsidRDefault="007B17BC" w:rsidP="0070383D">
            <w:pPr>
              <w:rPr>
                <w:rFonts w:ascii="Times New Roman" w:hAnsi="Times New Roman" w:cs="Times New Roman"/>
              </w:rPr>
            </w:pPr>
          </w:p>
        </w:tc>
      </w:tr>
      <w:tr w:rsidR="007B17BC" w14:paraId="3E49CE17" w14:textId="77777777" w:rsidTr="007B17BC">
        <w:tc>
          <w:tcPr>
            <w:tcW w:w="1168" w:type="dxa"/>
          </w:tcPr>
          <w:p w14:paraId="14F090E4" w14:textId="491F5BEB" w:rsidR="007B17BC" w:rsidRPr="007B17BC" w:rsidRDefault="007B17BC" w:rsidP="0070383D">
            <w:pPr>
              <w:rPr>
                <w:rFonts w:ascii="Times New Roman" w:hAnsi="Times New Roman" w:cs="Times New Roman"/>
              </w:rPr>
            </w:pPr>
            <w:r w:rsidRPr="007B17BC">
              <w:rPr>
                <w:rFonts w:ascii="Times New Roman" w:hAnsi="Times New Roman" w:cs="Times New Roman"/>
              </w:rPr>
              <w:t>NAG</w:t>
            </w:r>
          </w:p>
        </w:tc>
        <w:tc>
          <w:tcPr>
            <w:tcW w:w="1168" w:type="dxa"/>
          </w:tcPr>
          <w:p w14:paraId="6BF34A8D" w14:textId="723483B3"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6F7FE740" w14:textId="46980DF9"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18D76EF9" w14:textId="77777777" w:rsidR="007B17BC" w:rsidRPr="007B17BC" w:rsidRDefault="007B17BC" w:rsidP="0070383D">
            <w:pPr>
              <w:rPr>
                <w:rFonts w:ascii="Times New Roman" w:hAnsi="Times New Roman" w:cs="Times New Roman"/>
              </w:rPr>
            </w:pPr>
          </w:p>
        </w:tc>
        <w:tc>
          <w:tcPr>
            <w:tcW w:w="1169" w:type="dxa"/>
          </w:tcPr>
          <w:p w14:paraId="1BC90F84" w14:textId="5DB85742" w:rsidR="007B17BC" w:rsidRPr="007B17BC" w:rsidRDefault="007B17BC" w:rsidP="0070383D">
            <w:pPr>
              <w:rPr>
                <w:rFonts w:ascii="Times New Roman" w:hAnsi="Times New Roman" w:cs="Times New Roman"/>
              </w:rPr>
            </w:pPr>
          </w:p>
        </w:tc>
        <w:tc>
          <w:tcPr>
            <w:tcW w:w="1169" w:type="dxa"/>
          </w:tcPr>
          <w:p w14:paraId="0B64F241" w14:textId="6ADE4B4D" w:rsidR="007B17BC" w:rsidRPr="007B17BC" w:rsidRDefault="00B12905" w:rsidP="0070383D">
            <w:pPr>
              <w:rPr>
                <w:rFonts w:ascii="Times New Roman" w:hAnsi="Times New Roman" w:cs="Times New Roman"/>
              </w:rPr>
            </w:pPr>
            <w:r>
              <w:rPr>
                <w:rFonts w:ascii="Times New Roman" w:hAnsi="Times New Roman" w:cs="Times New Roman"/>
              </w:rPr>
              <w:t>**</w:t>
            </w:r>
          </w:p>
        </w:tc>
        <w:tc>
          <w:tcPr>
            <w:tcW w:w="1169" w:type="dxa"/>
          </w:tcPr>
          <w:p w14:paraId="3AAE5D0A" w14:textId="77777777" w:rsidR="007B17BC" w:rsidRPr="007B17BC" w:rsidRDefault="007B17BC" w:rsidP="0070383D">
            <w:pPr>
              <w:rPr>
                <w:rFonts w:ascii="Times New Roman" w:hAnsi="Times New Roman" w:cs="Times New Roman"/>
              </w:rPr>
            </w:pPr>
          </w:p>
        </w:tc>
        <w:tc>
          <w:tcPr>
            <w:tcW w:w="1169" w:type="dxa"/>
          </w:tcPr>
          <w:p w14:paraId="4E340FAA" w14:textId="77777777" w:rsidR="007B17BC" w:rsidRPr="007B17BC" w:rsidRDefault="007B17BC" w:rsidP="0070383D">
            <w:pPr>
              <w:rPr>
                <w:rFonts w:ascii="Times New Roman" w:hAnsi="Times New Roman" w:cs="Times New Roman"/>
              </w:rPr>
            </w:pPr>
          </w:p>
        </w:tc>
      </w:tr>
      <w:tr w:rsidR="007B17BC" w14:paraId="2C92F6B0" w14:textId="77777777" w:rsidTr="007B17BC">
        <w:tc>
          <w:tcPr>
            <w:tcW w:w="1168" w:type="dxa"/>
          </w:tcPr>
          <w:p w14:paraId="19C877C4" w14:textId="5B10C344" w:rsidR="007B17BC" w:rsidRPr="007B17BC" w:rsidRDefault="007B17BC" w:rsidP="0070383D">
            <w:pPr>
              <w:rPr>
                <w:rFonts w:ascii="Times New Roman" w:hAnsi="Times New Roman" w:cs="Times New Roman"/>
              </w:rPr>
            </w:pPr>
            <w:r w:rsidRPr="007B17BC">
              <w:rPr>
                <w:rFonts w:ascii="Times New Roman" w:hAnsi="Times New Roman" w:cs="Times New Roman"/>
              </w:rPr>
              <w:t>PPO</w:t>
            </w:r>
          </w:p>
        </w:tc>
        <w:tc>
          <w:tcPr>
            <w:tcW w:w="1168" w:type="dxa"/>
          </w:tcPr>
          <w:p w14:paraId="3AA75C4A" w14:textId="77777777" w:rsidR="007B17BC" w:rsidRPr="007B17BC" w:rsidRDefault="007B17BC" w:rsidP="0070383D">
            <w:pPr>
              <w:rPr>
                <w:rFonts w:ascii="Times New Roman" w:hAnsi="Times New Roman" w:cs="Times New Roman"/>
              </w:rPr>
            </w:pPr>
          </w:p>
        </w:tc>
        <w:tc>
          <w:tcPr>
            <w:tcW w:w="1169" w:type="dxa"/>
          </w:tcPr>
          <w:p w14:paraId="418C64AA" w14:textId="41385F8E"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41FEA92C" w14:textId="77777777" w:rsidR="007B17BC" w:rsidRPr="007B17BC" w:rsidRDefault="007B17BC" w:rsidP="0070383D">
            <w:pPr>
              <w:rPr>
                <w:rFonts w:ascii="Times New Roman" w:hAnsi="Times New Roman" w:cs="Times New Roman"/>
              </w:rPr>
            </w:pPr>
          </w:p>
        </w:tc>
        <w:tc>
          <w:tcPr>
            <w:tcW w:w="1169" w:type="dxa"/>
          </w:tcPr>
          <w:p w14:paraId="61ACC789" w14:textId="77777777" w:rsidR="007B17BC" w:rsidRPr="007B17BC" w:rsidRDefault="007B17BC" w:rsidP="0070383D">
            <w:pPr>
              <w:rPr>
                <w:rFonts w:ascii="Times New Roman" w:hAnsi="Times New Roman" w:cs="Times New Roman"/>
              </w:rPr>
            </w:pPr>
          </w:p>
        </w:tc>
        <w:tc>
          <w:tcPr>
            <w:tcW w:w="1169" w:type="dxa"/>
          </w:tcPr>
          <w:p w14:paraId="3C6FC8B5" w14:textId="77777777" w:rsidR="007B17BC" w:rsidRPr="007B17BC" w:rsidRDefault="007B17BC" w:rsidP="0070383D">
            <w:pPr>
              <w:rPr>
                <w:rFonts w:ascii="Times New Roman" w:hAnsi="Times New Roman" w:cs="Times New Roman"/>
              </w:rPr>
            </w:pPr>
          </w:p>
        </w:tc>
        <w:tc>
          <w:tcPr>
            <w:tcW w:w="1169" w:type="dxa"/>
          </w:tcPr>
          <w:p w14:paraId="27739DD9" w14:textId="77777777" w:rsidR="007B17BC" w:rsidRPr="007B17BC" w:rsidRDefault="007B17BC" w:rsidP="0070383D">
            <w:pPr>
              <w:rPr>
                <w:rFonts w:ascii="Times New Roman" w:hAnsi="Times New Roman" w:cs="Times New Roman"/>
              </w:rPr>
            </w:pPr>
          </w:p>
        </w:tc>
        <w:tc>
          <w:tcPr>
            <w:tcW w:w="1169" w:type="dxa"/>
          </w:tcPr>
          <w:p w14:paraId="197B5C5C" w14:textId="6F135C0B" w:rsidR="007B17BC" w:rsidRPr="007B17BC" w:rsidRDefault="000E6B19" w:rsidP="0070383D">
            <w:pPr>
              <w:rPr>
                <w:rFonts w:ascii="Times New Roman" w:hAnsi="Times New Roman" w:cs="Times New Roman"/>
              </w:rPr>
            </w:pPr>
            <w:r>
              <w:rPr>
                <w:rFonts w:ascii="Times New Roman" w:hAnsi="Times New Roman" w:cs="Times New Roman"/>
              </w:rPr>
              <w:t>*</w:t>
            </w:r>
          </w:p>
        </w:tc>
      </w:tr>
      <w:bookmarkEnd w:id="115"/>
    </w:tbl>
    <w:p w14:paraId="541BCCE5" w14:textId="0A71E756" w:rsidR="007B17BC" w:rsidRDefault="007B17BC" w:rsidP="0070383D">
      <w:pPr>
        <w:rPr>
          <w:rFonts w:ascii="Times New Roman" w:hAnsi="Times New Roman" w:cs="Times New Roman"/>
          <w:sz w:val="24"/>
          <w:szCs w:val="24"/>
        </w:rPr>
      </w:pPr>
    </w:p>
    <w:p w14:paraId="1A53455C" w14:textId="77777777" w:rsidR="000E6B19" w:rsidRDefault="000E6B19" w:rsidP="000E6B19">
      <w:pPr>
        <w:rPr>
          <w:rFonts w:ascii="Times New Roman" w:hAnsi="Times New Roman" w:cs="Times New Roman"/>
          <w:sz w:val="24"/>
          <w:szCs w:val="24"/>
        </w:rPr>
      </w:pPr>
      <w:r>
        <w:rPr>
          <w:rFonts w:ascii="Times New Roman" w:hAnsi="Times New Roman" w:cs="Times New Roman"/>
          <w:b/>
          <w:bCs/>
          <w:i/>
          <w:iCs/>
          <w:sz w:val="24"/>
          <w:szCs w:val="24"/>
        </w:rPr>
        <w:t>Table 2.</w:t>
      </w:r>
      <w:r>
        <w:rPr>
          <w:rFonts w:ascii="Times New Roman" w:hAnsi="Times New Roman" w:cs="Times New Roman"/>
          <w:sz w:val="24"/>
          <w:szCs w:val="24"/>
        </w:rPr>
        <w:t xml:space="preserve"> MANOVA and ANOVA results of K</w:t>
      </w:r>
      <w:r>
        <w:rPr>
          <w:rFonts w:ascii="Times New Roman" w:hAnsi="Times New Roman" w:cs="Times New Roman"/>
          <w:sz w:val="24"/>
          <w:szCs w:val="24"/>
          <w:vertAlign w:val="subscript"/>
        </w:rPr>
        <w:t>m</w:t>
      </w:r>
      <w:r>
        <w:rPr>
          <w:rFonts w:ascii="Times New Roman" w:hAnsi="Times New Roman" w:cs="Times New Roman"/>
          <w:sz w:val="24"/>
          <w:szCs w:val="24"/>
        </w:rPr>
        <w:t>, updated with non-significant interactions and main effects from Tukey post-hoc comparisons. (blank cells indicate lack of significance; * 0.01 ≤ p &lt; 0.05; ** 0.001 ≤ p &lt; 0.01; *** p &lt; 0.001).</w:t>
      </w:r>
    </w:p>
    <w:tbl>
      <w:tblPr>
        <w:tblStyle w:val="TableGrid"/>
        <w:tblW w:w="0" w:type="auto"/>
        <w:tblLook w:val="04A0" w:firstRow="1" w:lastRow="0" w:firstColumn="1" w:lastColumn="0" w:noHBand="0" w:noVBand="1"/>
      </w:tblPr>
      <w:tblGrid>
        <w:gridCol w:w="1206"/>
        <w:gridCol w:w="837"/>
        <w:gridCol w:w="1182"/>
        <w:gridCol w:w="1341"/>
        <w:gridCol w:w="1341"/>
        <w:gridCol w:w="1182"/>
        <w:gridCol w:w="1341"/>
        <w:gridCol w:w="920"/>
      </w:tblGrid>
      <w:tr w:rsidR="000E6B19" w14:paraId="1CA91EFE" w14:textId="77777777" w:rsidTr="00833707">
        <w:tc>
          <w:tcPr>
            <w:tcW w:w="1168" w:type="dxa"/>
          </w:tcPr>
          <w:p w14:paraId="387097E8" w14:textId="77777777" w:rsidR="000E6B19" w:rsidRPr="007B17BC" w:rsidRDefault="000E6B19" w:rsidP="00833707">
            <w:pPr>
              <w:rPr>
                <w:rFonts w:ascii="Times New Roman" w:hAnsi="Times New Roman" w:cs="Times New Roman"/>
                <w:b/>
                <w:bCs/>
              </w:rPr>
            </w:pPr>
            <w:r w:rsidRPr="007B17BC">
              <w:rPr>
                <w:rFonts w:ascii="Times New Roman" w:hAnsi="Times New Roman" w:cs="Times New Roman"/>
                <w:b/>
                <w:bCs/>
              </w:rPr>
              <w:t>Enzyme</w:t>
            </w:r>
          </w:p>
        </w:tc>
        <w:tc>
          <w:tcPr>
            <w:tcW w:w="1168" w:type="dxa"/>
          </w:tcPr>
          <w:p w14:paraId="52806856" w14:textId="77777777" w:rsidR="000E6B19" w:rsidRPr="007B17BC" w:rsidRDefault="000E6B19" w:rsidP="00833707">
            <w:pPr>
              <w:rPr>
                <w:rFonts w:ascii="Times New Roman" w:hAnsi="Times New Roman" w:cs="Times New Roman"/>
              </w:rPr>
            </w:pPr>
            <w:r w:rsidRPr="007B17BC">
              <w:rPr>
                <w:rFonts w:ascii="Times New Roman" w:hAnsi="Times New Roman" w:cs="Times New Roman"/>
              </w:rPr>
              <w:t>Time</w:t>
            </w:r>
          </w:p>
        </w:tc>
        <w:tc>
          <w:tcPr>
            <w:tcW w:w="1169" w:type="dxa"/>
          </w:tcPr>
          <w:p w14:paraId="232F88E8" w14:textId="77777777" w:rsidR="000E6B19" w:rsidRPr="007B17BC" w:rsidRDefault="000E6B19" w:rsidP="00833707">
            <w:pPr>
              <w:rPr>
                <w:rFonts w:ascii="Times New Roman" w:hAnsi="Times New Roman" w:cs="Times New Roman"/>
              </w:rPr>
            </w:pPr>
            <w:r w:rsidRPr="007B17BC">
              <w:rPr>
                <w:rFonts w:ascii="Times New Roman" w:hAnsi="Times New Roman" w:cs="Times New Roman"/>
              </w:rPr>
              <w:t>Vegetation</w:t>
            </w:r>
          </w:p>
        </w:tc>
        <w:tc>
          <w:tcPr>
            <w:tcW w:w="1169" w:type="dxa"/>
          </w:tcPr>
          <w:p w14:paraId="71A3E1B4" w14:textId="77777777" w:rsidR="000E6B19" w:rsidRPr="007B17BC" w:rsidRDefault="000E6B19" w:rsidP="00833707">
            <w:pPr>
              <w:rPr>
                <w:rFonts w:ascii="Times New Roman" w:hAnsi="Times New Roman" w:cs="Times New Roman"/>
              </w:rPr>
            </w:pPr>
            <w:r w:rsidRPr="007B17BC">
              <w:rPr>
                <w:rFonts w:ascii="Times New Roman" w:hAnsi="Times New Roman" w:cs="Times New Roman"/>
              </w:rPr>
              <w:t>Precipitation</w:t>
            </w:r>
          </w:p>
        </w:tc>
        <w:tc>
          <w:tcPr>
            <w:tcW w:w="1169" w:type="dxa"/>
          </w:tcPr>
          <w:p w14:paraId="3716A3C9" w14:textId="77777777" w:rsidR="000E6B19" w:rsidRPr="007B17BC" w:rsidRDefault="000E6B19" w:rsidP="00833707">
            <w:pPr>
              <w:rPr>
                <w:rFonts w:ascii="Times New Roman" w:hAnsi="Times New Roman" w:cs="Times New Roman"/>
              </w:rPr>
            </w:pPr>
            <w:r w:rsidRPr="007B17BC">
              <w:rPr>
                <w:rFonts w:ascii="Times New Roman" w:hAnsi="Times New Roman" w:cs="Times New Roman"/>
              </w:rPr>
              <w:t>Time x Precip</w:t>
            </w:r>
            <w:r>
              <w:rPr>
                <w:rFonts w:ascii="Times New Roman" w:hAnsi="Times New Roman" w:cs="Times New Roman"/>
              </w:rPr>
              <w:t>i</w:t>
            </w:r>
            <w:r w:rsidRPr="007B17BC">
              <w:rPr>
                <w:rFonts w:ascii="Times New Roman" w:hAnsi="Times New Roman" w:cs="Times New Roman"/>
              </w:rPr>
              <w:t>t</w:t>
            </w:r>
            <w:r>
              <w:rPr>
                <w:rFonts w:ascii="Times New Roman" w:hAnsi="Times New Roman" w:cs="Times New Roman"/>
              </w:rPr>
              <w:t>at</w:t>
            </w:r>
            <w:r w:rsidRPr="007B17BC">
              <w:rPr>
                <w:rFonts w:ascii="Times New Roman" w:hAnsi="Times New Roman" w:cs="Times New Roman"/>
              </w:rPr>
              <w:t>ion</w:t>
            </w:r>
          </w:p>
        </w:tc>
        <w:tc>
          <w:tcPr>
            <w:tcW w:w="1169" w:type="dxa"/>
          </w:tcPr>
          <w:p w14:paraId="7A963759" w14:textId="77777777" w:rsidR="000E6B19" w:rsidRPr="007B17BC" w:rsidRDefault="000E6B19" w:rsidP="00833707">
            <w:pPr>
              <w:rPr>
                <w:rFonts w:ascii="Times New Roman" w:hAnsi="Times New Roman" w:cs="Times New Roman"/>
              </w:rPr>
            </w:pPr>
            <w:r w:rsidRPr="007B17BC">
              <w:rPr>
                <w:rFonts w:ascii="Times New Roman" w:hAnsi="Times New Roman" w:cs="Times New Roman"/>
              </w:rPr>
              <w:t>Time x Vegetation</w:t>
            </w:r>
          </w:p>
        </w:tc>
        <w:tc>
          <w:tcPr>
            <w:tcW w:w="1169" w:type="dxa"/>
          </w:tcPr>
          <w:p w14:paraId="6FD64FA9" w14:textId="77777777" w:rsidR="000E6B19" w:rsidRPr="007B17BC" w:rsidRDefault="000E6B19" w:rsidP="00833707">
            <w:pPr>
              <w:rPr>
                <w:rFonts w:ascii="Times New Roman" w:hAnsi="Times New Roman" w:cs="Times New Roman"/>
              </w:rPr>
            </w:pPr>
            <w:r w:rsidRPr="007B17BC">
              <w:rPr>
                <w:rFonts w:ascii="Times New Roman" w:hAnsi="Times New Roman" w:cs="Times New Roman"/>
              </w:rPr>
              <w:t>Vegetation x Precipitation</w:t>
            </w:r>
          </w:p>
        </w:tc>
        <w:tc>
          <w:tcPr>
            <w:tcW w:w="1169" w:type="dxa"/>
          </w:tcPr>
          <w:p w14:paraId="0BBAE9D4" w14:textId="77777777" w:rsidR="000E6B19" w:rsidRPr="007B17BC" w:rsidRDefault="000E6B19" w:rsidP="00833707">
            <w:pPr>
              <w:rPr>
                <w:rFonts w:ascii="Times New Roman" w:hAnsi="Times New Roman" w:cs="Times New Roman"/>
              </w:rPr>
            </w:pPr>
            <w:r w:rsidRPr="007B17BC">
              <w:rPr>
                <w:rFonts w:ascii="Times New Roman" w:hAnsi="Times New Roman" w:cs="Times New Roman"/>
              </w:rPr>
              <w:t>Three-way</w:t>
            </w:r>
          </w:p>
        </w:tc>
      </w:tr>
      <w:tr w:rsidR="000E6B19" w14:paraId="5AEB5C13" w14:textId="77777777" w:rsidTr="00833707">
        <w:tc>
          <w:tcPr>
            <w:tcW w:w="1168" w:type="dxa"/>
          </w:tcPr>
          <w:p w14:paraId="1F16B9DC" w14:textId="77777777" w:rsidR="000E6B19" w:rsidRPr="007B17BC" w:rsidRDefault="000E6B19" w:rsidP="00833707">
            <w:pPr>
              <w:rPr>
                <w:rFonts w:ascii="Times New Roman" w:hAnsi="Times New Roman" w:cs="Times New Roman"/>
              </w:rPr>
            </w:pPr>
            <w:r w:rsidRPr="007B17BC">
              <w:rPr>
                <w:rFonts w:ascii="Times New Roman" w:hAnsi="Times New Roman" w:cs="Times New Roman"/>
              </w:rPr>
              <w:t>MANOVA</w:t>
            </w:r>
          </w:p>
        </w:tc>
        <w:tc>
          <w:tcPr>
            <w:tcW w:w="1168" w:type="dxa"/>
          </w:tcPr>
          <w:p w14:paraId="45E5009E" w14:textId="77777777" w:rsidR="000E6B19" w:rsidRPr="007B17BC" w:rsidRDefault="000E6B19" w:rsidP="00833707">
            <w:pPr>
              <w:rPr>
                <w:rFonts w:ascii="Times New Roman" w:hAnsi="Times New Roman" w:cs="Times New Roman"/>
              </w:rPr>
            </w:pPr>
            <w:r>
              <w:rPr>
                <w:rFonts w:ascii="Times New Roman" w:hAnsi="Times New Roman" w:cs="Times New Roman"/>
              </w:rPr>
              <w:t>***</w:t>
            </w:r>
          </w:p>
        </w:tc>
        <w:tc>
          <w:tcPr>
            <w:tcW w:w="1169" w:type="dxa"/>
          </w:tcPr>
          <w:p w14:paraId="7D55831D" w14:textId="77777777" w:rsidR="000E6B19" w:rsidRPr="007B17BC" w:rsidRDefault="000E6B19" w:rsidP="00833707">
            <w:pPr>
              <w:rPr>
                <w:rFonts w:ascii="Times New Roman" w:hAnsi="Times New Roman" w:cs="Times New Roman"/>
              </w:rPr>
            </w:pPr>
            <w:r>
              <w:rPr>
                <w:rFonts w:ascii="Times New Roman" w:hAnsi="Times New Roman" w:cs="Times New Roman"/>
              </w:rPr>
              <w:t>***</w:t>
            </w:r>
          </w:p>
        </w:tc>
        <w:tc>
          <w:tcPr>
            <w:tcW w:w="1169" w:type="dxa"/>
          </w:tcPr>
          <w:p w14:paraId="5493E7F2" w14:textId="77777777" w:rsidR="000E6B19" w:rsidRPr="007B17BC" w:rsidRDefault="000E6B19" w:rsidP="00833707">
            <w:pPr>
              <w:rPr>
                <w:rFonts w:ascii="Times New Roman" w:hAnsi="Times New Roman" w:cs="Times New Roman"/>
              </w:rPr>
            </w:pPr>
            <w:r>
              <w:rPr>
                <w:rFonts w:ascii="Times New Roman" w:hAnsi="Times New Roman" w:cs="Times New Roman"/>
              </w:rPr>
              <w:t>*</w:t>
            </w:r>
          </w:p>
        </w:tc>
        <w:tc>
          <w:tcPr>
            <w:tcW w:w="1169" w:type="dxa"/>
          </w:tcPr>
          <w:p w14:paraId="493604DB" w14:textId="77777777" w:rsidR="000E6B19" w:rsidRPr="007B17BC" w:rsidRDefault="000E6B19" w:rsidP="00833707">
            <w:pPr>
              <w:rPr>
                <w:rFonts w:ascii="Times New Roman" w:hAnsi="Times New Roman" w:cs="Times New Roman"/>
              </w:rPr>
            </w:pPr>
          </w:p>
        </w:tc>
        <w:tc>
          <w:tcPr>
            <w:tcW w:w="1169" w:type="dxa"/>
          </w:tcPr>
          <w:p w14:paraId="38652C83" w14:textId="77777777" w:rsidR="000E6B19" w:rsidRPr="007B17BC" w:rsidRDefault="000E6B19" w:rsidP="00833707">
            <w:pPr>
              <w:rPr>
                <w:rFonts w:ascii="Times New Roman" w:hAnsi="Times New Roman" w:cs="Times New Roman"/>
              </w:rPr>
            </w:pPr>
            <w:r>
              <w:rPr>
                <w:rFonts w:ascii="Times New Roman" w:hAnsi="Times New Roman" w:cs="Times New Roman"/>
              </w:rPr>
              <w:t>***</w:t>
            </w:r>
          </w:p>
        </w:tc>
        <w:tc>
          <w:tcPr>
            <w:tcW w:w="1169" w:type="dxa"/>
          </w:tcPr>
          <w:p w14:paraId="1C696719" w14:textId="77777777" w:rsidR="000E6B19" w:rsidRPr="007B17BC" w:rsidRDefault="000E6B19" w:rsidP="00833707">
            <w:pPr>
              <w:rPr>
                <w:rFonts w:ascii="Times New Roman" w:hAnsi="Times New Roman" w:cs="Times New Roman"/>
              </w:rPr>
            </w:pPr>
            <w:r>
              <w:rPr>
                <w:rFonts w:ascii="Times New Roman" w:hAnsi="Times New Roman" w:cs="Times New Roman"/>
              </w:rPr>
              <w:t>**</w:t>
            </w:r>
          </w:p>
        </w:tc>
        <w:tc>
          <w:tcPr>
            <w:tcW w:w="1169" w:type="dxa"/>
          </w:tcPr>
          <w:p w14:paraId="12A4E4D4" w14:textId="77777777" w:rsidR="000E6B19" w:rsidRPr="007B17BC" w:rsidRDefault="000E6B19" w:rsidP="00833707">
            <w:pPr>
              <w:rPr>
                <w:rFonts w:ascii="Times New Roman" w:hAnsi="Times New Roman" w:cs="Times New Roman"/>
              </w:rPr>
            </w:pPr>
            <w:r>
              <w:rPr>
                <w:rFonts w:ascii="Times New Roman" w:hAnsi="Times New Roman" w:cs="Times New Roman"/>
              </w:rPr>
              <w:t>*</w:t>
            </w:r>
          </w:p>
        </w:tc>
      </w:tr>
      <w:tr w:rsidR="000E6B19" w14:paraId="20EDA116" w14:textId="77777777" w:rsidTr="00833707">
        <w:tc>
          <w:tcPr>
            <w:tcW w:w="1168" w:type="dxa"/>
          </w:tcPr>
          <w:p w14:paraId="1238348C" w14:textId="77777777" w:rsidR="000E6B19" w:rsidRPr="007B17BC" w:rsidRDefault="000E6B19" w:rsidP="00833707">
            <w:pPr>
              <w:rPr>
                <w:rFonts w:ascii="Times New Roman" w:hAnsi="Times New Roman" w:cs="Times New Roman"/>
              </w:rPr>
            </w:pPr>
            <w:r w:rsidRPr="007B17BC">
              <w:rPr>
                <w:rFonts w:ascii="Times New Roman" w:hAnsi="Times New Roman" w:cs="Times New Roman"/>
              </w:rPr>
              <w:t>AG</w:t>
            </w:r>
          </w:p>
        </w:tc>
        <w:tc>
          <w:tcPr>
            <w:tcW w:w="1168" w:type="dxa"/>
          </w:tcPr>
          <w:p w14:paraId="1144AB11" w14:textId="77777777" w:rsidR="000E6B19" w:rsidRPr="007B17BC" w:rsidRDefault="000E6B19" w:rsidP="00833707">
            <w:pPr>
              <w:rPr>
                <w:rFonts w:ascii="Times New Roman" w:hAnsi="Times New Roman" w:cs="Times New Roman"/>
              </w:rPr>
            </w:pPr>
          </w:p>
        </w:tc>
        <w:tc>
          <w:tcPr>
            <w:tcW w:w="1169" w:type="dxa"/>
          </w:tcPr>
          <w:p w14:paraId="1263543D" w14:textId="77777777" w:rsidR="000E6B19" w:rsidRPr="007B17BC" w:rsidRDefault="000E6B19" w:rsidP="00833707">
            <w:pPr>
              <w:rPr>
                <w:rFonts w:ascii="Times New Roman" w:hAnsi="Times New Roman" w:cs="Times New Roman"/>
              </w:rPr>
            </w:pPr>
          </w:p>
        </w:tc>
        <w:tc>
          <w:tcPr>
            <w:tcW w:w="1169" w:type="dxa"/>
          </w:tcPr>
          <w:p w14:paraId="07A37052" w14:textId="77777777" w:rsidR="000E6B19" w:rsidRPr="007B17BC" w:rsidRDefault="000E6B19" w:rsidP="00833707">
            <w:pPr>
              <w:rPr>
                <w:rFonts w:ascii="Times New Roman" w:hAnsi="Times New Roman" w:cs="Times New Roman"/>
              </w:rPr>
            </w:pPr>
          </w:p>
        </w:tc>
        <w:tc>
          <w:tcPr>
            <w:tcW w:w="1169" w:type="dxa"/>
          </w:tcPr>
          <w:p w14:paraId="2418AA32" w14:textId="77777777" w:rsidR="000E6B19" w:rsidRPr="007B17BC" w:rsidRDefault="000E6B19" w:rsidP="00833707">
            <w:pPr>
              <w:rPr>
                <w:rFonts w:ascii="Times New Roman" w:hAnsi="Times New Roman" w:cs="Times New Roman"/>
              </w:rPr>
            </w:pPr>
          </w:p>
        </w:tc>
        <w:tc>
          <w:tcPr>
            <w:tcW w:w="1169" w:type="dxa"/>
          </w:tcPr>
          <w:p w14:paraId="614600AD" w14:textId="77777777" w:rsidR="000E6B19" w:rsidRPr="007B17BC" w:rsidRDefault="000E6B19" w:rsidP="00833707">
            <w:pPr>
              <w:rPr>
                <w:rFonts w:ascii="Times New Roman" w:hAnsi="Times New Roman" w:cs="Times New Roman"/>
              </w:rPr>
            </w:pPr>
          </w:p>
        </w:tc>
        <w:tc>
          <w:tcPr>
            <w:tcW w:w="1169" w:type="dxa"/>
          </w:tcPr>
          <w:p w14:paraId="5594D5BF" w14:textId="77777777" w:rsidR="000E6B19" w:rsidRPr="007B17BC" w:rsidRDefault="000E6B19" w:rsidP="00833707">
            <w:pPr>
              <w:rPr>
                <w:rFonts w:ascii="Times New Roman" w:hAnsi="Times New Roman" w:cs="Times New Roman"/>
              </w:rPr>
            </w:pPr>
          </w:p>
        </w:tc>
        <w:tc>
          <w:tcPr>
            <w:tcW w:w="1169" w:type="dxa"/>
          </w:tcPr>
          <w:p w14:paraId="49D8E59D" w14:textId="77777777" w:rsidR="000E6B19" w:rsidRPr="007B17BC" w:rsidRDefault="000E6B19" w:rsidP="00833707">
            <w:pPr>
              <w:rPr>
                <w:rFonts w:ascii="Times New Roman" w:hAnsi="Times New Roman" w:cs="Times New Roman"/>
              </w:rPr>
            </w:pPr>
          </w:p>
        </w:tc>
      </w:tr>
      <w:tr w:rsidR="000E6B19" w14:paraId="59E8624C" w14:textId="77777777" w:rsidTr="00833707">
        <w:tc>
          <w:tcPr>
            <w:tcW w:w="1168" w:type="dxa"/>
          </w:tcPr>
          <w:p w14:paraId="574995CB" w14:textId="77777777" w:rsidR="000E6B19" w:rsidRPr="007B17BC" w:rsidRDefault="000E6B19" w:rsidP="00833707">
            <w:pPr>
              <w:rPr>
                <w:rFonts w:ascii="Times New Roman" w:hAnsi="Times New Roman" w:cs="Times New Roman"/>
              </w:rPr>
            </w:pPr>
            <w:r w:rsidRPr="007B17BC">
              <w:rPr>
                <w:rFonts w:ascii="Times New Roman" w:hAnsi="Times New Roman" w:cs="Times New Roman"/>
              </w:rPr>
              <w:t>AP</w:t>
            </w:r>
          </w:p>
        </w:tc>
        <w:tc>
          <w:tcPr>
            <w:tcW w:w="1168" w:type="dxa"/>
          </w:tcPr>
          <w:p w14:paraId="3D046D8E" w14:textId="167FB87E" w:rsidR="000E6B19" w:rsidRPr="007B17BC" w:rsidRDefault="000E6B19" w:rsidP="00833707">
            <w:pPr>
              <w:rPr>
                <w:rFonts w:ascii="Times New Roman" w:hAnsi="Times New Roman" w:cs="Times New Roman"/>
              </w:rPr>
            </w:pPr>
            <w:r>
              <w:rPr>
                <w:rFonts w:ascii="Times New Roman" w:hAnsi="Times New Roman" w:cs="Times New Roman"/>
              </w:rPr>
              <w:t>*</w:t>
            </w:r>
          </w:p>
        </w:tc>
        <w:tc>
          <w:tcPr>
            <w:tcW w:w="1169" w:type="dxa"/>
          </w:tcPr>
          <w:p w14:paraId="6DEBAE22" w14:textId="22BE1C3D" w:rsidR="000E6B19" w:rsidRPr="007B17BC" w:rsidRDefault="000E6B19" w:rsidP="00833707">
            <w:pPr>
              <w:rPr>
                <w:rFonts w:ascii="Times New Roman" w:hAnsi="Times New Roman" w:cs="Times New Roman"/>
              </w:rPr>
            </w:pPr>
            <w:r>
              <w:rPr>
                <w:rFonts w:ascii="Times New Roman" w:hAnsi="Times New Roman" w:cs="Times New Roman"/>
              </w:rPr>
              <w:t>***</w:t>
            </w:r>
          </w:p>
        </w:tc>
        <w:tc>
          <w:tcPr>
            <w:tcW w:w="1169" w:type="dxa"/>
          </w:tcPr>
          <w:p w14:paraId="05844E7C" w14:textId="724E2799" w:rsidR="000E6B19" w:rsidRPr="007B17BC" w:rsidRDefault="000E6B19" w:rsidP="00833707">
            <w:pPr>
              <w:rPr>
                <w:rFonts w:ascii="Times New Roman" w:hAnsi="Times New Roman" w:cs="Times New Roman"/>
              </w:rPr>
            </w:pPr>
            <w:r>
              <w:rPr>
                <w:rFonts w:ascii="Times New Roman" w:hAnsi="Times New Roman" w:cs="Times New Roman"/>
              </w:rPr>
              <w:t>*</w:t>
            </w:r>
          </w:p>
        </w:tc>
        <w:tc>
          <w:tcPr>
            <w:tcW w:w="1169" w:type="dxa"/>
          </w:tcPr>
          <w:p w14:paraId="3FC38F8A" w14:textId="77777777" w:rsidR="000E6B19" w:rsidRPr="007B17BC" w:rsidRDefault="000E6B19" w:rsidP="00833707">
            <w:pPr>
              <w:rPr>
                <w:rFonts w:ascii="Times New Roman" w:hAnsi="Times New Roman" w:cs="Times New Roman"/>
              </w:rPr>
            </w:pPr>
          </w:p>
        </w:tc>
        <w:tc>
          <w:tcPr>
            <w:tcW w:w="1169" w:type="dxa"/>
          </w:tcPr>
          <w:p w14:paraId="4C666637" w14:textId="3B5217D0" w:rsidR="000E6B19" w:rsidRPr="007B17BC" w:rsidRDefault="000E6B19" w:rsidP="00833707">
            <w:pPr>
              <w:rPr>
                <w:rFonts w:ascii="Times New Roman" w:hAnsi="Times New Roman" w:cs="Times New Roman"/>
              </w:rPr>
            </w:pPr>
            <w:r>
              <w:rPr>
                <w:rFonts w:ascii="Times New Roman" w:hAnsi="Times New Roman" w:cs="Times New Roman"/>
              </w:rPr>
              <w:t>*</w:t>
            </w:r>
          </w:p>
        </w:tc>
        <w:tc>
          <w:tcPr>
            <w:tcW w:w="1169" w:type="dxa"/>
          </w:tcPr>
          <w:p w14:paraId="0F6C37F5" w14:textId="57684A85" w:rsidR="000E6B19" w:rsidRPr="007B17BC" w:rsidRDefault="000E6B19" w:rsidP="00833707">
            <w:pPr>
              <w:rPr>
                <w:rFonts w:ascii="Times New Roman" w:hAnsi="Times New Roman" w:cs="Times New Roman"/>
              </w:rPr>
            </w:pPr>
            <w:r>
              <w:rPr>
                <w:rFonts w:ascii="Times New Roman" w:hAnsi="Times New Roman" w:cs="Times New Roman"/>
              </w:rPr>
              <w:t>*</w:t>
            </w:r>
          </w:p>
        </w:tc>
        <w:tc>
          <w:tcPr>
            <w:tcW w:w="1169" w:type="dxa"/>
          </w:tcPr>
          <w:p w14:paraId="45AB5BAA" w14:textId="77777777" w:rsidR="000E6B19" w:rsidRPr="007B17BC" w:rsidRDefault="000E6B19" w:rsidP="00833707">
            <w:pPr>
              <w:rPr>
                <w:rFonts w:ascii="Times New Roman" w:hAnsi="Times New Roman" w:cs="Times New Roman"/>
              </w:rPr>
            </w:pPr>
          </w:p>
        </w:tc>
      </w:tr>
      <w:tr w:rsidR="000E6B19" w14:paraId="2E4E693E" w14:textId="77777777" w:rsidTr="00833707">
        <w:tc>
          <w:tcPr>
            <w:tcW w:w="1168" w:type="dxa"/>
          </w:tcPr>
          <w:p w14:paraId="430FD9C5" w14:textId="77777777" w:rsidR="000E6B19" w:rsidRPr="007B17BC" w:rsidRDefault="000E6B19" w:rsidP="00833707">
            <w:pPr>
              <w:rPr>
                <w:rFonts w:ascii="Times New Roman" w:hAnsi="Times New Roman" w:cs="Times New Roman"/>
              </w:rPr>
            </w:pPr>
            <w:r w:rsidRPr="007B17BC">
              <w:rPr>
                <w:rFonts w:ascii="Times New Roman" w:hAnsi="Times New Roman" w:cs="Times New Roman"/>
              </w:rPr>
              <w:t>BG</w:t>
            </w:r>
          </w:p>
        </w:tc>
        <w:tc>
          <w:tcPr>
            <w:tcW w:w="1168" w:type="dxa"/>
          </w:tcPr>
          <w:p w14:paraId="52224470" w14:textId="77777777" w:rsidR="000E6B19" w:rsidRPr="007B17BC" w:rsidRDefault="000E6B19" w:rsidP="00833707">
            <w:pPr>
              <w:rPr>
                <w:rFonts w:ascii="Times New Roman" w:hAnsi="Times New Roman" w:cs="Times New Roman"/>
              </w:rPr>
            </w:pPr>
          </w:p>
        </w:tc>
        <w:tc>
          <w:tcPr>
            <w:tcW w:w="1169" w:type="dxa"/>
          </w:tcPr>
          <w:p w14:paraId="07A86FC8" w14:textId="566E5602" w:rsidR="000E6B19" w:rsidRPr="007B17BC" w:rsidRDefault="000E6B19" w:rsidP="00833707">
            <w:pPr>
              <w:rPr>
                <w:rFonts w:ascii="Times New Roman" w:hAnsi="Times New Roman" w:cs="Times New Roman"/>
              </w:rPr>
            </w:pPr>
          </w:p>
        </w:tc>
        <w:tc>
          <w:tcPr>
            <w:tcW w:w="1169" w:type="dxa"/>
          </w:tcPr>
          <w:p w14:paraId="63D4FF21" w14:textId="77777777" w:rsidR="000E6B19" w:rsidRPr="007B17BC" w:rsidRDefault="000E6B19" w:rsidP="00833707">
            <w:pPr>
              <w:rPr>
                <w:rFonts w:ascii="Times New Roman" w:hAnsi="Times New Roman" w:cs="Times New Roman"/>
              </w:rPr>
            </w:pPr>
          </w:p>
        </w:tc>
        <w:tc>
          <w:tcPr>
            <w:tcW w:w="1169" w:type="dxa"/>
          </w:tcPr>
          <w:p w14:paraId="7D4C8D05" w14:textId="77777777" w:rsidR="000E6B19" w:rsidRPr="007B17BC" w:rsidRDefault="000E6B19" w:rsidP="00833707">
            <w:pPr>
              <w:rPr>
                <w:rFonts w:ascii="Times New Roman" w:hAnsi="Times New Roman" w:cs="Times New Roman"/>
              </w:rPr>
            </w:pPr>
          </w:p>
        </w:tc>
        <w:tc>
          <w:tcPr>
            <w:tcW w:w="1169" w:type="dxa"/>
          </w:tcPr>
          <w:p w14:paraId="7CCAF891" w14:textId="77777777" w:rsidR="000E6B19" w:rsidRPr="007B17BC" w:rsidRDefault="000E6B19" w:rsidP="00833707">
            <w:pPr>
              <w:rPr>
                <w:rFonts w:ascii="Times New Roman" w:hAnsi="Times New Roman" w:cs="Times New Roman"/>
              </w:rPr>
            </w:pPr>
          </w:p>
        </w:tc>
        <w:tc>
          <w:tcPr>
            <w:tcW w:w="1169" w:type="dxa"/>
          </w:tcPr>
          <w:p w14:paraId="11AEC758" w14:textId="77777777" w:rsidR="000E6B19" w:rsidRPr="007B17BC" w:rsidRDefault="000E6B19" w:rsidP="00833707">
            <w:pPr>
              <w:rPr>
                <w:rFonts w:ascii="Times New Roman" w:hAnsi="Times New Roman" w:cs="Times New Roman"/>
              </w:rPr>
            </w:pPr>
          </w:p>
        </w:tc>
        <w:tc>
          <w:tcPr>
            <w:tcW w:w="1169" w:type="dxa"/>
          </w:tcPr>
          <w:p w14:paraId="79222766" w14:textId="77777777" w:rsidR="000E6B19" w:rsidRPr="007B17BC" w:rsidRDefault="000E6B19" w:rsidP="00833707">
            <w:pPr>
              <w:rPr>
                <w:rFonts w:ascii="Times New Roman" w:hAnsi="Times New Roman" w:cs="Times New Roman"/>
              </w:rPr>
            </w:pPr>
          </w:p>
        </w:tc>
      </w:tr>
      <w:tr w:rsidR="000E6B19" w14:paraId="2A93DF05" w14:textId="77777777" w:rsidTr="00833707">
        <w:tc>
          <w:tcPr>
            <w:tcW w:w="1168" w:type="dxa"/>
          </w:tcPr>
          <w:p w14:paraId="11284CAA" w14:textId="77777777" w:rsidR="000E6B19" w:rsidRPr="007B17BC" w:rsidRDefault="000E6B19" w:rsidP="00833707">
            <w:pPr>
              <w:rPr>
                <w:rFonts w:ascii="Times New Roman" w:hAnsi="Times New Roman" w:cs="Times New Roman"/>
              </w:rPr>
            </w:pPr>
            <w:r w:rsidRPr="007B17BC">
              <w:rPr>
                <w:rFonts w:ascii="Times New Roman" w:hAnsi="Times New Roman" w:cs="Times New Roman"/>
              </w:rPr>
              <w:t>BX</w:t>
            </w:r>
          </w:p>
        </w:tc>
        <w:tc>
          <w:tcPr>
            <w:tcW w:w="1168" w:type="dxa"/>
          </w:tcPr>
          <w:p w14:paraId="5211C0C4" w14:textId="77777777" w:rsidR="000E6B19" w:rsidRPr="007B17BC" w:rsidRDefault="000E6B19" w:rsidP="00833707">
            <w:pPr>
              <w:rPr>
                <w:rFonts w:ascii="Times New Roman" w:hAnsi="Times New Roman" w:cs="Times New Roman"/>
              </w:rPr>
            </w:pPr>
          </w:p>
        </w:tc>
        <w:tc>
          <w:tcPr>
            <w:tcW w:w="1169" w:type="dxa"/>
          </w:tcPr>
          <w:p w14:paraId="0E1D0316" w14:textId="56FFC6DA" w:rsidR="000E6B19" w:rsidRPr="007B17BC" w:rsidRDefault="000E6B19" w:rsidP="00833707">
            <w:pPr>
              <w:rPr>
                <w:rFonts w:ascii="Times New Roman" w:hAnsi="Times New Roman" w:cs="Times New Roman"/>
              </w:rPr>
            </w:pPr>
            <w:r>
              <w:rPr>
                <w:rFonts w:ascii="Times New Roman" w:hAnsi="Times New Roman" w:cs="Times New Roman"/>
              </w:rPr>
              <w:t>*</w:t>
            </w:r>
          </w:p>
        </w:tc>
        <w:tc>
          <w:tcPr>
            <w:tcW w:w="1169" w:type="dxa"/>
          </w:tcPr>
          <w:p w14:paraId="0A0C1B58" w14:textId="77777777" w:rsidR="000E6B19" w:rsidRPr="007B17BC" w:rsidRDefault="000E6B19" w:rsidP="00833707">
            <w:pPr>
              <w:rPr>
                <w:rFonts w:ascii="Times New Roman" w:hAnsi="Times New Roman" w:cs="Times New Roman"/>
              </w:rPr>
            </w:pPr>
          </w:p>
        </w:tc>
        <w:tc>
          <w:tcPr>
            <w:tcW w:w="1169" w:type="dxa"/>
          </w:tcPr>
          <w:p w14:paraId="0D81A2DD" w14:textId="77777777" w:rsidR="000E6B19" w:rsidRPr="007B17BC" w:rsidRDefault="000E6B19" w:rsidP="00833707">
            <w:pPr>
              <w:rPr>
                <w:rFonts w:ascii="Times New Roman" w:hAnsi="Times New Roman" w:cs="Times New Roman"/>
              </w:rPr>
            </w:pPr>
          </w:p>
        </w:tc>
        <w:tc>
          <w:tcPr>
            <w:tcW w:w="1169" w:type="dxa"/>
          </w:tcPr>
          <w:p w14:paraId="4151ABFC" w14:textId="77777777" w:rsidR="000E6B19" w:rsidRPr="007B17BC" w:rsidRDefault="000E6B19" w:rsidP="00833707">
            <w:pPr>
              <w:rPr>
                <w:rFonts w:ascii="Times New Roman" w:hAnsi="Times New Roman" w:cs="Times New Roman"/>
              </w:rPr>
            </w:pPr>
          </w:p>
        </w:tc>
        <w:tc>
          <w:tcPr>
            <w:tcW w:w="1169" w:type="dxa"/>
          </w:tcPr>
          <w:p w14:paraId="753FC91F" w14:textId="77777777" w:rsidR="000E6B19" w:rsidRPr="007B17BC" w:rsidRDefault="000E6B19" w:rsidP="00833707">
            <w:pPr>
              <w:rPr>
                <w:rFonts w:ascii="Times New Roman" w:hAnsi="Times New Roman" w:cs="Times New Roman"/>
              </w:rPr>
            </w:pPr>
          </w:p>
        </w:tc>
        <w:tc>
          <w:tcPr>
            <w:tcW w:w="1169" w:type="dxa"/>
          </w:tcPr>
          <w:p w14:paraId="2B139DA7" w14:textId="77777777" w:rsidR="000E6B19" w:rsidRPr="007B17BC" w:rsidRDefault="000E6B19" w:rsidP="00833707">
            <w:pPr>
              <w:rPr>
                <w:rFonts w:ascii="Times New Roman" w:hAnsi="Times New Roman" w:cs="Times New Roman"/>
              </w:rPr>
            </w:pPr>
          </w:p>
        </w:tc>
      </w:tr>
      <w:tr w:rsidR="000E6B19" w14:paraId="517F8DF7" w14:textId="77777777" w:rsidTr="00833707">
        <w:tc>
          <w:tcPr>
            <w:tcW w:w="1168" w:type="dxa"/>
          </w:tcPr>
          <w:p w14:paraId="05DF8402" w14:textId="77777777" w:rsidR="000E6B19" w:rsidRPr="007B17BC" w:rsidRDefault="000E6B19" w:rsidP="00833707">
            <w:pPr>
              <w:rPr>
                <w:rFonts w:ascii="Times New Roman" w:hAnsi="Times New Roman" w:cs="Times New Roman"/>
              </w:rPr>
            </w:pPr>
            <w:r w:rsidRPr="007B17BC">
              <w:rPr>
                <w:rFonts w:ascii="Times New Roman" w:hAnsi="Times New Roman" w:cs="Times New Roman"/>
              </w:rPr>
              <w:t>CBH</w:t>
            </w:r>
          </w:p>
        </w:tc>
        <w:tc>
          <w:tcPr>
            <w:tcW w:w="1168" w:type="dxa"/>
          </w:tcPr>
          <w:p w14:paraId="6AD7F540" w14:textId="543ECC0A" w:rsidR="000E6B19" w:rsidRPr="007B17BC" w:rsidRDefault="000E6B19" w:rsidP="00833707">
            <w:pPr>
              <w:rPr>
                <w:rFonts w:ascii="Times New Roman" w:hAnsi="Times New Roman" w:cs="Times New Roman"/>
              </w:rPr>
            </w:pPr>
            <w:r>
              <w:rPr>
                <w:rFonts w:ascii="Times New Roman" w:hAnsi="Times New Roman" w:cs="Times New Roman"/>
              </w:rPr>
              <w:t>***</w:t>
            </w:r>
          </w:p>
        </w:tc>
        <w:tc>
          <w:tcPr>
            <w:tcW w:w="1169" w:type="dxa"/>
          </w:tcPr>
          <w:p w14:paraId="79E87EC0" w14:textId="4FDEA14F" w:rsidR="000E6B19" w:rsidRPr="007B17BC" w:rsidRDefault="000E6B19" w:rsidP="00833707">
            <w:pPr>
              <w:rPr>
                <w:rFonts w:ascii="Times New Roman" w:hAnsi="Times New Roman" w:cs="Times New Roman"/>
              </w:rPr>
            </w:pPr>
            <w:r>
              <w:rPr>
                <w:rFonts w:ascii="Times New Roman" w:hAnsi="Times New Roman" w:cs="Times New Roman"/>
              </w:rPr>
              <w:t>***</w:t>
            </w:r>
          </w:p>
        </w:tc>
        <w:tc>
          <w:tcPr>
            <w:tcW w:w="1169" w:type="dxa"/>
          </w:tcPr>
          <w:p w14:paraId="6753782B" w14:textId="77777777" w:rsidR="000E6B19" w:rsidRPr="007B17BC" w:rsidRDefault="000E6B19" w:rsidP="00833707">
            <w:pPr>
              <w:rPr>
                <w:rFonts w:ascii="Times New Roman" w:hAnsi="Times New Roman" w:cs="Times New Roman"/>
              </w:rPr>
            </w:pPr>
          </w:p>
        </w:tc>
        <w:tc>
          <w:tcPr>
            <w:tcW w:w="1169" w:type="dxa"/>
          </w:tcPr>
          <w:p w14:paraId="08360388" w14:textId="2ADF303D" w:rsidR="000E6B19" w:rsidRPr="007B17BC" w:rsidRDefault="000E6B19" w:rsidP="00833707">
            <w:pPr>
              <w:rPr>
                <w:rFonts w:ascii="Times New Roman" w:hAnsi="Times New Roman" w:cs="Times New Roman"/>
              </w:rPr>
            </w:pPr>
            <w:r>
              <w:rPr>
                <w:rFonts w:ascii="Times New Roman" w:hAnsi="Times New Roman" w:cs="Times New Roman"/>
              </w:rPr>
              <w:t>*</w:t>
            </w:r>
          </w:p>
        </w:tc>
        <w:tc>
          <w:tcPr>
            <w:tcW w:w="1169" w:type="dxa"/>
          </w:tcPr>
          <w:p w14:paraId="1B324031" w14:textId="7F963697" w:rsidR="000E6B19" w:rsidRPr="007B17BC" w:rsidRDefault="000E6B19" w:rsidP="00833707">
            <w:pPr>
              <w:rPr>
                <w:rFonts w:ascii="Times New Roman" w:hAnsi="Times New Roman" w:cs="Times New Roman"/>
              </w:rPr>
            </w:pPr>
            <w:r>
              <w:rPr>
                <w:rFonts w:ascii="Times New Roman" w:hAnsi="Times New Roman" w:cs="Times New Roman"/>
              </w:rPr>
              <w:t>***</w:t>
            </w:r>
          </w:p>
        </w:tc>
        <w:tc>
          <w:tcPr>
            <w:tcW w:w="1169" w:type="dxa"/>
          </w:tcPr>
          <w:p w14:paraId="71D54BB9" w14:textId="77777777" w:rsidR="000E6B19" w:rsidRPr="007B17BC" w:rsidRDefault="000E6B19" w:rsidP="00833707">
            <w:pPr>
              <w:rPr>
                <w:rFonts w:ascii="Times New Roman" w:hAnsi="Times New Roman" w:cs="Times New Roman"/>
              </w:rPr>
            </w:pPr>
          </w:p>
        </w:tc>
        <w:tc>
          <w:tcPr>
            <w:tcW w:w="1169" w:type="dxa"/>
          </w:tcPr>
          <w:p w14:paraId="1EC6F3B1" w14:textId="77777777" w:rsidR="000E6B19" w:rsidRPr="007B17BC" w:rsidRDefault="000E6B19" w:rsidP="00833707">
            <w:pPr>
              <w:rPr>
                <w:rFonts w:ascii="Times New Roman" w:hAnsi="Times New Roman" w:cs="Times New Roman"/>
              </w:rPr>
            </w:pPr>
          </w:p>
        </w:tc>
      </w:tr>
      <w:tr w:rsidR="000E6B19" w14:paraId="41BFF184" w14:textId="77777777" w:rsidTr="00833707">
        <w:tc>
          <w:tcPr>
            <w:tcW w:w="1168" w:type="dxa"/>
          </w:tcPr>
          <w:p w14:paraId="25760D35" w14:textId="77777777" w:rsidR="000E6B19" w:rsidRPr="007B17BC" w:rsidRDefault="000E6B19" w:rsidP="00833707">
            <w:pPr>
              <w:rPr>
                <w:rFonts w:ascii="Times New Roman" w:hAnsi="Times New Roman" w:cs="Times New Roman"/>
              </w:rPr>
            </w:pPr>
            <w:r w:rsidRPr="007B17BC">
              <w:rPr>
                <w:rFonts w:ascii="Times New Roman" w:hAnsi="Times New Roman" w:cs="Times New Roman"/>
              </w:rPr>
              <w:t>LAP</w:t>
            </w:r>
          </w:p>
        </w:tc>
        <w:tc>
          <w:tcPr>
            <w:tcW w:w="1168" w:type="dxa"/>
          </w:tcPr>
          <w:p w14:paraId="3CE560E1" w14:textId="77777777" w:rsidR="000E6B19" w:rsidRPr="007B17BC" w:rsidRDefault="000E6B19" w:rsidP="00833707">
            <w:pPr>
              <w:rPr>
                <w:rFonts w:ascii="Times New Roman" w:hAnsi="Times New Roman" w:cs="Times New Roman"/>
              </w:rPr>
            </w:pPr>
          </w:p>
        </w:tc>
        <w:tc>
          <w:tcPr>
            <w:tcW w:w="1169" w:type="dxa"/>
          </w:tcPr>
          <w:p w14:paraId="46C25B2C" w14:textId="203E8028" w:rsidR="000E6B19" w:rsidRPr="007B17BC" w:rsidRDefault="000E6B19" w:rsidP="00833707">
            <w:pPr>
              <w:rPr>
                <w:rFonts w:ascii="Times New Roman" w:hAnsi="Times New Roman" w:cs="Times New Roman"/>
              </w:rPr>
            </w:pPr>
            <w:r>
              <w:rPr>
                <w:rFonts w:ascii="Times New Roman" w:hAnsi="Times New Roman" w:cs="Times New Roman"/>
              </w:rPr>
              <w:t>***</w:t>
            </w:r>
          </w:p>
        </w:tc>
        <w:tc>
          <w:tcPr>
            <w:tcW w:w="1169" w:type="dxa"/>
          </w:tcPr>
          <w:p w14:paraId="2930931C" w14:textId="77777777" w:rsidR="000E6B19" w:rsidRPr="007B17BC" w:rsidRDefault="000E6B19" w:rsidP="00833707">
            <w:pPr>
              <w:rPr>
                <w:rFonts w:ascii="Times New Roman" w:hAnsi="Times New Roman" w:cs="Times New Roman"/>
              </w:rPr>
            </w:pPr>
          </w:p>
        </w:tc>
        <w:tc>
          <w:tcPr>
            <w:tcW w:w="1169" w:type="dxa"/>
          </w:tcPr>
          <w:p w14:paraId="478850C5" w14:textId="77777777" w:rsidR="000E6B19" w:rsidRPr="007B17BC" w:rsidRDefault="000E6B19" w:rsidP="00833707">
            <w:pPr>
              <w:rPr>
                <w:rFonts w:ascii="Times New Roman" w:hAnsi="Times New Roman" w:cs="Times New Roman"/>
              </w:rPr>
            </w:pPr>
          </w:p>
        </w:tc>
        <w:tc>
          <w:tcPr>
            <w:tcW w:w="1169" w:type="dxa"/>
          </w:tcPr>
          <w:p w14:paraId="538F66DD" w14:textId="77777777" w:rsidR="000E6B19" w:rsidRPr="007B17BC" w:rsidRDefault="000E6B19" w:rsidP="00833707">
            <w:pPr>
              <w:rPr>
                <w:rFonts w:ascii="Times New Roman" w:hAnsi="Times New Roman" w:cs="Times New Roman"/>
              </w:rPr>
            </w:pPr>
          </w:p>
        </w:tc>
        <w:tc>
          <w:tcPr>
            <w:tcW w:w="1169" w:type="dxa"/>
          </w:tcPr>
          <w:p w14:paraId="3F6A0932" w14:textId="77777777" w:rsidR="000E6B19" w:rsidRPr="007B17BC" w:rsidRDefault="000E6B19" w:rsidP="00833707">
            <w:pPr>
              <w:rPr>
                <w:rFonts w:ascii="Times New Roman" w:hAnsi="Times New Roman" w:cs="Times New Roman"/>
              </w:rPr>
            </w:pPr>
          </w:p>
        </w:tc>
        <w:tc>
          <w:tcPr>
            <w:tcW w:w="1169" w:type="dxa"/>
          </w:tcPr>
          <w:p w14:paraId="61EFA5FE" w14:textId="77777777" w:rsidR="000E6B19" w:rsidRPr="007B17BC" w:rsidRDefault="000E6B19" w:rsidP="00833707">
            <w:pPr>
              <w:rPr>
                <w:rFonts w:ascii="Times New Roman" w:hAnsi="Times New Roman" w:cs="Times New Roman"/>
              </w:rPr>
            </w:pPr>
          </w:p>
        </w:tc>
      </w:tr>
      <w:tr w:rsidR="000E6B19" w14:paraId="004908C9" w14:textId="77777777" w:rsidTr="00833707">
        <w:tc>
          <w:tcPr>
            <w:tcW w:w="1168" w:type="dxa"/>
          </w:tcPr>
          <w:p w14:paraId="7BA13289" w14:textId="77777777" w:rsidR="000E6B19" w:rsidRPr="007B17BC" w:rsidRDefault="000E6B19" w:rsidP="00833707">
            <w:pPr>
              <w:rPr>
                <w:rFonts w:ascii="Times New Roman" w:hAnsi="Times New Roman" w:cs="Times New Roman"/>
              </w:rPr>
            </w:pPr>
            <w:r w:rsidRPr="007B17BC">
              <w:rPr>
                <w:rFonts w:ascii="Times New Roman" w:hAnsi="Times New Roman" w:cs="Times New Roman"/>
              </w:rPr>
              <w:t>NAG</w:t>
            </w:r>
          </w:p>
        </w:tc>
        <w:tc>
          <w:tcPr>
            <w:tcW w:w="1168" w:type="dxa"/>
          </w:tcPr>
          <w:p w14:paraId="721CACF3" w14:textId="18C73ADA" w:rsidR="000E6B19" w:rsidRPr="007B17BC" w:rsidRDefault="000E6B19" w:rsidP="00833707">
            <w:pPr>
              <w:rPr>
                <w:rFonts w:ascii="Times New Roman" w:hAnsi="Times New Roman" w:cs="Times New Roman"/>
              </w:rPr>
            </w:pPr>
            <w:r>
              <w:rPr>
                <w:rFonts w:ascii="Times New Roman" w:hAnsi="Times New Roman" w:cs="Times New Roman"/>
              </w:rPr>
              <w:t>*</w:t>
            </w:r>
          </w:p>
        </w:tc>
        <w:tc>
          <w:tcPr>
            <w:tcW w:w="1169" w:type="dxa"/>
          </w:tcPr>
          <w:p w14:paraId="5123D7CB" w14:textId="45F5BD91" w:rsidR="000E6B19" w:rsidRPr="007B17BC" w:rsidRDefault="000E6B19" w:rsidP="00833707">
            <w:pPr>
              <w:rPr>
                <w:rFonts w:ascii="Times New Roman" w:hAnsi="Times New Roman" w:cs="Times New Roman"/>
              </w:rPr>
            </w:pPr>
            <w:r>
              <w:rPr>
                <w:rFonts w:ascii="Times New Roman" w:hAnsi="Times New Roman" w:cs="Times New Roman"/>
              </w:rPr>
              <w:t>***</w:t>
            </w:r>
          </w:p>
        </w:tc>
        <w:tc>
          <w:tcPr>
            <w:tcW w:w="1169" w:type="dxa"/>
          </w:tcPr>
          <w:p w14:paraId="671A67C7" w14:textId="77777777" w:rsidR="000E6B19" w:rsidRPr="007B17BC" w:rsidRDefault="000E6B19" w:rsidP="00833707">
            <w:pPr>
              <w:rPr>
                <w:rFonts w:ascii="Times New Roman" w:hAnsi="Times New Roman" w:cs="Times New Roman"/>
              </w:rPr>
            </w:pPr>
          </w:p>
        </w:tc>
        <w:tc>
          <w:tcPr>
            <w:tcW w:w="1169" w:type="dxa"/>
          </w:tcPr>
          <w:p w14:paraId="7B0C1FBF" w14:textId="5EF9587A" w:rsidR="000E6B19" w:rsidRPr="007B17BC" w:rsidRDefault="000E6B19" w:rsidP="00833707">
            <w:pPr>
              <w:rPr>
                <w:rFonts w:ascii="Times New Roman" w:hAnsi="Times New Roman" w:cs="Times New Roman"/>
              </w:rPr>
            </w:pPr>
          </w:p>
        </w:tc>
        <w:tc>
          <w:tcPr>
            <w:tcW w:w="1169" w:type="dxa"/>
          </w:tcPr>
          <w:p w14:paraId="1B2AD627" w14:textId="3E831CAB" w:rsidR="000E6B19" w:rsidRPr="007B17BC" w:rsidRDefault="000E6B19" w:rsidP="00833707">
            <w:pPr>
              <w:rPr>
                <w:rFonts w:ascii="Times New Roman" w:hAnsi="Times New Roman" w:cs="Times New Roman"/>
              </w:rPr>
            </w:pPr>
            <w:r>
              <w:rPr>
                <w:rFonts w:ascii="Times New Roman" w:hAnsi="Times New Roman" w:cs="Times New Roman"/>
              </w:rPr>
              <w:t>***</w:t>
            </w:r>
          </w:p>
        </w:tc>
        <w:tc>
          <w:tcPr>
            <w:tcW w:w="1169" w:type="dxa"/>
          </w:tcPr>
          <w:p w14:paraId="55666212" w14:textId="77777777" w:rsidR="000E6B19" w:rsidRPr="007B17BC" w:rsidRDefault="000E6B19" w:rsidP="00833707">
            <w:pPr>
              <w:rPr>
                <w:rFonts w:ascii="Times New Roman" w:hAnsi="Times New Roman" w:cs="Times New Roman"/>
              </w:rPr>
            </w:pPr>
          </w:p>
        </w:tc>
        <w:tc>
          <w:tcPr>
            <w:tcW w:w="1169" w:type="dxa"/>
          </w:tcPr>
          <w:p w14:paraId="53CD2674" w14:textId="77777777" w:rsidR="000E6B19" w:rsidRPr="007B17BC" w:rsidRDefault="000E6B19" w:rsidP="00833707">
            <w:pPr>
              <w:rPr>
                <w:rFonts w:ascii="Times New Roman" w:hAnsi="Times New Roman" w:cs="Times New Roman"/>
              </w:rPr>
            </w:pPr>
          </w:p>
        </w:tc>
      </w:tr>
      <w:tr w:rsidR="000E6B19" w14:paraId="54D526FC" w14:textId="77777777" w:rsidTr="00833707">
        <w:tc>
          <w:tcPr>
            <w:tcW w:w="1168" w:type="dxa"/>
          </w:tcPr>
          <w:p w14:paraId="0CE2B5EE" w14:textId="77777777" w:rsidR="000E6B19" w:rsidRPr="007B17BC" w:rsidRDefault="000E6B19" w:rsidP="00833707">
            <w:pPr>
              <w:rPr>
                <w:rFonts w:ascii="Times New Roman" w:hAnsi="Times New Roman" w:cs="Times New Roman"/>
              </w:rPr>
            </w:pPr>
            <w:r w:rsidRPr="007B17BC">
              <w:rPr>
                <w:rFonts w:ascii="Times New Roman" w:hAnsi="Times New Roman" w:cs="Times New Roman"/>
              </w:rPr>
              <w:t>PPO</w:t>
            </w:r>
          </w:p>
        </w:tc>
        <w:tc>
          <w:tcPr>
            <w:tcW w:w="1168" w:type="dxa"/>
          </w:tcPr>
          <w:p w14:paraId="706A13B2" w14:textId="7109B3B2" w:rsidR="000E6B19" w:rsidRPr="007B17BC" w:rsidRDefault="000E6B19" w:rsidP="00833707">
            <w:pPr>
              <w:rPr>
                <w:rFonts w:ascii="Times New Roman" w:hAnsi="Times New Roman" w:cs="Times New Roman"/>
              </w:rPr>
            </w:pPr>
            <w:r>
              <w:rPr>
                <w:rFonts w:ascii="Times New Roman" w:hAnsi="Times New Roman" w:cs="Times New Roman"/>
              </w:rPr>
              <w:t>**</w:t>
            </w:r>
          </w:p>
        </w:tc>
        <w:tc>
          <w:tcPr>
            <w:tcW w:w="1169" w:type="dxa"/>
          </w:tcPr>
          <w:p w14:paraId="308290A3" w14:textId="4EF60AA9" w:rsidR="000E6B19" w:rsidRPr="007B17BC" w:rsidRDefault="000E6B19" w:rsidP="00833707">
            <w:pPr>
              <w:rPr>
                <w:rFonts w:ascii="Times New Roman" w:hAnsi="Times New Roman" w:cs="Times New Roman"/>
              </w:rPr>
            </w:pPr>
            <w:r>
              <w:rPr>
                <w:rFonts w:ascii="Times New Roman" w:hAnsi="Times New Roman" w:cs="Times New Roman"/>
              </w:rPr>
              <w:t>**</w:t>
            </w:r>
          </w:p>
        </w:tc>
        <w:tc>
          <w:tcPr>
            <w:tcW w:w="1169" w:type="dxa"/>
          </w:tcPr>
          <w:p w14:paraId="1BF38706" w14:textId="77777777" w:rsidR="000E6B19" w:rsidRPr="007B17BC" w:rsidRDefault="000E6B19" w:rsidP="00833707">
            <w:pPr>
              <w:rPr>
                <w:rFonts w:ascii="Times New Roman" w:hAnsi="Times New Roman" w:cs="Times New Roman"/>
              </w:rPr>
            </w:pPr>
          </w:p>
        </w:tc>
        <w:tc>
          <w:tcPr>
            <w:tcW w:w="1169" w:type="dxa"/>
          </w:tcPr>
          <w:p w14:paraId="688FA16E" w14:textId="77777777" w:rsidR="000E6B19" w:rsidRPr="007B17BC" w:rsidRDefault="000E6B19" w:rsidP="00833707">
            <w:pPr>
              <w:rPr>
                <w:rFonts w:ascii="Times New Roman" w:hAnsi="Times New Roman" w:cs="Times New Roman"/>
              </w:rPr>
            </w:pPr>
          </w:p>
        </w:tc>
        <w:tc>
          <w:tcPr>
            <w:tcW w:w="1169" w:type="dxa"/>
          </w:tcPr>
          <w:p w14:paraId="6930F843" w14:textId="5003C651" w:rsidR="000E6B19" w:rsidRPr="007B17BC" w:rsidRDefault="000E6B19" w:rsidP="00833707">
            <w:pPr>
              <w:rPr>
                <w:rFonts w:ascii="Times New Roman" w:hAnsi="Times New Roman" w:cs="Times New Roman"/>
              </w:rPr>
            </w:pPr>
            <w:r>
              <w:rPr>
                <w:rFonts w:ascii="Times New Roman" w:hAnsi="Times New Roman" w:cs="Times New Roman"/>
              </w:rPr>
              <w:t>*</w:t>
            </w:r>
          </w:p>
        </w:tc>
        <w:tc>
          <w:tcPr>
            <w:tcW w:w="1169" w:type="dxa"/>
          </w:tcPr>
          <w:p w14:paraId="16B1137C" w14:textId="77777777" w:rsidR="000E6B19" w:rsidRPr="007B17BC" w:rsidRDefault="000E6B19" w:rsidP="00833707">
            <w:pPr>
              <w:rPr>
                <w:rFonts w:ascii="Times New Roman" w:hAnsi="Times New Roman" w:cs="Times New Roman"/>
              </w:rPr>
            </w:pPr>
          </w:p>
        </w:tc>
        <w:tc>
          <w:tcPr>
            <w:tcW w:w="1169" w:type="dxa"/>
          </w:tcPr>
          <w:p w14:paraId="22453A2A" w14:textId="33B82D74" w:rsidR="000E6B19" w:rsidRPr="007B17BC" w:rsidRDefault="000E6B19" w:rsidP="00833707">
            <w:pPr>
              <w:rPr>
                <w:rFonts w:ascii="Times New Roman" w:hAnsi="Times New Roman" w:cs="Times New Roman"/>
              </w:rPr>
            </w:pPr>
          </w:p>
        </w:tc>
      </w:tr>
    </w:tbl>
    <w:p w14:paraId="7D33A3DE" w14:textId="77777777" w:rsidR="005F277F" w:rsidRDefault="005F277F" w:rsidP="0070383D">
      <w:pPr>
        <w:rPr>
          <w:rFonts w:ascii="Times New Roman" w:hAnsi="Times New Roman" w:cs="Times New Roman"/>
          <w:b/>
          <w:bCs/>
          <w:sz w:val="24"/>
          <w:szCs w:val="24"/>
        </w:rPr>
      </w:pPr>
    </w:p>
    <w:p w14:paraId="5F9D927B" w14:textId="77777777" w:rsidR="005F277F" w:rsidRDefault="005F277F" w:rsidP="0070383D">
      <w:pPr>
        <w:rPr>
          <w:rFonts w:ascii="Times New Roman" w:hAnsi="Times New Roman" w:cs="Times New Roman"/>
          <w:b/>
          <w:bCs/>
          <w:sz w:val="24"/>
          <w:szCs w:val="24"/>
        </w:rPr>
      </w:pPr>
    </w:p>
    <w:p w14:paraId="70BB0452" w14:textId="77777777" w:rsidR="005F277F" w:rsidRDefault="005F277F" w:rsidP="0070383D">
      <w:pPr>
        <w:rPr>
          <w:rFonts w:ascii="Times New Roman" w:hAnsi="Times New Roman" w:cs="Times New Roman"/>
          <w:b/>
          <w:bCs/>
          <w:sz w:val="24"/>
          <w:szCs w:val="24"/>
        </w:rPr>
      </w:pPr>
    </w:p>
    <w:p w14:paraId="44FFAB39" w14:textId="77777777" w:rsidR="005F277F" w:rsidRDefault="005F277F" w:rsidP="0070383D">
      <w:pPr>
        <w:rPr>
          <w:rFonts w:ascii="Times New Roman" w:hAnsi="Times New Roman" w:cs="Times New Roman"/>
          <w:b/>
          <w:bCs/>
          <w:sz w:val="24"/>
          <w:szCs w:val="24"/>
        </w:rPr>
      </w:pPr>
    </w:p>
    <w:p w14:paraId="245EE524" w14:textId="77777777" w:rsidR="005F277F" w:rsidRDefault="005F277F" w:rsidP="0070383D">
      <w:pPr>
        <w:rPr>
          <w:rFonts w:ascii="Times New Roman" w:hAnsi="Times New Roman" w:cs="Times New Roman"/>
          <w:b/>
          <w:bCs/>
          <w:sz w:val="24"/>
          <w:szCs w:val="24"/>
        </w:rPr>
      </w:pPr>
    </w:p>
    <w:p w14:paraId="1D1ECCFD" w14:textId="77777777" w:rsidR="005F277F" w:rsidRDefault="005F277F" w:rsidP="0070383D">
      <w:pPr>
        <w:rPr>
          <w:rFonts w:ascii="Times New Roman" w:hAnsi="Times New Roman" w:cs="Times New Roman"/>
          <w:b/>
          <w:bCs/>
          <w:sz w:val="24"/>
          <w:szCs w:val="24"/>
        </w:rPr>
      </w:pPr>
    </w:p>
    <w:p w14:paraId="4DEFF8A1" w14:textId="77777777" w:rsidR="005F277F" w:rsidRDefault="005F277F" w:rsidP="0070383D">
      <w:pPr>
        <w:rPr>
          <w:rFonts w:ascii="Times New Roman" w:hAnsi="Times New Roman" w:cs="Times New Roman"/>
          <w:b/>
          <w:bCs/>
          <w:sz w:val="24"/>
          <w:szCs w:val="24"/>
        </w:rPr>
      </w:pPr>
    </w:p>
    <w:p w14:paraId="562EE8D2" w14:textId="77777777" w:rsidR="005F277F" w:rsidRDefault="005F277F" w:rsidP="0070383D">
      <w:pPr>
        <w:rPr>
          <w:rFonts w:ascii="Times New Roman" w:hAnsi="Times New Roman" w:cs="Times New Roman"/>
          <w:b/>
          <w:bCs/>
          <w:sz w:val="24"/>
          <w:szCs w:val="24"/>
        </w:rPr>
      </w:pPr>
    </w:p>
    <w:p w14:paraId="713A63C1" w14:textId="77777777" w:rsidR="005F277F" w:rsidRDefault="005F277F" w:rsidP="0070383D">
      <w:pPr>
        <w:rPr>
          <w:rFonts w:ascii="Times New Roman" w:hAnsi="Times New Roman" w:cs="Times New Roman"/>
          <w:b/>
          <w:bCs/>
          <w:sz w:val="24"/>
          <w:szCs w:val="24"/>
        </w:rPr>
      </w:pPr>
    </w:p>
    <w:p w14:paraId="4EC483AA" w14:textId="60A691F6" w:rsidR="000E6B19" w:rsidRDefault="00AD2426" w:rsidP="0070383D">
      <w:pPr>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0EC4596F" w14:textId="0AB7D4B4" w:rsidR="00EB609D" w:rsidRDefault="00EB609D"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Adair, E. C., Parton, W. J., Del Grosso, S. J., Silver, W. L., Harmon, M. E., Hall, S. A., Burke, I. C., Hart, S. C. (2008). Simple three-pool model accurately describes patterns of long-term decomposition in diverse climates. </w:t>
      </w:r>
      <w:r>
        <w:rPr>
          <w:rFonts w:ascii="Times New Roman" w:hAnsi="Times New Roman" w:cs="Times New Roman"/>
          <w:i/>
          <w:iCs/>
          <w:sz w:val="24"/>
          <w:szCs w:val="24"/>
        </w:rPr>
        <w:t>Global Change Biology, 14</w:t>
      </w:r>
      <w:r>
        <w:rPr>
          <w:rFonts w:ascii="Times New Roman" w:hAnsi="Times New Roman" w:cs="Times New Roman"/>
          <w:sz w:val="24"/>
          <w:szCs w:val="24"/>
        </w:rPr>
        <w:t>(11)</w:t>
      </w:r>
      <w:r w:rsidR="00333AED">
        <w:rPr>
          <w:rFonts w:ascii="Times New Roman" w:hAnsi="Times New Roman" w:cs="Times New Roman"/>
          <w:sz w:val="24"/>
          <w:szCs w:val="24"/>
        </w:rPr>
        <w:t>,</w:t>
      </w:r>
      <w:r>
        <w:rPr>
          <w:rFonts w:ascii="Times New Roman" w:hAnsi="Times New Roman" w:cs="Times New Roman"/>
          <w:sz w:val="24"/>
          <w:szCs w:val="24"/>
        </w:rPr>
        <w:t xml:space="preserve"> 2636-2660.</w:t>
      </w:r>
    </w:p>
    <w:p w14:paraId="2DB28DC0" w14:textId="569DC352" w:rsidR="008104C1" w:rsidRDefault="008104C1"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Ali, W., Nadeem, M., Ashiq, W., Zaeem, M., Gilani, S. S. M., </w:t>
      </w:r>
      <w:proofErr w:type="spellStart"/>
      <w:r>
        <w:rPr>
          <w:rFonts w:ascii="Times New Roman" w:hAnsi="Times New Roman" w:cs="Times New Roman"/>
          <w:sz w:val="24"/>
          <w:szCs w:val="24"/>
        </w:rPr>
        <w:t>Rajabi-Khamseh</w:t>
      </w:r>
      <w:proofErr w:type="spellEnd"/>
      <w:r>
        <w:rPr>
          <w:rFonts w:ascii="Times New Roman" w:hAnsi="Times New Roman" w:cs="Times New Roman"/>
          <w:sz w:val="24"/>
          <w:szCs w:val="24"/>
        </w:rPr>
        <w:t xml:space="preserve">, S., Pham, T. H., Kavanagh, V., Thomas, R., Cheema, M. (2019). The effects of organic and inorganic phosphorus amendments on the biochemical attributes and active microbial population of agriculture podzols following silage corn cultivation in boreal climate. </w:t>
      </w:r>
      <w:r>
        <w:rPr>
          <w:rFonts w:ascii="Times New Roman" w:hAnsi="Times New Roman" w:cs="Times New Roman"/>
          <w:i/>
          <w:iCs/>
          <w:sz w:val="24"/>
          <w:szCs w:val="24"/>
        </w:rPr>
        <w:t>Scientific Reports, 9</w:t>
      </w:r>
      <w:r>
        <w:rPr>
          <w:rFonts w:ascii="Times New Roman" w:hAnsi="Times New Roman" w:cs="Times New Roman"/>
          <w:sz w:val="24"/>
          <w:szCs w:val="24"/>
        </w:rPr>
        <w:t>.</w:t>
      </w:r>
    </w:p>
    <w:p w14:paraId="7D5B0663" w14:textId="3721CA73" w:rsidR="00333AED" w:rsidRPr="00333AED" w:rsidRDefault="00333AED"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Allison, S. D., Lu, Y., </w:t>
      </w:r>
      <w:proofErr w:type="spellStart"/>
      <w:r>
        <w:rPr>
          <w:rFonts w:ascii="Times New Roman" w:hAnsi="Times New Roman" w:cs="Times New Roman"/>
          <w:sz w:val="24"/>
          <w:szCs w:val="24"/>
        </w:rPr>
        <w:t>Weihe</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Goulden</w:t>
      </w:r>
      <w:proofErr w:type="spellEnd"/>
      <w:r>
        <w:rPr>
          <w:rFonts w:ascii="Times New Roman" w:hAnsi="Times New Roman" w:cs="Times New Roman"/>
          <w:sz w:val="24"/>
          <w:szCs w:val="24"/>
        </w:rPr>
        <w:t xml:space="preserve">, M. L.,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A. C., </w:t>
      </w:r>
      <w:proofErr w:type="spellStart"/>
      <w:r>
        <w:rPr>
          <w:rFonts w:ascii="Times New Roman" w:hAnsi="Times New Roman" w:cs="Times New Roman"/>
          <w:sz w:val="24"/>
          <w:szCs w:val="24"/>
        </w:rPr>
        <w:t>Treseder</w:t>
      </w:r>
      <w:proofErr w:type="spellEnd"/>
      <w:r>
        <w:rPr>
          <w:rFonts w:ascii="Times New Roman" w:hAnsi="Times New Roman" w:cs="Times New Roman"/>
          <w:sz w:val="24"/>
          <w:szCs w:val="24"/>
        </w:rPr>
        <w:t xml:space="preserve">, K. K.,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J. B. H. (2013). Microbial abundance and composition influence litter decomposition response to environmental change. </w:t>
      </w:r>
      <w:r>
        <w:rPr>
          <w:rFonts w:ascii="Times New Roman" w:hAnsi="Times New Roman" w:cs="Times New Roman"/>
          <w:i/>
          <w:iCs/>
          <w:sz w:val="24"/>
          <w:szCs w:val="24"/>
        </w:rPr>
        <w:t>Ecology, 94</w:t>
      </w:r>
      <w:r>
        <w:rPr>
          <w:rFonts w:ascii="Times New Roman" w:hAnsi="Times New Roman" w:cs="Times New Roman"/>
          <w:sz w:val="24"/>
          <w:szCs w:val="24"/>
        </w:rPr>
        <w:t>(3), 714-725.</w:t>
      </w:r>
    </w:p>
    <w:p w14:paraId="719DBDA5" w14:textId="67CBC152" w:rsidR="003B1FB8"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Allison, S. D., </w:t>
      </w:r>
      <w:proofErr w:type="spellStart"/>
      <w:r>
        <w:rPr>
          <w:rFonts w:ascii="Times New Roman" w:hAnsi="Times New Roman" w:cs="Times New Roman"/>
          <w:sz w:val="24"/>
          <w:szCs w:val="24"/>
        </w:rPr>
        <w:t>Vitousek</w:t>
      </w:r>
      <w:proofErr w:type="spellEnd"/>
      <w:r>
        <w:rPr>
          <w:rFonts w:ascii="Times New Roman" w:hAnsi="Times New Roman" w:cs="Times New Roman"/>
          <w:sz w:val="24"/>
          <w:szCs w:val="24"/>
        </w:rPr>
        <w:t xml:space="preserve">, P. M. (2005). Responses of extracellular enzymes to simple and complex nutrient inputs. </w:t>
      </w:r>
      <w:r>
        <w:rPr>
          <w:rFonts w:ascii="Times New Roman" w:hAnsi="Times New Roman" w:cs="Times New Roman"/>
          <w:i/>
          <w:iCs/>
          <w:sz w:val="24"/>
          <w:szCs w:val="24"/>
        </w:rPr>
        <w:t>Soil Biology and Biochemistry, 37</w:t>
      </w:r>
      <w:r>
        <w:rPr>
          <w:rFonts w:ascii="Times New Roman" w:hAnsi="Times New Roman" w:cs="Times New Roman"/>
          <w:sz w:val="24"/>
          <w:szCs w:val="24"/>
        </w:rPr>
        <w:t>, 937-944.</w:t>
      </w:r>
    </w:p>
    <w:p w14:paraId="62EC4138" w14:textId="3DE9E3B1" w:rsidR="003B1FB8" w:rsidRDefault="003B1FB8"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Alster</w:t>
      </w:r>
      <w:proofErr w:type="spellEnd"/>
      <w:r>
        <w:rPr>
          <w:rFonts w:ascii="Times New Roman" w:hAnsi="Times New Roman" w:cs="Times New Roman"/>
          <w:sz w:val="24"/>
          <w:szCs w:val="24"/>
        </w:rPr>
        <w:t xml:space="preserve">, C. J., Allison, S. D., Glassman, S. I.,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A. C., </w:t>
      </w:r>
      <w:proofErr w:type="spellStart"/>
      <w:r>
        <w:rPr>
          <w:rFonts w:ascii="Times New Roman" w:hAnsi="Times New Roman" w:cs="Times New Roman"/>
          <w:sz w:val="24"/>
          <w:szCs w:val="24"/>
        </w:rPr>
        <w:t>Treseder</w:t>
      </w:r>
      <w:proofErr w:type="spellEnd"/>
      <w:r>
        <w:rPr>
          <w:rFonts w:ascii="Times New Roman" w:hAnsi="Times New Roman" w:cs="Times New Roman"/>
          <w:sz w:val="24"/>
          <w:szCs w:val="24"/>
        </w:rPr>
        <w:t xml:space="preserve">, K. K. (2021). Exploring Trait Trade-Offs for Fungal Decomposers in a Southern California Grassland. </w:t>
      </w:r>
      <w:r>
        <w:rPr>
          <w:rFonts w:ascii="Times New Roman" w:hAnsi="Times New Roman" w:cs="Times New Roman"/>
          <w:i/>
          <w:iCs/>
          <w:sz w:val="24"/>
          <w:szCs w:val="24"/>
        </w:rPr>
        <w:t>Frontiers in Microbiology, 12</w:t>
      </w:r>
      <w:r>
        <w:rPr>
          <w:rFonts w:ascii="Times New Roman" w:hAnsi="Times New Roman" w:cs="Times New Roman"/>
          <w:sz w:val="24"/>
          <w:szCs w:val="24"/>
        </w:rPr>
        <w:t>.</w:t>
      </w:r>
    </w:p>
    <w:p w14:paraId="50D0C2FC" w14:textId="636DF549" w:rsidR="00E80F06" w:rsidRPr="00E80F06" w:rsidRDefault="00E80F06"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Arora, V. K., </w:t>
      </w:r>
      <w:proofErr w:type="spellStart"/>
      <w:r>
        <w:rPr>
          <w:rFonts w:ascii="Times New Roman" w:hAnsi="Times New Roman" w:cs="Times New Roman"/>
          <w:sz w:val="24"/>
          <w:szCs w:val="24"/>
        </w:rPr>
        <w:t>Katavouta</w:t>
      </w:r>
      <w:proofErr w:type="spellEnd"/>
      <w:r>
        <w:rPr>
          <w:rFonts w:ascii="Times New Roman" w:hAnsi="Times New Roman" w:cs="Times New Roman"/>
          <w:sz w:val="24"/>
          <w:szCs w:val="24"/>
        </w:rPr>
        <w:t xml:space="preserve">, A., Williams, R. G., Jones, C. D., </w:t>
      </w:r>
      <w:proofErr w:type="spellStart"/>
      <w:r>
        <w:rPr>
          <w:rFonts w:ascii="Times New Roman" w:hAnsi="Times New Roman" w:cs="Times New Roman"/>
          <w:sz w:val="24"/>
          <w:szCs w:val="24"/>
        </w:rPr>
        <w:t>Brovkin</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Friedlingstein</w:t>
      </w:r>
      <w:proofErr w:type="spellEnd"/>
      <w:r>
        <w:rPr>
          <w:rFonts w:ascii="Times New Roman" w:hAnsi="Times New Roman" w:cs="Times New Roman"/>
          <w:sz w:val="24"/>
          <w:szCs w:val="24"/>
        </w:rPr>
        <w:t xml:space="preserve">, P., Schwinger, J., Bopp, L., Boucher, O., </w:t>
      </w:r>
      <w:proofErr w:type="spellStart"/>
      <w:r>
        <w:rPr>
          <w:rFonts w:ascii="Times New Roman" w:hAnsi="Times New Roman" w:cs="Times New Roman"/>
          <w:sz w:val="24"/>
          <w:szCs w:val="24"/>
        </w:rPr>
        <w:t>Cadule</w:t>
      </w:r>
      <w:proofErr w:type="spellEnd"/>
      <w:r>
        <w:rPr>
          <w:rFonts w:ascii="Times New Roman" w:hAnsi="Times New Roman" w:cs="Times New Roman"/>
          <w:sz w:val="24"/>
          <w:szCs w:val="24"/>
        </w:rPr>
        <w:t xml:space="preserve">, P., Chamberlain, M. A., Christian, J. R., </w:t>
      </w:r>
      <w:proofErr w:type="spellStart"/>
      <w:r>
        <w:rPr>
          <w:rFonts w:ascii="Times New Roman" w:hAnsi="Times New Roman" w:cs="Times New Roman"/>
          <w:sz w:val="24"/>
          <w:szCs w:val="24"/>
        </w:rPr>
        <w:t>Delire</w:t>
      </w:r>
      <w:proofErr w:type="spellEnd"/>
      <w:r>
        <w:rPr>
          <w:rFonts w:ascii="Times New Roman" w:hAnsi="Times New Roman" w:cs="Times New Roman"/>
          <w:sz w:val="24"/>
          <w:szCs w:val="24"/>
        </w:rPr>
        <w:t xml:space="preserve">, C., Fisher, R. A., </w:t>
      </w:r>
      <w:proofErr w:type="spellStart"/>
      <w:r>
        <w:rPr>
          <w:rFonts w:ascii="Times New Roman" w:hAnsi="Times New Roman" w:cs="Times New Roman"/>
          <w:sz w:val="24"/>
          <w:szCs w:val="24"/>
        </w:rPr>
        <w:t>Hajima</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Ilyina</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Joetzjer</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Kawamiya</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Koven</w:t>
      </w:r>
      <w:proofErr w:type="spellEnd"/>
      <w:r>
        <w:rPr>
          <w:rFonts w:ascii="Times New Roman" w:hAnsi="Times New Roman" w:cs="Times New Roman"/>
          <w:sz w:val="24"/>
          <w:szCs w:val="24"/>
        </w:rPr>
        <w:t xml:space="preserve">, C. D., … </w:t>
      </w:r>
      <w:proofErr w:type="spellStart"/>
      <w:r>
        <w:rPr>
          <w:rFonts w:ascii="Times New Roman" w:hAnsi="Times New Roman" w:cs="Times New Roman"/>
          <w:sz w:val="24"/>
          <w:szCs w:val="24"/>
        </w:rPr>
        <w:t>Ziehn</w:t>
      </w:r>
      <w:proofErr w:type="spellEnd"/>
      <w:r>
        <w:rPr>
          <w:rFonts w:ascii="Times New Roman" w:hAnsi="Times New Roman" w:cs="Times New Roman"/>
          <w:sz w:val="24"/>
          <w:szCs w:val="24"/>
        </w:rPr>
        <w:t xml:space="preserve">, T. (2020). Carbon-concentration and carbon-climate feedbacks in CMIP6 models and their comparison to CMIP5 models. </w:t>
      </w:r>
      <w:proofErr w:type="spellStart"/>
      <w:r>
        <w:rPr>
          <w:rFonts w:ascii="Times New Roman" w:hAnsi="Times New Roman" w:cs="Times New Roman"/>
          <w:i/>
          <w:iCs/>
          <w:sz w:val="24"/>
          <w:szCs w:val="24"/>
        </w:rPr>
        <w:t>Biogeosciences</w:t>
      </w:r>
      <w:proofErr w:type="spellEnd"/>
      <w:r>
        <w:rPr>
          <w:rFonts w:ascii="Times New Roman" w:hAnsi="Times New Roman" w:cs="Times New Roman"/>
          <w:i/>
          <w:iCs/>
          <w:sz w:val="24"/>
          <w:szCs w:val="24"/>
        </w:rPr>
        <w:t>, 17</w:t>
      </w:r>
      <w:r w:rsidR="00901698">
        <w:rPr>
          <w:rFonts w:ascii="Times New Roman" w:hAnsi="Times New Roman" w:cs="Times New Roman"/>
          <w:sz w:val="24"/>
          <w:szCs w:val="24"/>
        </w:rPr>
        <w:t>(16), 4173-4222.</w:t>
      </w:r>
    </w:p>
    <w:p w14:paraId="5BBD5262" w14:textId="7A0FC001" w:rsidR="00333AED" w:rsidRPr="00333AED" w:rsidRDefault="00333AED"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Bach, C. E., Warnock, D. D., Van Horn, D. J., Weintraub, M. N., </w:t>
      </w: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L., Allison, S. D., German, D. P. (2013). Measuring phenol oxidase and peroxidase activities with pyrogallol, L-DOPA, and ABTS: Effect of assay conditions and soil type. </w:t>
      </w:r>
      <w:r>
        <w:rPr>
          <w:rFonts w:ascii="Times New Roman" w:hAnsi="Times New Roman" w:cs="Times New Roman"/>
          <w:i/>
          <w:iCs/>
          <w:sz w:val="24"/>
          <w:szCs w:val="24"/>
        </w:rPr>
        <w:t>Soil Biology &amp; Biochemistry, 67</w:t>
      </w:r>
      <w:r>
        <w:rPr>
          <w:rFonts w:ascii="Times New Roman" w:hAnsi="Times New Roman" w:cs="Times New Roman"/>
          <w:sz w:val="24"/>
          <w:szCs w:val="24"/>
        </w:rPr>
        <w:t>, 183-191.</w:t>
      </w:r>
    </w:p>
    <w:p w14:paraId="44DEBC5B" w14:textId="4EB4DA13" w:rsidR="003B1FB8"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Baker, N. R., Allison, S. D. (2017). Extracellular enzyme kinetics and thermodynamics along a climate gradient in southern California. </w:t>
      </w:r>
      <w:r>
        <w:rPr>
          <w:rFonts w:ascii="Times New Roman" w:hAnsi="Times New Roman" w:cs="Times New Roman"/>
          <w:i/>
          <w:iCs/>
          <w:sz w:val="24"/>
          <w:szCs w:val="24"/>
        </w:rPr>
        <w:t>Soil Biology and Biochemistry, 114</w:t>
      </w:r>
      <w:r>
        <w:rPr>
          <w:rFonts w:ascii="Times New Roman" w:hAnsi="Times New Roman" w:cs="Times New Roman"/>
          <w:sz w:val="24"/>
          <w:szCs w:val="24"/>
        </w:rPr>
        <w:t>, 82-92.</w:t>
      </w:r>
    </w:p>
    <w:p w14:paraId="0B1EF108" w14:textId="0935C3EB" w:rsidR="00EB609D" w:rsidRDefault="00EB609D"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Bontti</w:t>
      </w:r>
      <w:proofErr w:type="spellEnd"/>
      <w:r>
        <w:rPr>
          <w:rFonts w:ascii="Times New Roman" w:hAnsi="Times New Roman" w:cs="Times New Roman"/>
          <w:sz w:val="24"/>
          <w:szCs w:val="24"/>
        </w:rPr>
        <w:t xml:space="preserve">, E. E., Decant, J. P., Munson, S. M., </w:t>
      </w:r>
      <w:proofErr w:type="spellStart"/>
      <w:r>
        <w:rPr>
          <w:rFonts w:ascii="Times New Roman" w:hAnsi="Times New Roman" w:cs="Times New Roman"/>
          <w:sz w:val="24"/>
          <w:szCs w:val="24"/>
        </w:rPr>
        <w:t>Gathany</w:t>
      </w:r>
      <w:proofErr w:type="spellEnd"/>
      <w:r>
        <w:rPr>
          <w:rFonts w:ascii="Times New Roman" w:hAnsi="Times New Roman" w:cs="Times New Roman"/>
          <w:sz w:val="24"/>
          <w:szCs w:val="24"/>
        </w:rPr>
        <w:t xml:space="preserve">, M. A., </w:t>
      </w:r>
      <w:proofErr w:type="spellStart"/>
      <w:r>
        <w:rPr>
          <w:rFonts w:ascii="Times New Roman" w:hAnsi="Times New Roman" w:cs="Times New Roman"/>
          <w:sz w:val="24"/>
          <w:szCs w:val="24"/>
        </w:rPr>
        <w:t>Przeszlowska</w:t>
      </w:r>
      <w:proofErr w:type="spellEnd"/>
      <w:r>
        <w:rPr>
          <w:rFonts w:ascii="Times New Roman" w:hAnsi="Times New Roman" w:cs="Times New Roman"/>
          <w:sz w:val="24"/>
          <w:szCs w:val="24"/>
        </w:rPr>
        <w:t>, A., Haddix, M. L., Owens, S., Burke, I. C., Parton, W. J., Harmon, M. E. (2009). Litter decomposition in grasslands of Central North America (US Great Plains)</w:t>
      </w:r>
      <w:r w:rsidR="00A022E5">
        <w:rPr>
          <w:rFonts w:ascii="Times New Roman" w:hAnsi="Times New Roman" w:cs="Times New Roman"/>
          <w:sz w:val="24"/>
          <w:szCs w:val="24"/>
        </w:rPr>
        <w:t xml:space="preserve">. </w:t>
      </w:r>
      <w:r w:rsidR="00A022E5">
        <w:rPr>
          <w:rFonts w:ascii="Times New Roman" w:hAnsi="Times New Roman" w:cs="Times New Roman"/>
          <w:i/>
          <w:iCs/>
          <w:sz w:val="24"/>
          <w:szCs w:val="24"/>
        </w:rPr>
        <w:t>Global Change Biology, 15</w:t>
      </w:r>
      <w:r w:rsidR="00A022E5">
        <w:rPr>
          <w:rFonts w:ascii="Times New Roman" w:hAnsi="Times New Roman" w:cs="Times New Roman"/>
          <w:sz w:val="24"/>
          <w:szCs w:val="24"/>
        </w:rPr>
        <w:t>(5), 1356-1363.</w:t>
      </w:r>
    </w:p>
    <w:p w14:paraId="6EA9D434" w14:textId="2D0471F5" w:rsidR="00F9172C" w:rsidRDefault="00F9172C"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Chróst</w:t>
      </w:r>
      <w:proofErr w:type="spellEnd"/>
      <w:r>
        <w:rPr>
          <w:rFonts w:ascii="Times New Roman" w:hAnsi="Times New Roman" w:cs="Times New Roman"/>
          <w:sz w:val="24"/>
          <w:szCs w:val="24"/>
        </w:rPr>
        <w:t xml:space="preserve">, R. J. (1990). Microbial Ectoenzymes in Aquatic Environments. In J. Overbeck &amp; R. J. </w:t>
      </w:r>
      <w:proofErr w:type="spellStart"/>
      <w:r>
        <w:rPr>
          <w:rFonts w:ascii="Times New Roman" w:hAnsi="Times New Roman" w:cs="Times New Roman"/>
          <w:sz w:val="24"/>
          <w:szCs w:val="24"/>
        </w:rPr>
        <w:t>Chróst</w:t>
      </w:r>
      <w:proofErr w:type="spellEnd"/>
      <w:r>
        <w:rPr>
          <w:rFonts w:ascii="Times New Roman" w:hAnsi="Times New Roman" w:cs="Times New Roman"/>
          <w:sz w:val="24"/>
          <w:szCs w:val="24"/>
        </w:rPr>
        <w:t xml:space="preserve"> (Eds.), </w:t>
      </w:r>
      <w:r>
        <w:rPr>
          <w:rFonts w:ascii="Times New Roman" w:hAnsi="Times New Roman" w:cs="Times New Roman"/>
          <w:i/>
          <w:iCs/>
          <w:sz w:val="24"/>
          <w:szCs w:val="24"/>
        </w:rPr>
        <w:t>Aquatic Microbial Ecology: Biochemical and Molecular Approaches</w:t>
      </w:r>
      <w:r>
        <w:rPr>
          <w:rFonts w:ascii="Times New Roman" w:hAnsi="Times New Roman" w:cs="Times New Roman"/>
          <w:sz w:val="24"/>
          <w:szCs w:val="24"/>
        </w:rPr>
        <w:t>.</w:t>
      </w:r>
    </w:p>
    <w:p w14:paraId="1E949501" w14:textId="3D56109E" w:rsidR="00F9172C" w:rsidRPr="00F9172C" w:rsidRDefault="00F9172C"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Chróst</w:t>
      </w:r>
      <w:proofErr w:type="spellEnd"/>
      <w:r>
        <w:rPr>
          <w:rFonts w:ascii="Times New Roman" w:hAnsi="Times New Roman" w:cs="Times New Roman"/>
          <w:sz w:val="24"/>
          <w:szCs w:val="24"/>
        </w:rPr>
        <w:t xml:space="preserve">, R. J. (1992). Significance of bacterial ectoenzymes in aquatic environments. </w:t>
      </w:r>
      <w:proofErr w:type="spellStart"/>
      <w:r>
        <w:rPr>
          <w:rFonts w:ascii="Times New Roman" w:hAnsi="Times New Roman" w:cs="Times New Roman"/>
          <w:i/>
          <w:iCs/>
          <w:sz w:val="24"/>
          <w:szCs w:val="24"/>
        </w:rPr>
        <w:t>Hydrobiologia</w:t>
      </w:r>
      <w:proofErr w:type="spellEnd"/>
      <w:r>
        <w:rPr>
          <w:rFonts w:ascii="Times New Roman" w:hAnsi="Times New Roman" w:cs="Times New Roman"/>
          <w:i/>
          <w:iCs/>
          <w:sz w:val="24"/>
          <w:szCs w:val="24"/>
        </w:rPr>
        <w:t>, 243</w:t>
      </w:r>
      <w:r>
        <w:rPr>
          <w:rFonts w:ascii="Times New Roman" w:hAnsi="Times New Roman" w:cs="Times New Roman"/>
          <w:sz w:val="24"/>
          <w:szCs w:val="24"/>
        </w:rPr>
        <w:t>, 61-70.</w:t>
      </w:r>
    </w:p>
    <w:p w14:paraId="6A6F3EFC" w14:textId="6656E73E" w:rsidR="00EB609D" w:rsidRDefault="00EB609D" w:rsidP="00EB609D">
      <w:pPr>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Cornwell, W. K., Cornelissen, J. H. C., </w:t>
      </w:r>
      <w:proofErr w:type="spellStart"/>
      <w:r>
        <w:rPr>
          <w:rFonts w:ascii="Times New Roman" w:hAnsi="Times New Roman" w:cs="Times New Roman"/>
          <w:sz w:val="24"/>
          <w:szCs w:val="24"/>
        </w:rPr>
        <w:t>Amatangelo</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Dorrepaal</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Eviner</w:t>
      </w:r>
      <w:proofErr w:type="spellEnd"/>
      <w:r>
        <w:rPr>
          <w:rFonts w:ascii="Times New Roman" w:hAnsi="Times New Roman" w:cs="Times New Roman"/>
          <w:sz w:val="24"/>
          <w:szCs w:val="24"/>
        </w:rPr>
        <w:t xml:space="preserve">, V. T., Godoy, O., </w:t>
      </w:r>
      <w:proofErr w:type="spellStart"/>
      <w:r>
        <w:rPr>
          <w:rFonts w:ascii="Times New Roman" w:hAnsi="Times New Roman" w:cs="Times New Roman"/>
          <w:sz w:val="24"/>
          <w:szCs w:val="24"/>
        </w:rPr>
        <w:t>Hobbie</w:t>
      </w:r>
      <w:proofErr w:type="spellEnd"/>
      <w:r>
        <w:rPr>
          <w:rFonts w:ascii="Times New Roman" w:hAnsi="Times New Roman" w:cs="Times New Roman"/>
          <w:sz w:val="24"/>
          <w:szCs w:val="24"/>
        </w:rPr>
        <w:t xml:space="preserve">, S. E., </w:t>
      </w:r>
      <w:proofErr w:type="spellStart"/>
      <w:r>
        <w:rPr>
          <w:rFonts w:ascii="Times New Roman" w:hAnsi="Times New Roman" w:cs="Times New Roman"/>
          <w:sz w:val="24"/>
          <w:szCs w:val="24"/>
        </w:rPr>
        <w:t>Hoorens</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Kurokawa</w:t>
      </w:r>
      <w:proofErr w:type="spellEnd"/>
      <w:r>
        <w:rPr>
          <w:rFonts w:ascii="Times New Roman" w:hAnsi="Times New Roman" w:cs="Times New Roman"/>
          <w:sz w:val="24"/>
          <w:szCs w:val="24"/>
        </w:rPr>
        <w:t>, H., Pérez-</w:t>
      </w:r>
      <w:proofErr w:type="spellStart"/>
      <w:r>
        <w:rPr>
          <w:rFonts w:ascii="Times New Roman" w:hAnsi="Times New Roman" w:cs="Times New Roman"/>
          <w:sz w:val="24"/>
          <w:szCs w:val="24"/>
        </w:rPr>
        <w:t>Harguindeguy</w:t>
      </w:r>
      <w:proofErr w:type="spellEnd"/>
      <w:r>
        <w:rPr>
          <w:rFonts w:ascii="Times New Roman" w:hAnsi="Times New Roman" w:cs="Times New Roman"/>
          <w:sz w:val="24"/>
          <w:szCs w:val="24"/>
        </w:rPr>
        <w:t xml:space="preserve">, N., Quested, H. M., Santiago, L. S., Wardle, D. A., Wright, I. J., </w:t>
      </w:r>
      <w:proofErr w:type="spellStart"/>
      <w:r>
        <w:rPr>
          <w:rFonts w:ascii="Times New Roman" w:hAnsi="Times New Roman" w:cs="Times New Roman"/>
          <w:sz w:val="24"/>
          <w:szCs w:val="24"/>
        </w:rPr>
        <w:t>Aerts</w:t>
      </w:r>
      <w:proofErr w:type="spellEnd"/>
      <w:r>
        <w:rPr>
          <w:rFonts w:ascii="Times New Roman" w:hAnsi="Times New Roman" w:cs="Times New Roman"/>
          <w:sz w:val="24"/>
          <w:szCs w:val="24"/>
        </w:rPr>
        <w:t xml:space="preserve">, R., Allison, S. D., </w:t>
      </w:r>
      <w:r w:rsidR="00333AED">
        <w:rPr>
          <w:rFonts w:ascii="Times New Roman" w:hAnsi="Times New Roman" w:cs="Times New Roman"/>
          <w:sz w:val="24"/>
          <w:szCs w:val="24"/>
        </w:rPr>
        <w:t xml:space="preserve">van </w:t>
      </w:r>
      <w:proofErr w:type="spellStart"/>
      <w:r>
        <w:rPr>
          <w:rFonts w:ascii="Times New Roman" w:hAnsi="Times New Roman" w:cs="Times New Roman"/>
          <w:sz w:val="24"/>
          <w:szCs w:val="24"/>
        </w:rPr>
        <w:t>Bodegom</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Brovkin</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Chatain</w:t>
      </w:r>
      <w:proofErr w:type="spellEnd"/>
      <w:r>
        <w:rPr>
          <w:rFonts w:ascii="Times New Roman" w:hAnsi="Times New Roman" w:cs="Times New Roman"/>
          <w:sz w:val="24"/>
          <w:szCs w:val="24"/>
        </w:rPr>
        <w:t xml:space="preserve">, A., … Westoby, M. (2008). Plant species traits are the predominant control on litter decomposition rates within biomes worldwide. </w:t>
      </w:r>
      <w:r>
        <w:rPr>
          <w:rFonts w:ascii="Times New Roman" w:hAnsi="Times New Roman" w:cs="Times New Roman"/>
          <w:i/>
          <w:iCs/>
          <w:sz w:val="24"/>
          <w:szCs w:val="24"/>
        </w:rPr>
        <w:t>Ecology Letters, 11</w:t>
      </w:r>
      <w:r>
        <w:rPr>
          <w:rFonts w:ascii="Times New Roman" w:hAnsi="Times New Roman" w:cs="Times New Roman"/>
          <w:sz w:val="24"/>
          <w:szCs w:val="24"/>
        </w:rPr>
        <w:t>(10), 1065-1071.</w:t>
      </w:r>
    </w:p>
    <w:p w14:paraId="2EF21296" w14:textId="2810B858" w:rsidR="002C776B" w:rsidRPr="00D61C2A" w:rsidRDefault="002C776B" w:rsidP="00EB609D">
      <w:pPr>
        <w:ind w:left="720" w:hanging="720"/>
        <w:rPr>
          <w:rFonts w:ascii="Times New Roman" w:hAnsi="Times New Roman" w:cs="Times New Roman"/>
          <w:sz w:val="24"/>
          <w:szCs w:val="24"/>
        </w:rPr>
      </w:pPr>
      <w:r>
        <w:rPr>
          <w:rFonts w:ascii="Times New Roman" w:hAnsi="Times New Roman" w:cs="Times New Roman"/>
          <w:sz w:val="24"/>
          <w:szCs w:val="24"/>
        </w:rPr>
        <w:t xml:space="preserve">Currie, W. S., Harmon, M. E., Burke, I. C., Hart, S. C., Parton, W. J., Silver, W. (2010). Cross-biome transplants of plant litter show decomposition models extend to a broader climatic range but lose predictability at the decadal time scale. </w:t>
      </w:r>
      <w:r>
        <w:rPr>
          <w:rFonts w:ascii="Times New Roman" w:hAnsi="Times New Roman" w:cs="Times New Roman"/>
          <w:i/>
          <w:iCs/>
          <w:sz w:val="24"/>
          <w:szCs w:val="24"/>
        </w:rPr>
        <w:t>Global Change Biology, 16</w:t>
      </w:r>
      <w:r w:rsidR="00D61C2A">
        <w:rPr>
          <w:rFonts w:ascii="Times New Roman" w:hAnsi="Times New Roman" w:cs="Times New Roman"/>
          <w:sz w:val="24"/>
          <w:szCs w:val="24"/>
        </w:rPr>
        <w:t>(6), 1744-1761.</w:t>
      </w:r>
    </w:p>
    <w:p w14:paraId="5DD25E0F" w14:textId="2D90C26A" w:rsidR="00EB609D" w:rsidRDefault="00A022E5"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Esch</w:t>
      </w:r>
      <w:proofErr w:type="spellEnd"/>
      <w:r>
        <w:rPr>
          <w:rFonts w:ascii="Times New Roman" w:hAnsi="Times New Roman" w:cs="Times New Roman"/>
          <w:sz w:val="24"/>
          <w:szCs w:val="24"/>
        </w:rPr>
        <w:t xml:space="preserve">, E. H., King, J. Y., Cleland, E. E. (2019) Foliar litter chemistry mediates susceptibility to UV degradation in two dominant species from a semi-arid ecosystem. </w:t>
      </w:r>
      <w:r>
        <w:rPr>
          <w:rFonts w:ascii="Times New Roman" w:hAnsi="Times New Roman" w:cs="Times New Roman"/>
          <w:i/>
          <w:iCs/>
          <w:sz w:val="24"/>
          <w:szCs w:val="24"/>
        </w:rPr>
        <w:t>Plant and Soil, 440</w:t>
      </w:r>
      <w:r>
        <w:rPr>
          <w:rFonts w:ascii="Times New Roman" w:hAnsi="Times New Roman" w:cs="Times New Roman"/>
          <w:sz w:val="24"/>
          <w:szCs w:val="24"/>
        </w:rPr>
        <w:t>, 265-276.</w:t>
      </w:r>
    </w:p>
    <w:p w14:paraId="257F2D5B" w14:textId="1075D45A" w:rsidR="00901698" w:rsidRPr="00901698" w:rsidRDefault="00901698"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Friedlingstein</w:t>
      </w:r>
      <w:proofErr w:type="spellEnd"/>
      <w:r>
        <w:rPr>
          <w:rFonts w:ascii="Times New Roman" w:hAnsi="Times New Roman" w:cs="Times New Roman"/>
          <w:sz w:val="24"/>
          <w:szCs w:val="24"/>
        </w:rPr>
        <w:t xml:space="preserve">, P., Dufresne, J.-L., Cox, P. M., Rayner, P. (2003) How positive is the feedback between climate change and the carbon cycle? </w:t>
      </w:r>
      <w:r>
        <w:rPr>
          <w:rFonts w:ascii="Times New Roman" w:hAnsi="Times New Roman" w:cs="Times New Roman"/>
          <w:i/>
          <w:iCs/>
          <w:sz w:val="24"/>
          <w:szCs w:val="24"/>
        </w:rPr>
        <w:t>Tellus B: Chemical and Physical Meteorology, 55</w:t>
      </w:r>
      <w:r>
        <w:rPr>
          <w:rFonts w:ascii="Times New Roman" w:hAnsi="Times New Roman" w:cs="Times New Roman"/>
          <w:sz w:val="24"/>
          <w:szCs w:val="24"/>
        </w:rPr>
        <w:t xml:space="preserve">(2), 692-700. </w:t>
      </w:r>
    </w:p>
    <w:p w14:paraId="0A8AF289" w14:textId="247CE209" w:rsidR="008104C1" w:rsidRDefault="008104C1"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German, D. P., Weintraub, M. N., Grandy, A. S., Lauber, C. L., </w:t>
      </w:r>
      <w:proofErr w:type="spellStart"/>
      <w:r>
        <w:rPr>
          <w:rFonts w:ascii="Times New Roman" w:hAnsi="Times New Roman" w:cs="Times New Roman"/>
          <w:sz w:val="24"/>
          <w:szCs w:val="24"/>
        </w:rPr>
        <w:t>Rinkes</w:t>
      </w:r>
      <w:proofErr w:type="spellEnd"/>
      <w:r>
        <w:rPr>
          <w:rFonts w:ascii="Times New Roman" w:hAnsi="Times New Roman" w:cs="Times New Roman"/>
          <w:sz w:val="24"/>
          <w:szCs w:val="24"/>
        </w:rPr>
        <w:t xml:space="preserve">, Z. L., Allison, S. D. (2011). Optimization of hydrolytic and oxidative enzyme methods for ecosystem studies. </w:t>
      </w:r>
      <w:r>
        <w:rPr>
          <w:rFonts w:ascii="Times New Roman" w:hAnsi="Times New Roman" w:cs="Times New Roman"/>
          <w:i/>
          <w:iCs/>
          <w:sz w:val="24"/>
          <w:szCs w:val="24"/>
        </w:rPr>
        <w:t>Soil Biology &amp; Biochemistry, 43</w:t>
      </w:r>
      <w:r>
        <w:rPr>
          <w:rFonts w:ascii="Times New Roman" w:hAnsi="Times New Roman" w:cs="Times New Roman"/>
          <w:sz w:val="24"/>
          <w:szCs w:val="24"/>
        </w:rPr>
        <w:t>, 1387-1397.</w:t>
      </w:r>
    </w:p>
    <w:p w14:paraId="65F8337B" w14:textId="33C00CDF" w:rsidR="00D61C2A" w:rsidRDefault="00D61C2A"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Gleixner</w:t>
      </w:r>
      <w:proofErr w:type="spellEnd"/>
      <w:r>
        <w:rPr>
          <w:rFonts w:ascii="Times New Roman" w:hAnsi="Times New Roman" w:cs="Times New Roman"/>
          <w:sz w:val="24"/>
          <w:szCs w:val="24"/>
        </w:rPr>
        <w:t xml:space="preserve">, G. (2013). Soil organic matter dynamics: a biological perspective derived from the use of compound-specific isotopes studies. </w:t>
      </w:r>
      <w:r>
        <w:rPr>
          <w:rFonts w:ascii="Times New Roman" w:hAnsi="Times New Roman" w:cs="Times New Roman"/>
          <w:i/>
          <w:iCs/>
          <w:sz w:val="24"/>
          <w:szCs w:val="24"/>
        </w:rPr>
        <w:t>Ecological Research, 28</w:t>
      </w:r>
      <w:r>
        <w:rPr>
          <w:rFonts w:ascii="Times New Roman" w:hAnsi="Times New Roman" w:cs="Times New Roman"/>
          <w:sz w:val="24"/>
          <w:szCs w:val="24"/>
        </w:rPr>
        <w:t>, 683-695.</w:t>
      </w:r>
    </w:p>
    <w:p w14:paraId="69BA8739" w14:textId="2D8734C4" w:rsidR="002F6F37" w:rsidRPr="002F6F37" w:rsidRDefault="002F6F37" w:rsidP="003B1FB8">
      <w:pPr>
        <w:ind w:left="720" w:hanging="720"/>
        <w:rPr>
          <w:rFonts w:ascii="Times New Roman" w:hAnsi="Times New Roman" w:cs="Times New Roman"/>
          <w:sz w:val="24"/>
          <w:szCs w:val="24"/>
        </w:rPr>
      </w:pPr>
      <w:r>
        <w:rPr>
          <w:rFonts w:ascii="Times New Roman" w:hAnsi="Times New Roman" w:cs="Times New Roman"/>
          <w:sz w:val="24"/>
          <w:szCs w:val="24"/>
        </w:rPr>
        <w:t>Haile, G. G., Tang, Q., Hosseini-</w:t>
      </w:r>
      <w:proofErr w:type="spellStart"/>
      <w:r>
        <w:rPr>
          <w:rFonts w:ascii="Times New Roman" w:hAnsi="Times New Roman" w:cs="Times New Roman"/>
          <w:sz w:val="24"/>
          <w:szCs w:val="24"/>
        </w:rPr>
        <w:t>Moghari</w:t>
      </w:r>
      <w:proofErr w:type="spellEnd"/>
      <w:r>
        <w:rPr>
          <w:rFonts w:ascii="Times New Roman" w:hAnsi="Times New Roman" w:cs="Times New Roman"/>
          <w:sz w:val="24"/>
          <w:szCs w:val="24"/>
        </w:rPr>
        <w:t xml:space="preserve">, S.-M., Liu, X., </w:t>
      </w:r>
      <w:proofErr w:type="spellStart"/>
      <w:r>
        <w:rPr>
          <w:rFonts w:ascii="Times New Roman" w:hAnsi="Times New Roman" w:cs="Times New Roman"/>
          <w:sz w:val="24"/>
          <w:szCs w:val="24"/>
        </w:rPr>
        <w:t>Gebremicael</w:t>
      </w:r>
      <w:proofErr w:type="spellEnd"/>
      <w:r>
        <w:rPr>
          <w:rFonts w:ascii="Times New Roman" w:hAnsi="Times New Roman" w:cs="Times New Roman"/>
          <w:sz w:val="24"/>
          <w:szCs w:val="24"/>
        </w:rPr>
        <w:t xml:space="preserve">, T. G., </w:t>
      </w:r>
      <w:proofErr w:type="spellStart"/>
      <w:r>
        <w:rPr>
          <w:rFonts w:ascii="Times New Roman" w:hAnsi="Times New Roman" w:cs="Times New Roman"/>
          <w:sz w:val="24"/>
          <w:szCs w:val="24"/>
        </w:rPr>
        <w:t>Leng</w:t>
      </w:r>
      <w:proofErr w:type="spellEnd"/>
      <w:r>
        <w:rPr>
          <w:rFonts w:ascii="Times New Roman" w:hAnsi="Times New Roman" w:cs="Times New Roman"/>
          <w:sz w:val="24"/>
          <w:szCs w:val="24"/>
        </w:rPr>
        <w:t xml:space="preserve">, G., Kebede, A., Xu, X., Yun, X. (2020). Projected Impacts of Climate Change on Drought Patterns Over East Africa. </w:t>
      </w:r>
      <w:r>
        <w:rPr>
          <w:rFonts w:ascii="Times New Roman" w:hAnsi="Times New Roman" w:cs="Times New Roman"/>
          <w:i/>
          <w:iCs/>
          <w:sz w:val="24"/>
          <w:szCs w:val="24"/>
        </w:rPr>
        <w:t>Earth’s Future, 8</w:t>
      </w:r>
      <w:r>
        <w:rPr>
          <w:rFonts w:ascii="Times New Roman" w:hAnsi="Times New Roman" w:cs="Times New Roman"/>
          <w:sz w:val="24"/>
          <w:szCs w:val="24"/>
        </w:rPr>
        <w:t>(7).</w:t>
      </w:r>
    </w:p>
    <w:p w14:paraId="6FFC8742" w14:textId="06900CB3" w:rsidR="00E80F06" w:rsidRPr="00E80F06" w:rsidRDefault="00E80F06"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Hararuk</w:t>
      </w:r>
      <w:proofErr w:type="spellEnd"/>
      <w:r>
        <w:rPr>
          <w:rFonts w:ascii="Times New Roman" w:hAnsi="Times New Roman" w:cs="Times New Roman"/>
          <w:sz w:val="24"/>
          <w:szCs w:val="24"/>
        </w:rPr>
        <w:t xml:space="preserve">, O., Xia, J., Luo, Y. (2014). Evaluation and improvement of a global land model against soil carbon data using a Bayesian Markov chain Monte Carlo method. </w:t>
      </w:r>
      <w:r>
        <w:rPr>
          <w:rFonts w:ascii="Times New Roman" w:hAnsi="Times New Roman" w:cs="Times New Roman"/>
          <w:i/>
          <w:iCs/>
          <w:sz w:val="24"/>
          <w:szCs w:val="24"/>
        </w:rPr>
        <w:t xml:space="preserve">Journal of Geophysical Research: </w:t>
      </w:r>
      <w:proofErr w:type="spellStart"/>
      <w:r>
        <w:rPr>
          <w:rFonts w:ascii="Times New Roman" w:hAnsi="Times New Roman" w:cs="Times New Roman"/>
          <w:i/>
          <w:iCs/>
          <w:sz w:val="24"/>
          <w:szCs w:val="24"/>
        </w:rPr>
        <w:t>Biogeosciences</w:t>
      </w:r>
      <w:proofErr w:type="spellEnd"/>
      <w:r>
        <w:rPr>
          <w:rFonts w:ascii="Times New Roman" w:hAnsi="Times New Roman" w:cs="Times New Roman"/>
          <w:i/>
          <w:iCs/>
          <w:sz w:val="24"/>
          <w:szCs w:val="24"/>
        </w:rPr>
        <w:t>, 119</w:t>
      </w:r>
      <w:r>
        <w:rPr>
          <w:rFonts w:ascii="Times New Roman" w:hAnsi="Times New Roman" w:cs="Times New Roman"/>
          <w:sz w:val="24"/>
          <w:szCs w:val="24"/>
        </w:rPr>
        <w:t>(3), 403-417.</w:t>
      </w:r>
    </w:p>
    <w:p w14:paraId="4B3A5463" w14:textId="5EF8590D" w:rsidR="00581071" w:rsidRDefault="00581071" w:rsidP="00B34694">
      <w:pPr>
        <w:ind w:left="720" w:hanging="720"/>
        <w:rPr>
          <w:rFonts w:ascii="Times New Roman" w:hAnsi="Times New Roman" w:cs="Times New Roman"/>
          <w:sz w:val="24"/>
          <w:szCs w:val="24"/>
        </w:rPr>
      </w:pPr>
      <w:r>
        <w:rPr>
          <w:rFonts w:ascii="Times New Roman" w:hAnsi="Times New Roman" w:cs="Times New Roman"/>
          <w:sz w:val="24"/>
          <w:szCs w:val="24"/>
        </w:rPr>
        <w:t xml:space="preserve">Khalili, B., </w:t>
      </w:r>
      <w:proofErr w:type="spellStart"/>
      <w:r>
        <w:rPr>
          <w:rFonts w:ascii="Times New Roman" w:hAnsi="Times New Roman" w:cs="Times New Roman"/>
          <w:sz w:val="24"/>
          <w:szCs w:val="24"/>
        </w:rPr>
        <w:t>Ogunseitan</w:t>
      </w:r>
      <w:proofErr w:type="spellEnd"/>
      <w:r>
        <w:rPr>
          <w:rFonts w:ascii="Times New Roman" w:hAnsi="Times New Roman" w:cs="Times New Roman"/>
          <w:sz w:val="24"/>
          <w:szCs w:val="24"/>
        </w:rPr>
        <w:t xml:space="preserve">, O. A., </w:t>
      </w:r>
      <w:proofErr w:type="spellStart"/>
      <w:r>
        <w:rPr>
          <w:rFonts w:ascii="Times New Roman" w:hAnsi="Times New Roman" w:cs="Times New Roman"/>
          <w:sz w:val="24"/>
          <w:szCs w:val="24"/>
        </w:rPr>
        <w:t>Goulden</w:t>
      </w:r>
      <w:proofErr w:type="spellEnd"/>
      <w:r>
        <w:rPr>
          <w:rFonts w:ascii="Times New Roman" w:hAnsi="Times New Roman" w:cs="Times New Roman"/>
          <w:sz w:val="24"/>
          <w:szCs w:val="24"/>
        </w:rPr>
        <w:t xml:space="preserve">, M. L., Allison, S. D. (2016). Interactive effects of precipitation manipulation and nitrogen addition on soil properties in California grassland and shrubland. </w:t>
      </w:r>
      <w:r>
        <w:rPr>
          <w:rFonts w:ascii="Times New Roman" w:hAnsi="Times New Roman" w:cs="Times New Roman"/>
          <w:i/>
          <w:iCs/>
          <w:sz w:val="24"/>
          <w:szCs w:val="24"/>
        </w:rPr>
        <w:t>Applied Soil Ecology, 107</w:t>
      </w:r>
      <w:r>
        <w:rPr>
          <w:rFonts w:ascii="Times New Roman" w:hAnsi="Times New Roman" w:cs="Times New Roman"/>
          <w:sz w:val="24"/>
          <w:szCs w:val="24"/>
        </w:rPr>
        <w:t>, 144-153.</w:t>
      </w:r>
    </w:p>
    <w:p w14:paraId="787D4047" w14:textId="36FFFC4D" w:rsidR="00901698" w:rsidRDefault="00901698" w:rsidP="00B34694">
      <w:pPr>
        <w:ind w:left="720" w:hanging="720"/>
        <w:rPr>
          <w:rFonts w:ascii="Times New Roman" w:hAnsi="Times New Roman" w:cs="Times New Roman"/>
          <w:sz w:val="24"/>
          <w:szCs w:val="24"/>
        </w:rPr>
      </w:pPr>
      <w:r>
        <w:rPr>
          <w:rFonts w:ascii="Times New Roman" w:hAnsi="Times New Roman" w:cs="Times New Roman"/>
          <w:sz w:val="24"/>
          <w:szCs w:val="24"/>
        </w:rPr>
        <w:t xml:space="preserve">Li, J., Wang, G., Allison, S. D., Mayes, M. A., Luo, Y. (2014). Soil carbon sensitivity to temperature and carbon use efficiency compared across microbial-ecosystem models of varying complexity. </w:t>
      </w:r>
      <w:r>
        <w:rPr>
          <w:rFonts w:ascii="Times New Roman" w:hAnsi="Times New Roman" w:cs="Times New Roman"/>
          <w:i/>
          <w:iCs/>
          <w:sz w:val="24"/>
          <w:szCs w:val="24"/>
        </w:rPr>
        <w:t>Biogeochemistry, 119</w:t>
      </w:r>
      <w:r>
        <w:rPr>
          <w:rFonts w:ascii="Times New Roman" w:hAnsi="Times New Roman" w:cs="Times New Roman"/>
          <w:sz w:val="24"/>
          <w:szCs w:val="24"/>
        </w:rPr>
        <w:t>, 67-84.</w:t>
      </w:r>
    </w:p>
    <w:p w14:paraId="157EF030" w14:textId="08E98CA0" w:rsidR="002F6F37" w:rsidRPr="002F6F37" w:rsidRDefault="002F6F37" w:rsidP="00B34694">
      <w:pPr>
        <w:ind w:left="720" w:hanging="720"/>
        <w:rPr>
          <w:rFonts w:ascii="Times New Roman" w:hAnsi="Times New Roman" w:cs="Times New Roman"/>
          <w:sz w:val="24"/>
          <w:szCs w:val="24"/>
        </w:rPr>
      </w:pPr>
      <w:r>
        <w:rPr>
          <w:rFonts w:ascii="Times New Roman" w:hAnsi="Times New Roman" w:cs="Times New Roman"/>
          <w:sz w:val="24"/>
          <w:szCs w:val="24"/>
        </w:rPr>
        <w:t xml:space="preserve">Madsen, H., Lawrence, D., Lang, M., </w:t>
      </w:r>
      <w:proofErr w:type="spellStart"/>
      <w:r>
        <w:rPr>
          <w:rFonts w:ascii="Times New Roman" w:hAnsi="Times New Roman" w:cs="Times New Roman"/>
          <w:sz w:val="24"/>
          <w:szCs w:val="24"/>
        </w:rPr>
        <w:t>Martinkova</w:t>
      </w:r>
      <w:proofErr w:type="spellEnd"/>
      <w:r>
        <w:rPr>
          <w:rFonts w:ascii="Times New Roman" w:hAnsi="Times New Roman" w:cs="Times New Roman"/>
          <w:sz w:val="24"/>
          <w:szCs w:val="24"/>
        </w:rPr>
        <w:t xml:space="preserve">, M., Kjeldsen, T. R. (2014). Review of trend analysis and climate change projections of extreme precipitation and floods in Europe. </w:t>
      </w:r>
      <w:r>
        <w:rPr>
          <w:rFonts w:ascii="Times New Roman" w:hAnsi="Times New Roman" w:cs="Times New Roman"/>
          <w:i/>
          <w:iCs/>
          <w:sz w:val="24"/>
          <w:szCs w:val="24"/>
        </w:rPr>
        <w:t>Journal of Hydrology, 519</w:t>
      </w:r>
      <w:r>
        <w:rPr>
          <w:rFonts w:ascii="Times New Roman" w:hAnsi="Times New Roman" w:cs="Times New Roman"/>
          <w:sz w:val="24"/>
          <w:szCs w:val="24"/>
        </w:rPr>
        <w:t>(D), 3634-3650.</w:t>
      </w:r>
    </w:p>
    <w:p w14:paraId="33287C34" w14:textId="5A2654E6" w:rsidR="003B1FB8" w:rsidRPr="00581071"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Malik, A. A.,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J. B. H., Brodie, E. L.,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A. C., </w:t>
      </w:r>
      <w:proofErr w:type="spellStart"/>
      <w:r>
        <w:rPr>
          <w:rFonts w:ascii="Times New Roman" w:hAnsi="Times New Roman" w:cs="Times New Roman"/>
          <w:sz w:val="24"/>
          <w:szCs w:val="24"/>
        </w:rPr>
        <w:t>Treseder</w:t>
      </w:r>
      <w:proofErr w:type="spellEnd"/>
      <w:r>
        <w:rPr>
          <w:rFonts w:ascii="Times New Roman" w:hAnsi="Times New Roman" w:cs="Times New Roman"/>
          <w:sz w:val="24"/>
          <w:szCs w:val="24"/>
        </w:rPr>
        <w:t>, K. K., Allison, S. D. (2020</w:t>
      </w:r>
      <w:r w:rsidR="00581071">
        <w:rPr>
          <w:rFonts w:ascii="Times New Roman" w:hAnsi="Times New Roman" w:cs="Times New Roman"/>
          <w:sz w:val="24"/>
          <w:szCs w:val="24"/>
        </w:rPr>
        <w:t>a</w:t>
      </w:r>
      <w:r>
        <w:rPr>
          <w:rFonts w:ascii="Times New Roman" w:hAnsi="Times New Roman" w:cs="Times New Roman"/>
          <w:sz w:val="24"/>
          <w:szCs w:val="24"/>
        </w:rPr>
        <w:t>)</w:t>
      </w:r>
      <w:r w:rsidR="00581071">
        <w:rPr>
          <w:rFonts w:ascii="Times New Roman" w:hAnsi="Times New Roman" w:cs="Times New Roman"/>
          <w:sz w:val="24"/>
          <w:szCs w:val="24"/>
        </w:rPr>
        <w:t xml:space="preserve">. Defining trait-based microbial strategies with consequences for soil carbon cycling under climate change. </w:t>
      </w:r>
      <w:r w:rsidR="00581071">
        <w:rPr>
          <w:rFonts w:ascii="Times New Roman" w:hAnsi="Times New Roman" w:cs="Times New Roman"/>
          <w:i/>
          <w:iCs/>
          <w:sz w:val="24"/>
          <w:szCs w:val="24"/>
        </w:rPr>
        <w:t>The ISME Journal, 14</w:t>
      </w:r>
      <w:r w:rsidR="00581071">
        <w:rPr>
          <w:rFonts w:ascii="Times New Roman" w:hAnsi="Times New Roman" w:cs="Times New Roman"/>
          <w:sz w:val="24"/>
          <w:szCs w:val="24"/>
        </w:rPr>
        <w:t>, 1-9.</w:t>
      </w:r>
    </w:p>
    <w:p w14:paraId="3A25529A" w14:textId="1F812CF6" w:rsidR="003B1FB8"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Malik, A. A., Swenson, T., </w:t>
      </w:r>
      <w:proofErr w:type="spellStart"/>
      <w:r>
        <w:rPr>
          <w:rFonts w:ascii="Times New Roman" w:hAnsi="Times New Roman" w:cs="Times New Roman"/>
          <w:sz w:val="24"/>
          <w:szCs w:val="24"/>
        </w:rPr>
        <w:t>Weihe</w:t>
      </w:r>
      <w:proofErr w:type="spellEnd"/>
      <w:r>
        <w:rPr>
          <w:rFonts w:ascii="Times New Roman" w:hAnsi="Times New Roman" w:cs="Times New Roman"/>
          <w:sz w:val="24"/>
          <w:szCs w:val="24"/>
        </w:rPr>
        <w:t xml:space="preserve">, C., Morrison, E. W.,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J. B. H., Brodie, E. L., Northern, T. R., Allison, S. D. (2020</w:t>
      </w:r>
      <w:r w:rsidR="00581071">
        <w:rPr>
          <w:rFonts w:ascii="Times New Roman" w:hAnsi="Times New Roman" w:cs="Times New Roman"/>
          <w:sz w:val="24"/>
          <w:szCs w:val="24"/>
        </w:rPr>
        <w:t>b</w:t>
      </w:r>
      <w:r>
        <w:rPr>
          <w:rFonts w:ascii="Times New Roman" w:hAnsi="Times New Roman" w:cs="Times New Roman"/>
          <w:sz w:val="24"/>
          <w:szCs w:val="24"/>
        </w:rPr>
        <w:t xml:space="preserve">). Drought and plant litter chemistry alter microbial gene expression and metabolite production. </w:t>
      </w:r>
      <w:r>
        <w:rPr>
          <w:rFonts w:ascii="Times New Roman" w:hAnsi="Times New Roman" w:cs="Times New Roman"/>
          <w:i/>
          <w:iCs/>
          <w:sz w:val="24"/>
          <w:szCs w:val="24"/>
        </w:rPr>
        <w:t>The ISME Journal, 14</w:t>
      </w:r>
      <w:r>
        <w:rPr>
          <w:rFonts w:ascii="Times New Roman" w:hAnsi="Times New Roman" w:cs="Times New Roman"/>
          <w:sz w:val="24"/>
          <w:szCs w:val="24"/>
        </w:rPr>
        <w:t>, 2236-2247.</w:t>
      </w:r>
    </w:p>
    <w:p w14:paraId="39A68A4C" w14:textId="01738CCD" w:rsidR="00901698" w:rsidRPr="00C40BE6" w:rsidRDefault="00901698" w:rsidP="003B1FB8">
      <w:pPr>
        <w:ind w:left="720" w:hanging="720"/>
        <w:rPr>
          <w:rFonts w:ascii="Times New Roman" w:hAnsi="Times New Roman" w:cs="Times New Roman"/>
          <w:sz w:val="24"/>
          <w:szCs w:val="24"/>
        </w:rPr>
      </w:pPr>
      <w:r>
        <w:rPr>
          <w:rFonts w:ascii="Times New Roman" w:hAnsi="Times New Roman" w:cs="Times New Roman"/>
          <w:sz w:val="24"/>
          <w:szCs w:val="24"/>
        </w:rPr>
        <w:t>Matthews, H. D.</w:t>
      </w:r>
      <w:r w:rsidR="00C40BE6">
        <w:rPr>
          <w:rFonts w:ascii="Times New Roman" w:hAnsi="Times New Roman" w:cs="Times New Roman"/>
          <w:sz w:val="24"/>
          <w:szCs w:val="24"/>
        </w:rPr>
        <w:t xml:space="preserve"> (2007)</w:t>
      </w:r>
      <w:r>
        <w:rPr>
          <w:rFonts w:ascii="Times New Roman" w:hAnsi="Times New Roman" w:cs="Times New Roman"/>
          <w:sz w:val="24"/>
          <w:szCs w:val="24"/>
        </w:rPr>
        <w:t xml:space="preserve"> Implications of CO</w:t>
      </w:r>
      <w:r>
        <w:rPr>
          <w:rFonts w:ascii="Times New Roman" w:hAnsi="Times New Roman" w:cs="Times New Roman"/>
          <w:sz w:val="24"/>
          <w:szCs w:val="24"/>
          <w:vertAlign w:val="subscript"/>
        </w:rPr>
        <w:t>2</w:t>
      </w:r>
      <w:r>
        <w:rPr>
          <w:rFonts w:ascii="Times New Roman" w:hAnsi="Times New Roman" w:cs="Times New Roman"/>
          <w:sz w:val="24"/>
          <w:szCs w:val="24"/>
        </w:rPr>
        <w:t xml:space="preserve"> fertilization for future climate change in a coupled climate-carbon model</w:t>
      </w:r>
      <w:r w:rsidR="00C40BE6">
        <w:rPr>
          <w:rFonts w:ascii="Times New Roman" w:hAnsi="Times New Roman" w:cs="Times New Roman"/>
          <w:sz w:val="24"/>
          <w:szCs w:val="24"/>
        </w:rPr>
        <w:t xml:space="preserve">. </w:t>
      </w:r>
      <w:r w:rsidR="00C40BE6">
        <w:rPr>
          <w:rFonts w:ascii="Times New Roman" w:hAnsi="Times New Roman" w:cs="Times New Roman"/>
          <w:i/>
          <w:iCs/>
          <w:sz w:val="24"/>
          <w:szCs w:val="24"/>
        </w:rPr>
        <w:t>Global Change Biology, 13</w:t>
      </w:r>
      <w:r w:rsidR="00C40BE6">
        <w:rPr>
          <w:rFonts w:ascii="Times New Roman" w:hAnsi="Times New Roman" w:cs="Times New Roman"/>
          <w:sz w:val="24"/>
          <w:szCs w:val="24"/>
        </w:rPr>
        <w:t>(5), 1068-1078.</w:t>
      </w:r>
    </w:p>
    <w:p w14:paraId="46E61885" w14:textId="7C9DD7EF" w:rsidR="003B1FB8" w:rsidRDefault="00581071"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Nisson</w:t>
      </w:r>
      <w:proofErr w:type="spellEnd"/>
      <w:r>
        <w:rPr>
          <w:rFonts w:ascii="Times New Roman" w:hAnsi="Times New Roman" w:cs="Times New Roman"/>
          <w:sz w:val="24"/>
          <w:szCs w:val="24"/>
        </w:rPr>
        <w:t xml:space="preserve">, D. M., Allison, S. D. (2020). Litter microbial respiration and enzymatic resistance to drought stress. </w:t>
      </w:r>
      <w:r>
        <w:rPr>
          <w:rFonts w:ascii="Times New Roman" w:hAnsi="Times New Roman" w:cs="Times New Roman"/>
          <w:i/>
          <w:iCs/>
          <w:sz w:val="24"/>
          <w:szCs w:val="24"/>
        </w:rPr>
        <w:t>Elementa: Science of the Anthropocene, 8</w:t>
      </w:r>
      <w:r>
        <w:rPr>
          <w:rFonts w:ascii="Times New Roman" w:hAnsi="Times New Roman" w:cs="Times New Roman"/>
          <w:sz w:val="24"/>
          <w:szCs w:val="24"/>
        </w:rPr>
        <w:t>.</w:t>
      </w:r>
    </w:p>
    <w:p w14:paraId="4E71E31C" w14:textId="032D3A0A" w:rsidR="00622ED4" w:rsidRDefault="00622ED4" w:rsidP="00AD2426">
      <w:pPr>
        <w:ind w:left="720" w:hanging="720"/>
        <w:rPr>
          <w:rFonts w:ascii="Times New Roman" w:hAnsi="Times New Roman" w:cs="Times New Roman"/>
          <w:sz w:val="24"/>
          <w:szCs w:val="24"/>
        </w:rPr>
      </w:pPr>
      <w:r>
        <w:rPr>
          <w:rFonts w:ascii="Times New Roman" w:hAnsi="Times New Roman" w:cs="Times New Roman"/>
          <w:sz w:val="24"/>
          <w:szCs w:val="24"/>
        </w:rPr>
        <w:t>Parker, S. (2019). Climate and plant resource controls on coastal sage scrub ecohydrology and succession. [Doctoral dissertation, University of California, Irvine]. UC Irvine Electronic Theses and Dissertations.</w:t>
      </w:r>
    </w:p>
    <w:p w14:paraId="79183525" w14:textId="43685F79" w:rsidR="002F6F37" w:rsidRPr="002F6F37" w:rsidRDefault="002F6F37"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Rapacciuolo</w:t>
      </w:r>
      <w:proofErr w:type="spellEnd"/>
      <w:r>
        <w:rPr>
          <w:rFonts w:ascii="Times New Roman" w:hAnsi="Times New Roman" w:cs="Times New Roman"/>
          <w:sz w:val="24"/>
          <w:szCs w:val="24"/>
        </w:rPr>
        <w:t xml:space="preserve">, G., Maher, S. P., Schneider, A. C., Hammond, T. T., </w:t>
      </w:r>
      <w:proofErr w:type="spellStart"/>
      <w:r>
        <w:rPr>
          <w:rFonts w:ascii="Times New Roman" w:hAnsi="Times New Roman" w:cs="Times New Roman"/>
          <w:sz w:val="24"/>
          <w:szCs w:val="24"/>
        </w:rPr>
        <w:t>Jabis</w:t>
      </w:r>
      <w:proofErr w:type="spellEnd"/>
      <w:r>
        <w:rPr>
          <w:rFonts w:ascii="Times New Roman" w:hAnsi="Times New Roman" w:cs="Times New Roman"/>
          <w:sz w:val="24"/>
          <w:szCs w:val="24"/>
        </w:rPr>
        <w:t xml:space="preserve">, M. D., Walsh, R. E., </w:t>
      </w:r>
      <w:proofErr w:type="spellStart"/>
      <w:r>
        <w:rPr>
          <w:rFonts w:ascii="Times New Roman" w:hAnsi="Times New Roman" w:cs="Times New Roman"/>
          <w:sz w:val="24"/>
          <w:szCs w:val="24"/>
        </w:rPr>
        <w:t>Iknayan</w:t>
      </w:r>
      <w:proofErr w:type="spellEnd"/>
      <w:r>
        <w:rPr>
          <w:rFonts w:ascii="Times New Roman" w:hAnsi="Times New Roman" w:cs="Times New Roman"/>
          <w:sz w:val="24"/>
          <w:szCs w:val="24"/>
        </w:rPr>
        <w:t xml:space="preserve">, K. J., Walden, G. K., </w:t>
      </w:r>
      <w:proofErr w:type="spellStart"/>
      <w:r>
        <w:rPr>
          <w:rFonts w:ascii="Times New Roman" w:hAnsi="Times New Roman" w:cs="Times New Roman"/>
          <w:sz w:val="24"/>
          <w:szCs w:val="24"/>
        </w:rPr>
        <w:t>Oldfather</w:t>
      </w:r>
      <w:proofErr w:type="spellEnd"/>
      <w:r>
        <w:rPr>
          <w:rFonts w:ascii="Times New Roman" w:hAnsi="Times New Roman" w:cs="Times New Roman"/>
          <w:sz w:val="24"/>
          <w:szCs w:val="24"/>
        </w:rPr>
        <w:t xml:space="preserve">, M. F., </w:t>
      </w:r>
      <w:proofErr w:type="spellStart"/>
      <w:r>
        <w:rPr>
          <w:rFonts w:ascii="Times New Roman" w:hAnsi="Times New Roman" w:cs="Times New Roman"/>
          <w:sz w:val="24"/>
          <w:szCs w:val="24"/>
        </w:rPr>
        <w:t>Ackerly</w:t>
      </w:r>
      <w:proofErr w:type="spellEnd"/>
      <w:r>
        <w:rPr>
          <w:rFonts w:ascii="Times New Roman" w:hAnsi="Times New Roman" w:cs="Times New Roman"/>
          <w:sz w:val="24"/>
          <w:szCs w:val="24"/>
        </w:rPr>
        <w:t xml:space="preserve">, D. D., </w:t>
      </w:r>
      <w:proofErr w:type="spellStart"/>
      <w:r>
        <w:rPr>
          <w:rFonts w:ascii="Times New Roman" w:hAnsi="Times New Roman" w:cs="Times New Roman"/>
          <w:sz w:val="24"/>
          <w:szCs w:val="24"/>
        </w:rPr>
        <w:t>Beissinger</w:t>
      </w:r>
      <w:proofErr w:type="spellEnd"/>
      <w:r>
        <w:rPr>
          <w:rFonts w:ascii="Times New Roman" w:hAnsi="Times New Roman" w:cs="Times New Roman"/>
          <w:sz w:val="24"/>
          <w:szCs w:val="24"/>
        </w:rPr>
        <w:t xml:space="preserve">, S. R. (2014). Beyond a warming fingerprint: individualistic biogeographic responses to heterogeneous climate change in California. </w:t>
      </w:r>
      <w:r>
        <w:rPr>
          <w:rFonts w:ascii="Times New Roman" w:hAnsi="Times New Roman" w:cs="Times New Roman"/>
          <w:i/>
          <w:iCs/>
          <w:sz w:val="24"/>
          <w:szCs w:val="24"/>
        </w:rPr>
        <w:t>Global Change Biology, 20</w:t>
      </w:r>
      <w:r>
        <w:rPr>
          <w:rFonts w:ascii="Times New Roman" w:hAnsi="Times New Roman" w:cs="Times New Roman"/>
          <w:sz w:val="24"/>
          <w:szCs w:val="24"/>
        </w:rPr>
        <w:t>(9), 2841-2855.</w:t>
      </w:r>
    </w:p>
    <w:p w14:paraId="5EF322A5" w14:textId="37C50513" w:rsidR="00A022E5" w:rsidRDefault="00A022E5"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Reed, M. C., </w:t>
      </w:r>
      <w:proofErr w:type="spellStart"/>
      <w:r>
        <w:rPr>
          <w:rFonts w:ascii="Times New Roman" w:hAnsi="Times New Roman" w:cs="Times New Roman"/>
          <w:sz w:val="24"/>
          <w:szCs w:val="24"/>
        </w:rPr>
        <w:t>Lieb</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Nijhout</w:t>
      </w:r>
      <w:proofErr w:type="spellEnd"/>
      <w:r>
        <w:rPr>
          <w:rFonts w:ascii="Times New Roman" w:hAnsi="Times New Roman" w:cs="Times New Roman"/>
          <w:sz w:val="24"/>
          <w:szCs w:val="24"/>
        </w:rPr>
        <w:t xml:space="preserve">, H. F. (2010). The biological significance of substrate inhibition: A mechanism with diverse functions. </w:t>
      </w:r>
      <w:proofErr w:type="spellStart"/>
      <w:r>
        <w:rPr>
          <w:rFonts w:ascii="Times New Roman" w:hAnsi="Times New Roman" w:cs="Times New Roman"/>
          <w:i/>
          <w:iCs/>
          <w:sz w:val="24"/>
          <w:szCs w:val="24"/>
        </w:rPr>
        <w:t>Bioessays</w:t>
      </w:r>
      <w:proofErr w:type="spellEnd"/>
      <w:r>
        <w:rPr>
          <w:rFonts w:ascii="Times New Roman" w:hAnsi="Times New Roman" w:cs="Times New Roman"/>
          <w:i/>
          <w:iCs/>
          <w:sz w:val="24"/>
          <w:szCs w:val="24"/>
        </w:rPr>
        <w:t>, 32</w:t>
      </w:r>
      <w:r>
        <w:rPr>
          <w:rFonts w:ascii="Times New Roman" w:hAnsi="Times New Roman" w:cs="Times New Roman"/>
          <w:sz w:val="24"/>
          <w:szCs w:val="24"/>
        </w:rPr>
        <w:t>, 422-429.</w:t>
      </w:r>
    </w:p>
    <w:p w14:paraId="1C607210" w14:textId="66BDB355" w:rsidR="00B34694" w:rsidRDefault="00B3469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Romero-Olivares, A. L., Allison, S. D., </w:t>
      </w:r>
      <w:proofErr w:type="spellStart"/>
      <w:r>
        <w:rPr>
          <w:rFonts w:ascii="Times New Roman" w:hAnsi="Times New Roman" w:cs="Times New Roman"/>
          <w:sz w:val="24"/>
          <w:szCs w:val="24"/>
        </w:rPr>
        <w:t>Treseder</w:t>
      </w:r>
      <w:proofErr w:type="spellEnd"/>
      <w:r>
        <w:rPr>
          <w:rFonts w:ascii="Times New Roman" w:hAnsi="Times New Roman" w:cs="Times New Roman"/>
          <w:sz w:val="24"/>
          <w:szCs w:val="24"/>
        </w:rPr>
        <w:t xml:space="preserve">, K. K. (2017). Decomposition of recalcitrant carbon under experimental warming in boreal forest. </w:t>
      </w:r>
      <w:r>
        <w:rPr>
          <w:rFonts w:ascii="Times New Roman" w:hAnsi="Times New Roman" w:cs="Times New Roman"/>
          <w:i/>
          <w:iCs/>
          <w:sz w:val="24"/>
          <w:szCs w:val="24"/>
        </w:rPr>
        <w:t>PLOS ONE</w:t>
      </w:r>
      <w:r>
        <w:rPr>
          <w:rFonts w:ascii="Times New Roman" w:hAnsi="Times New Roman" w:cs="Times New Roman"/>
          <w:sz w:val="24"/>
          <w:szCs w:val="24"/>
        </w:rPr>
        <w:t>.</w:t>
      </w:r>
    </w:p>
    <w:p w14:paraId="1695B805" w14:textId="324557F6" w:rsidR="00B34694" w:rsidRDefault="00B3469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Schlesinger, W. H. (1985). Decomposition of Chaparral Shrub Foliage. </w:t>
      </w:r>
      <w:r>
        <w:rPr>
          <w:rFonts w:ascii="Times New Roman" w:hAnsi="Times New Roman" w:cs="Times New Roman"/>
          <w:i/>
          <w:iCs/>
          <w:sz w:val="24"/>
          <w:szCs w:val="24"/>
        </w:rPr>
        <w:t>Ecology, 66</w:t>
      </w:r>
      <w:r>
        <w:rPr>
          <w:rFonts w:ascii="Times New Roman" w:hAnsi="Times New Roman" w:cs="Times New Roman"/>
          <w:sz w:val="24"/>
          <w:szCs w:val="24"/>
        </w:rPr>
        <w:t>(4), 1353-1359.</w:t>
      </w:r>
    </w:p>
    <w:p w14:paraId="62B36BCA" w14:textId="01758B11" w:rsidR="00B34694" w:rsidRDefault="00B3469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Schlesinger, W. H., </w:t>
      </w:r>
      <w:proofErr w:type="spellStart"/>
      <w:r>
        <w:rPr>
          <w:rFonts w:ascii="Times New Roman" w:hAnsi="Times New Roman" w:cs="Times New Roman"/>
          <w:sz w:val="24"/>
          <w:szCs w:val="24"/>
        </w:rPr>
        <w:t>Hasey</w:t>
      </w:r>
      <w:proofErr w:type="spellEnd"/>
      <w:r>
        <w:rPr>
          <w:rFonts w:ascii="Times New Roman" w:hAnsi="Times New Roman" w:cs="Times New Roman"/>
          <w:sz w:val="24"/>
          <w:szCs w:val="24"/>
        </w:rPr>
        <w:t xml:space="preserve">, M. M. (1981). Decomposition of Chaparral Shrub Foliage: Losses of Organic and Inorganic Constituents from Deciduous and Evergreen Leaves. </w:t>
      </w:r>
      <w:r>
        <w:rPr>
          <w:rFonts w:ascii="Times New Roman" w:hAnsi="Times New Roman" w:cs="Times New Roman"/>
          <w:i/>
          <w:iCs/>
          <w:sz w:val="24"/>
          <w:szCs w:val="24"/>
        </w:rPr>
        <w:t>Ecology, 62</w:t>
      </w:r>
      <w:r>
        <w:rPr>
          <w:rFonts w:ascii="Times New Roman" w:hAnsi="Times New Roman" w:cs="Times New Roman"/>
          <w:sz w:val="24"/>
          <w:szCs w:val="24"/>
        </w:rPr>
        <w:t>(3), 762-774.</w:t>
      </w:r>
    </w:p>
    <w:p w14:paraId="1564B48A" w14:textId="0AD4413C" w:rsidR="00E80F06" w:rsidRPr="00E80F06" w:rsidRDefault="00E80F06"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Schmidt, M. W., Torn, M. S., </w:t>
      </w:r>
      <w:proofErr w:type="spellStart"/>
      <w:r>
        <w:rPr>
          <w:rFonts w:ascii="Times New Roman" w:hAnsi="Times New Roman" w:cs="Times New Roman"/>
          <w:sz w:val="24"/>
          <w:szCs w:val="24"/>
        </w:rPr>
        <w:t>Abiven</w:t>
      </w:r>
      <w:proofErr w:type="spellEnd"/>
      <w:r>
        <w:rPr>
          <w:rFonts w:ascii="Times New Roman" w:hAnsi="Times New Roman" w:cs="Times New Roman"/>
          <w:sz w:val="24"/>
          <w:szCs w:val="24"/>
        </w:rPr>
        <w:t xml:space="preserve">, S., Dittmar, T., </w:t>
      </w:r>
      <w:proofErr w:type="spellStart"/>
      <w:r>
        <w:rPr>
          <w:rFonts w:ascii="Times New Roman" w:hAnsi="Times New Roman" w:cs="Times New Roman"/>
          <w:sz w:val="24"/>
          <w:szCs w:val="24"/>
        </w:rPr>
        <w:t>Guggenberger</w:t>
      </w:r>
      <w:proofErr w:type="spellEnd"/>
      <w:r>
        <w:rPr>
          <w:rFonts w:ascii="Times New Roman" w:hAnsi="Times New Roman" w:cs="Times New Roman"/>
          <w:sz w:val="24"/>
          <w:szCs w:val="24"/>
        </w:rPr>
        <w:t xml:space="preserve">, G., Janssens, I. A., Kleber, M., </w:t>
      </w:r>
      <w:proofErr w:type="spellStart"/>
      <w:r>
        <w:rPr>
          <w:rFonts w:ascii="Times New Roman" w:hAnsi="Times New Roman" w:cs="Times New Roman"/>
          <w:sz w:val="24"/>
          <w:szCs w:val="24"/>
        </w:rPr>
        <w:t>Kögel-Knabner</w:t>
      </w:r>
      <w:proofErr w:type="spellEnd"/>
      <w:r>
        <w:rPr>
          <w:rFonts w:ascii="Times New Roman" w:hAnsi="Times New Roman" w:cs="Times New Roman"/>
          <w:sz w:val="24"/>
          <w:szCs w:val="24"/>
        </w:rPr>
        <w:t xml:space="preserve">, I., Lehmann, J., Manning, D. A. C., </w:t>
      </w:r>
      <w:proofErr w:type="spellStart"/>
      <w:r>
        <w:rPr>
          <w:rFonts w:ascii="Times New Roman" w:hAnsi="Times New Roman" w:cs="Times New Roman"/>
          <w:sz w:val="24"/>
          <w:szCs w:val="24"/>
        </w:rPr>
        <w:t>Nannipieri</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Rasse</w:t>
      </w:r>
      <w:proofErr w:type="spellEnd"/>
      <w:r>
        <w:rPr>
          <w:rFonts w:ascii="Times New Roman" w:hAnsi="Times New Roman" w:cs="Times New Roman"/>
          <w:sz w:val="24"/>
          <w:szCs w:val="24"/>
        </w:rPr>
        <w:t xml:space="preserve">, D. P., Weiner, S., </w:t>
      </w:r>
      <w:proofErr w:type="spellStart"/>
      <w:r>
        <w:rPr>
          <w:rFonts w:ascii="Times New Roman" w:hAnsi="Times New Roman" w:cs="Times New Roman"/>
          <w:sz w:val="24"/>
          <w:szCs w:val="24"/>
        </w:rPr>
        <w:t>Trumbore</w:t>
      </w:r>
      <w:proofErr w:type="spellEnd"/>
      <w:r>
        <w:rPr>
          <w:rFonts w:ascii="Times New Roman" w:hAnsi="Times New Roman" w:cs="Times New Roman"/>
          <w:sz w:val="24"/>
          <w:szCs w:val="24"/>
        </w:rPr>
        <w:t xml:space="preserve">, S. E. (2011). Persistence of soil organic matter as an ecosystem property. </w:t>
      </w:r>
      <w:r>
        <w:rPr>
          <w:rFonts w:ascii="Times New Roman" w:hAnsi="Times New Roman" w:cs="Times New Roman"/>
          <w:i/>
          <w:iCs/>
          <w:sz w:val="24"/>
          <w:szCs w:val="24"/>
        </w:rPr>
        <w:t>Nature, 478</w:t>
      </w:r>
      <w:r>
        <w:rPr>
          <w:rFonts w:ascii="Times New Roman" w:hAnsi="Times New Roman" w:cs="Times New Roman"/>
          <w:sz w:val="24"/>
          <w:szCs w:val="24"/>
        </w:rPr>
        <w:t>, 49-56.</w:t>
      </w:r>
    </w:p>
    <w:p w14:paraId="17BE51BE" w14:textId="04B9D277" w:rsidR="00EB609D" w:rsidRPr="00EB609D" w:rsidRDefault="00EB609D"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Senior, D. J., </w:t>
      </w:r>
      <w:proofErr w:type="spellStart"/>
      <w:r>
        <w:rPr>
          <w:rFonts w:ascii="Times New Roman" w:hAnsi="Times New Roman" w:cs="Times New Roman"/>
          <w:sz w:val="24"/>
          <w:szCs w:val="24"/>
        </w:rPr>
        <w:t>Mayers</w:t>
      </w:r>
      <w:proofErr w:type="spellEnd"/>
      <w:r>
        <w:rPr>
          <w:rFonts w:ascii="Times New Roman" w:hAnsi="Times New Roman" w:cs="Times New Roman"/>
          <w:sz w:val="24"/>
          <w:szCs w:val="24"/>
        </w:rPr>
        <w:t xml:space="preserve">, P. R., Saddler, J. N. (1991). The Interaction of Xylanases with Commercial Pulps. </w:t>
      </w:r>
      <w:r>
        <w:rPr>
          <w:rFonts w:ascii="Times New Roman" w:hAnsi="Times New Roman" w:cs="Times New Roman"/>
          <w:i/>
          <w:iCs/>
          <w:sz w:val="24"/>
          <w:szCs w:val="24"/>
        </w:rPr>
        <w:t>Biotechnology and Bioengineering, 37</w:t>
      </w:r>
      <w:r>
        <w:rPr>
          <w:rFonts w:ascii="Times New Roman" w:hAnsi="Times New Roman" w:cs="Times New Roman"/>
          <w:sz w:val="24"/>
          <w:szCs w:val="24"/>
        </w:rPr>
        <w:t>, 274-279.</w:t>
      </w:r>
    </w:p>
    <w:p w14:paraId="7A033869" w14:textId="33EC95A7" w:rsidR="00EB609D" w:rsidRDefault="00EB609D"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Sewalt</w:t>
      </w:r>
      <w:proofErr w:type="spellEnd"/>
      <w:r>
        <w:rPr>
          <w:rFonts w:ascii="Times New Roman" w:hAnsi="Times New Roman" w:cs="Times New Roman"/>
          <w:sz w:val="24"/>
          <w:szCs w:val="24"/>
        </w:rPr>
        <w:t xml:space="preserve">, V. J. H., Glasser, W. G., </w:t>
      </w:r>
      <w:proofErr w:type="spellStart"/>
      <w:r>
        <w:rPr>
          <w:rFonts w:ascii="Times New Roman" w:hAnsi="Times New Roman" w:cs="Times New Roman"/>
          <w:sz w:val="24"/>
          <w:szCs w:val="24"/>
        </w:rPr>
        <w:t>Beauchemin</w:t>
      </w:r>
      <w:proofErr w:type="spellEnd"/>
      <w:r>
        <w:rPr>
          <w:rFonts w:ascii="Times New Roman" w:hAnsi="Times New Roman" w:cs="Times New Roman"/>
          <w:sz w:val="24"/>
          <w:szCs w:val="24"/>
        </w:rPr>
        <w:t xml:space="preserve">, K. A. (1997). “Lignin Impact on Fiber Degradation. 3. Reversal of Inhibition of Enzymatic Hydrolysis by Chemical Modification of Lignin and by Additives.” </w:t>
      </w:r>
      <w:r>
        <w:rPr>
          <w:rFonts w:ascii="Times New Roman" w:hAnsi="Times New Roman" w:cs="Times New Roman"/>
          <w:i/>
          <w:iCs/>
          <w:sz w:val="24"/>
          <w:szCs w:val="24"/>
        </w:rPr>
        <w:t>Journal of Agricultural and Food Chemistry, 45</w:t>
      </w:r>
      <w:r>
        <w:rPr>
          <w:rFonts w:ascii="Times New Roman" w:hAnsi="Times New Roman" w:cs="Times New Roman"/>
          <w:sz w:val="24"/>
          <w:szCs w:val="24"/>
        </w:rPr>
        <w:t>(5), 1823-1828.</w:t>
      </w:r>
    </w:p>
    <w:p w14:paraId="1635F260" w14:textId="0D3A35EB" w:rsidR="00622ED4" w:rsidRDefault="00622ED4"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Sinsabaugh</w:t>
      </w:r>
      <w:proofErr w:type="spellEnd"/>
      <w:r>
        <w:rPr>
          <w:rFonts w:ascii="Times New Roman" w:hAnsi="Times New Roman" w:cs="Times New Roman"/>
          <w:sz w:val="24"/>
          <w:szCs w:val="24"/>
        </w:rPr>
        <w:t xml:space="preserve">, R. L., </w:t>
      </w:r>
      <w:proofErr w:type="spellStart"/>
      <w:r>
        <w:rPr>
          <w:rFonts w:ascii="Times New Roman" w:hAnsi="Times New Roman" w:cs="Times New Roman"/>
          <w:sz w:val="24"/>
          <w:szCs w:val="24"/>
        </w:rPr>
        <w:t>Antibus</w:t>
      </w:r>
      <w:proofErr w:type="spellEnd"/>
      <w:r>
        <w:rPr>
          <w:rFonts w:ascii="Times New Roman" w:hAnsi="Times New Roman" w:cs="Times New Roman"/>
          <w:sz w:val="24"/>
          <w:szCs w:val="24"/>
        </w:rPr>
        <w:t xml:space="preserve">, R. K., </w:t>
      </w:r>
      <w:proofErr w:type="spellStart"/>
      <w:r>
        <w:rPr>
          <w:rFonts w:ascii="Times New Roman" w:hAnsi="Times New Roman" w:cs="Times New Roman"/>
          <w:sz w:val="24"/>
          <w:szCs w:val="24"/>
        </w:rPr>
        <w:t>Linkins</w:t>
      </w:r>
      <w:proofErr w:type="spellEnd"/>
      <w:r>
        <w:rPr>
          <w:rFonts w:ascii="Times New Roman" w:hAnsi="Times New Roman" w:cs="Times New Roman"/>
          <w:sz w:val="24"/>
          <w:szCs w:val="24"/>
        </w:rPr>
        <w:t xml:space="preserve">, A. E., </w:t>
      </w:r>
      <w:proofErr w:type="spellStart"/>
      <w:r>
        <w:rPr>
          <w:rFonts w:ascii="Times New Roman" w:hAnsi="Times New Roman" w:cs="Times New Roman"/>
          <w:sz w:val="24"/>
          <w:szCs w:val="24"/>
        </w:rPr>
        <w:t>McClaugherty</w:t>
      </w:r>
      <w:proofErr w:type="spellEnd"/>
      <w:r>
        <w:rPr>
          <w:rFonts w:ascii="Times New Roman" w:hAnsi="Times New Roman" w:cs="Times New Roman"/>
          <w:sz w:val="24"/>
          <w:szCs w:val="24"/>
        </w:rPr>
        <w:t xml:space="preserve">, C. A., Rayburn, L., </w:t>
      </w:r>
      <w:proofErr w:type="spellStart"/>
      <w:r>
        <w:rPr>
          <w:rFonts w:ascii="Times New Roman" w:hAnsi="Times New Roman" w:cs="Times New Roman"/>
          <w:sz w:val="24"/>
          <w:szCs w:val="24"/>
        </w:rPr>
        <w:t>Repert</w:t>
      </w:r>
      <w:proofErr w:type="spellEnd"/>
      <w:r>
        <w:rPr>
          <w:rFonts w:ascii="Times New Roman" w:hAnsi="Times New Roman" w:cs="Times New Roman"/>
          <w:sz w:val="24"/>
          <w:szCs w:val="24"/>
        </w:rPr>
        <w:t xml:space="preserve">, D., Weiland, T. (1993). Wood Decomposition: Nitrogen and Phosphorus Dynamics in Relation to Extracellular Enzyme Activity. </w:t>
      </w:r>
      <w:r>
        <w:rPr>
          <w:rFonts w:ascii="Times New Roman" w:hAnsi="Times New Roman" w:cs="Times New Roman"/>
          <w:i/>
          <w:iCs/>
          <w:sz w:val="24"/>
          <w:szCs w:val="24"/>
        </w:rPr>
        <w:t>Ecology, 74</w:t>
      </w:r>
      <w:r>
        <w:rPr>
          <w:rFonts w:ascii="Times New Roman" w:hAnsi="Times New Roman" w:cs="Times New Roman"/>
          <w:sz w:val="24"/>
          <w:szCs w:val="24"/>
        </w:rPr>
        <w:t>(5). 1586-1593.</w:t>
      </w:r>
    </w:p>
    <w:p w14:paraId="0D33281B" w14:textId="4D42A235" w:rsidR="00622ED4" w:rsidRPr="00622ED4" w:rsidRDefault="00622ED4"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L., </w:t>
      </w:r>
      <w:proofErr w:type="spellStart"/>
      <w:r>
        <w:rPr>
          <w:rFonts w:ascii="Times New Roman" w:hAnsi="Times New Roman" w:cs="Times New Roman"/>
          <w:sz w:val="24"/>
          <w:szCs w:val="24"/>
        </w:rPr>
        <w:t>Carreiro</w:t>
      </w:r>
      <w:proofErr w:type="spellEnd"/>
      <w:r>
        <w:rPr>
          <w:rFonts w:ascii="Times New Roman" w:hAnsi="Times New Roman" w:cs="Times New Roman"/>
          <w:sz w:val="24"/>
          <w:szCs w:val="24"/>
        </w:rPr>
        <w:t xml:space="preserve">, M. M., </w:t>
      </w:r>
      <w:proofErr w:type="spellStart"/>
      <w:r>
        <w:rPr>
          <w:rFonts w:ascii="Times New Roman" w:hAnsi="Times New Roman" w:cs="Times New Roman"/>
          <w:sz w:val="24"/>
          <w:szCs w:val="24"/>
        </w:rPr>
        <w:t>Repert</w:t>
      </w:r>
      <w:proofErr w:type="spellEnd"/>
      <w:r>
        <w:rPr>
          <w:rFonts w:ascii="Times New Roman" w:hAnsi="Times New Roman" w:cs="Times New Roman"/>
          <w:sz w:val="24"/>
          <w:szCs w:val="24"/>
        </w:rPr>
        <w:t xml:space="preserve">, D. A. (2002). Allocation of extracellular enzymatic activity in relation to litter composition, N deposition, and mass loss. </w:t>
      </w:r>
      <w:r>
        <w:rPr>
          <w:rFonts w:ascii="Times New Roman" w:hAnsi="Times New Roman" w:cs="Times New Roman"/>
          <w:i/>
          <w:iCs/>
          <w:sz w:val="24"/>
          <w:szCs w:val="24"/>
        </w:rPr>
        <w:t>Biogeochemistry, 60</w:t>
      </w:r>
      <w:r>
        <w:rPr>
          <w:rFonts w:ascii="Times New Roman" w:hAnsi="Times New Roman" w:cs="Times New Roman"/>
          <w:sz w:val="24"/>
          <w:szCs w:val="24"/>
        </w:rPr>
        <w:t>, 1-24.</w:t>
      </w:r>
    </w:p>
    <w:p w14:paraId="3784D293" w14:textId="7B81A5DD" w:rsidR="008104C1" w:rsidRPr="00B34694" w:rsidRDefault="008104C1"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L., Lauber, C. L., Weintraub, M. N., Ahmed, B., Allison, S. D., Crenshaw, C., </w:t>
      </w:r>
      <w:proofErr w:type="spellStart"/>
      <w:r>
        <w:rPr>
          <w:rFonts w:ascii="Times New Roman" w:hAnsi="Times New Roman" w:cs="Times New Roman"/>
          <w:sz w:val="24"/>
          <w:szCs w:val="24"/>
        </w:rPr>
        <w:t>Contosta</w:t>
      </w:r>
      <w:proofErr w:type="spellEnd"/>
      <w:r>
        <w:rPr>
          <w:rFonts w:ascii="Times New Roman" w:hAnsi="Times New Roman" w:cs="Times New Roman"/>
          <w:sz w:val="24"/>
          <w:szCs w:val="24"/>
        </w:rPr>
        <w:t xml:space="preserve">, A. R., Cusack, D., Frey, S., Gallo, M. E., Gartner, T. B., </w:t>
      </w:r>
      <w:proofErr w:type="spellStart"/>
      <w:r>
        <w:rPr>
          <w:rFonts w:ascii="Times New Roman" w:hAnsi="Times New Roman" w:cs="Times New Roman"/>
          <w:sz w:val="24"/>
          <w:szCs w:val="24"/>
        </w:rPr>
        <w:t>Hobbie</w:t>
      </w:r>
      <w:proofErr w:type="spellEnd"/>
      <w:r>
        <w:rPr>
          <w:rFonts w:ascii="Times New Roman" w:hAnsi="Times New Roman" w:cs="Times New Roman"/>
          <w:sz w:val="24"/>
          <w:szCs w:val="24"/>
        </w:rPr>
        <w:t xml:space="preserve">, S. E., Holland, K., Keeler, B. L., Powers, J. S., </w:t>
      </w:r>
      <w:proofErr w:type="spellStart"/>
      <w:r>
        <w:rPr>
          <w:rFonts w:ascii="Times New Roman" w:hAnsi="Times New Roman" w:cs="Times New Roman"/>
          <w:sz w:val="24"/>
          <w:szCs w:val="24"/>
        </w:rPr>
        <w:t>Stursova</w:t>
      </w:r>
      <w:proofErr w:type="spellEnd"/>
      <w:r>
        <w:rPr>
          <w:rFonts w:ascii="Times New Roman" w:hAnsi="Times New Roman" w:cs="Times New Roman"/>
          <w:sz w:val="24"/>
          <w:szCs w:val="24"/>
        </w:rPr>
        <w:t>, M., Takacs-</w:t>
      </w:r>
      <w:proofErr w:type="spellStart"/>
      <w:r>
        <w:rPr>
          <w:rFonts w:ascii="Times New Roman" w:hAnsi="Times New Roman" w:cs="Times New Roman"/>
          <w:sz w:val="24"/>
          <w:szCs w:val="24"/>
        </w:rPr>
        <w:t>Vesbach</w:t>
      </w:r>
      <w:proofErr w:type="spellEnd"/>
      <w:r>
        <w:rPr>
          <w:rFonts w:ascii="Times New Roman" w:hAnsi="Times New Roman" w:cs="Times New Roman"/>
          <w:sz w:val="24"/>
          <w:szCs w:val="24"/>
        </w:rPr>
        <w:t xml:space="preserve">, C., Waldrop, M. P., Wallenstein, M. D., Zak, D. R., </w:t>
      </w:r>
      <w:proofErr w:type="spellStart"/>
      <w:r w:rsidR="00B34694">
        <w:rPr>
          <w:rFonts w:ascii="Times New Roman" w:hAnsi="Times New Roman" w:cs="Times New Roman"/>
          <w:sz w:val="24"/>
          <w:szCs w:val="24"/>
        </w:rPr>
        <w:t>Zeglin</w:t>
      </w:r>
      <w:proofErr w:type="spellEnd"/>
      <w:r w:rsidR="00B34694">
        <w:rPr>
          <w:rFonts w:ascii="Times New Roman" w:hAnsi="Times New Roman" w:cs="Times New Roman"/>
          <w:sz w:val="24"/>
          <w:szCs w:val="24"/>
        </w:rPr>
        <w:t xml:space="preserve">, L. H. (2008). Stoichiometry of soil enzyme activity at global scale. </w:t>
      </w:r>
      <w:r w:rsidR="00B34694">
        <w:rPr>
          <w:rFonts w:ascii="Times New Roman" w:hAnsi="Times New Roman" w:cs="Times New Roman"/>
          <w:i/>
          <w:iCs/>
          <w:sz w:val="24"/>
          <w:szCs w:val="24"/>
        </w:rPr>
        <w:t>Ecology Letters, 11</w:t>
      </w:r>
      <w:r w:rsidR="00B34694">
        <w:rPr>
          <w:rFonts w:ascii="Times New Roman" w:hAnsi="Times New Roman" w:cs="Times New Roman"/>
          <w:sz w:val="24"/>
          <w:szCs w:val="24"/>
        </w:rPr>
        <w:t>(11), 1252-1264.</w:t>
      </w:r>
    </w:p>
    <w:p w14:paraId="3AAD3B11" w14:textId="64DF277A" w:rsidR="00A022E5" w:rsidRDefault="00A022E5"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Steen A. D., Ziervogel, K. (2012). Comment on the review by German et al 2011 “Optimization of hydrolytic and oxidative enzyme methods for ecosystem studies” [Soil Biology &amp; Biochemistry 43: 1387-1397. </w:t>
      </w:r>
      <w:r>
        <w:rPr>
          <w:rFonts w:ascii="Times New Roman" w:hAnsi="Times New Roman" w:cs="Times New Roman"/>
          <w:i/>
          <w:iCs/>
          <w:sz w:val="24"/>
          <w:szCs w:val="24"/>
        </w:rPr>
        <w:t>Soil Biology &amp; Biochemistry, 48</w:t>
      </w:r>
      <w:r>
        <w:rPr>
          <w:rFonts w:ascii="Times New Roman" w:hAnsi="Times New Roman" w:cs="Times New Roman"/>
          <w:sz w:val="24"/>
          <w:szCs w:val="24"/>
        </w:rPr>
        <w:t>, 196-197.</w:t>
      </w:r>
    </w:p>
    <w:p w14:paraId="5FFA6A61" w14:textId="31E6B709" w:rsidR="00B44E49" w:rsidRPr="00B44E49" w:rsidRDefault="00B44E49"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Tang, J. Y., Riley, W. J. (2013). A total quasi-steady-state formulation of substrate uptake kinetics in complex networks and an example application to microbial litter decomposition. </w:t>
      </w:r>
      <w:proofErr w:type="spellStart"/>
      <w:r>
        <w:rPr>
          <w:rFonts w:ascii="Times New Roman" w:hAnsi="Times New Roman" w:cs="Times New Roman"/>
          <w:i/>
          <w:iCs/>
          <w:sz w:val="24"/>
          <w:szCs w:val="24"/>
        </w:rPr>
        <w:t>Biogeosciences</w:t>
      </w:r>
      <w:proofErr w:type="spellEnd"/>
      <w:r>
        <w:rPr>
          <w:rFonts w:ascii="Times New Roman" w:hAnsi="Times New Roman" w:cs="Times New Roman"/>
          <w:i/>
          <w:iCs/>
          <w:sz w:val="24"/>
          <w:szCs w:val="24"/>
        </w:rPr>
        <w:t>, 10</w:t>
      </w:r>
      <w:r>
        <w:rPr>
          <w:rFonts w:ascii="Times New Roman" w:hAnsi="Times New Roman" w:cs="Times New Roman"/>
          <w:sz w:val="24"/>
          <w:szCs w:val="24"/>
        </w:rPr>
        <w:t>(12), 8329-8351.</w:t>
      </w:r>
    </w:p>
    <w:p w14:paraId="4ECD2273" w14:textId="3186C041" w:rsidR="00D61C2A" w:rsidRDefault="00D61C2A"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Ťupek</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Launiainen</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Peltoniemi</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Sievänen</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Perttunen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Kulmala</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Penttilä</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Lindroos</w:t>
      </w:r>
      <w:proofErr w:type="spellEnd"/>
      <w:r>
        <w:rPr>
          <w:rFonts w:ascii="Times New Roman" w:hAnsi="Times New Roman" w:cs="Times New Roman"/>
          <w:sz w:val="24"/>
          <w:szCs w:val="24"/>
        </w:rPr>
        <w:t xml:space="preserve">, A-J., Hashimoto, S., Lehtonen, A. (2019). Evaluating CENTURY and </w:t>
      </w:r>
      <w:proofErr w:type="spellStart"/>
      <w:r>
        <w:rPr>
          <w:rFonts w:ascii="Times New Roman" w:hAnsi="Times New Roman" w:cs="Times New Roman"/>
          <w:sz w:val="24"/>
          <w:szCs w:val="24"/>
        </w:rPr>
        <w:t>Yasso</w:t>
      </w:r>
      <w:proofErr w:type="spellEnd"/>
      <w:r>
        <w:rPr>
          <w:rFonts w:ascii="Times New Roman" w:hAnsi="Times New Roman" w:cs="Times New Roman"/>
          <w:sz w:val="24"/>
          <w:szCs w:val="24"/>
        </w:rPr>
        <w:t xml:space="preserve"> soil carbon models for CO</w:t>
      </w:r>
      <w:r>
        <w:rPr>
          <w:rFonts w:ascii="Times New Roman" w:hAnsi="Times New Roman" w:cs="Times New Roman"/>
          <w:sz w:val="24"/>
          <w:szCs w:val="24"/>
          <w:vertAlign w:val="subscript"/>
        </w:rPr>
        <w:t>2</w:t>
      </w:r>
      <w:r>
        <w:rPr>
          <w:rFonts w:ascii="Times New Roman" w:hAnsi="Times New Roman" w:cs="Times New Roman"/>
          <w:sz w:val="24"/>
          <w:szCs w:val="24"/>
        </w:rPr>
        <w:t xml:space="preserve"> emissions and organic carbon stocks of boreal forest soil with Bayesian multi-model inference. </w:t>
      </w:r>
      <w:r>
        <w:rPr>
          <w:rFonts w:ascii="Times New Roman" w:hAnsi="Times New Roman" w:cs="Times New Roman"/>
          <w:i/>
          <w:iCs/>
          <w:sz w:val="24"/>
          <w:szCs w:val="24"/>
        </w:rPr>
        <w:t>European Journal of Soil Science, 70</w:t>
      </w:r>
      <w:r>
        <w:rPr>
          <w:rFonts w:ascii="Times New Roman" w:hAnsi="Times New Roman" w:cs="Times New Roman"/>
          <w:sz w:val="24"/>
          <w:szCs w:val="24"/>
        </w:rPr>
        <w:t>(4), 847-858.</w:t>
      </w:r>
    </w:p>
    <w:p w14:paraId="198A4E50" w14:textId="0965CD66" w:rsidR="00201B14" w:rsidRDefault="00201B1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UN. Global Issues: Climate Change. </w:t>
      </w:r>
      <w:hyperlink r:id="rId18" w:history="1">
        <w:r w:rsidRPr="00C40AC0">
          <w:rPr>
            <w:rStyle w:val="Hyperlink"/>
            <w:rFonts w:ascii="Times New Roman" w:hAnsi="Times New Roman" w:cs="Times New Roman"/>
            <w:sz w:val="24"/>
            <w:szCs w:val="24"/>
          </w:rPr>
          <w:t>https://www.un.org/en/global-issues/climate-change#:~:text=Climate%20Change%20is%20the%20defining,scope%20and%20unprecedented%20in%20scale</w:t>
        </w:r>
      </w:hyperlink>
      <w:r w:rsidRPr="00201B14">
        <w:rPr>
          <w:rFonts w:ascii="Times New Roman" w:hAnsi="Times New Roman" w:cs="Times New Roman"/>
          <w:sz w:val="24"/>
          <w:szCs w:val="24"/>
        </w:rPr>
        <w:t>.</w:t>
      </w:r>
      <w:r>
        <w:rPr>
          <w:rFonts w:ascii="Times New Roman" w:hAnsi="Times New Roman" w:cs="Times New Roman"/>
          <w:sz w:val="24"/>
          <w:szCs w:val="24"/>
        </w:rPr>
        <w:t xml:space="preserve"> </w:t>
      </w:r>
    </w:p>
    <w:p w14:paraId="6D233426" w14:textId="4FBFA6A7" w:rsidR="00683EE4" w:rsidRDefault="00683EE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Wallenstein, M., Allison, S. D., </w:t>
      </w:r>
      <w:proofErr w:type="spellStart"/>
      <w:r>
        <w:rPr>
          <w:rFonts w:ascii="Times New Roman" w:hAnsi="Times New Roman" w:cs="Times New Roman"/>
          <w:sz w:val="24"/>
          <w:szCs w:val="24"/>
        </w:rPr>
        <w:t>Ernakovich</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Steinweg</w:t>
      </w:r>
      <w:proofErr w:type="spellEnd"/>
      <w:r>
        <w:rPr>
          <w:rFonts w:ascii="Times New Roman" w:hAnsi="Times New Roman" w:cs="Times New Roman"/>
          <w:sz w:val="24"/>
          <w:szCs w:val="24"/>
        </w:rPr>
        <w:t xml:space="preserve">, J. M., </w:t>
      </w: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(2011). Controls on the Temperature Sensitivity of Soil Enzymes: A Key Driver of In Situ Enzyme Activity Rates. In G. Shukla &amp; A. Varma (Eds.), </w:t>
      </w:r>
      <w:r>
        <w:rPr>
          <w:rFonts w:ascii="Times New Roman" w:hAnsi="Times New Roman" w:cs="Times New Roman"/>
          <w:i/>
          <w:iCs/>
          <w:sz w:val="24"/>
          <w:szCs w:val="24"/>
        </w:rPr>
        <w:t>Soil Enzymology</w:t>
      </w:r>
      <w:r>
        <w:rPr>
          <w:rFonts w:ascii="Times New Roman" w:hAnsi="Times New Roman" w:cs="Times New Roman"/>
          <w:sz w:val="24"/>
          <w:szCs w:val="24"/>
        </w:rPr>
        <w:t xml:space="preserve"> (pp. 245-258).</w:t>
      </w:r>
    </w:p>
    <w:p w14:paraId="06692EBC" w14:textId="69EB0D43" w:rsidR="00F9172C" w:rsidRPr="00F9172C" w:rsidRDefault="00F9172C"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Wallenstein, M. D., Weintraub, M. N. (2008). Emerging tools for measuring and modeling the </w:t>
      </w:r>
      <w:r>
        <w:rPr>
          <w:rFonts w:ascii="Times New Roman" w:hAnsi="Times New Roman" w:cs="Times New Roman"/>
          <w:i/>
          <w:iCs/>
          <w:sz w:val="24"/>
          <w:szCs w:val="24"/>
        </w:rPr>
        <w:t>in situ</w:t>
      </w:r>
      <w:r>
        <w:rPr>
          <w:rFonts w:ascii="Times New Roman" w:hAnsi="Times New Roman" w:cs="Times New Roman"/>
          <w:sz w:val="24"/>
          <w:szCs w:val="24"/>
        </w:rPr>
        <w:t xml:space="preserve"> activity of soil extracellular enzymes. </w:t>
      </w:r>
      <w:r>
        <w:rPr>
          <w:rFonts w:ascii="Times New Roman" w:hAnsi="Times New Roman" w:cs="Times New Roman"/>
          <w:i/>
          <w:iCs/>
          <w:sz w:val="24"/>
          <w:szCs w:val="24"/>
        </w:rPr>
        <w:t>Soil Biology &amp; Biochemistry, 40</w:t>
      </w:r>
      <w:r>
        <w:rPr>
          <w:rFonts w:ascii="Times New Roman" w:hAnsi="Times New Roman" w:cs="Times New Roman"/>
          <w:sz w:val="24"/>
          <w:szCs w:val="24"/>
        </w:rPr>
        <w:t>(9), 2098-2106.</w:t>
      </w:r>
    </w:p>
    <w:p w14:paraId="2BCCE9F7" w14:textId="7A561BAA" w:rsidR="002E3CEE" w:rsidRDefault="002E3CEE"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Wang, B., Allison, S. D. (in press). Drought legacies mediated by trait tradeoffs in soil microbiomes. </w:t>
      </w:r>
      <w:r>
        <w:rPr>
          <w:rFonts w:ascii="Times New Roman" w:hAnsi="Times New Roman" w:cs="Times New Roman"/>
          <w:i/>
          <w:iCs/>
          <w:sz w:val="24"/>
          <w:szCs w:val="24"/>
        </w:rPr>
        <w:t>Ecosphere</w:t>
      </w:r>
      <w:r>
        <w:rPr>
          <w:rFonts w:ascii="Times New Roman" w:hAnsi="Times New Roman" w:cs="Times New Roman"/>
          <w:sz w:val="24"/>
          <w:szCs w:val="24"/>
        </w:rPr>
        <w:t>.</w:t>
      </w:r>
    </w:p>
    <w:sectPr w:rsidR="002E3C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8" w:author="Therese Pham" w:date="2021-06-13T22:05:00Z" w:initials="TP">
    <w:p w14:paraId="0767F4D4" w14:textId="475A37D1" w:rsidR="00EC48E8" w:rsidRDefault="00EC48E8">
      <w:pPr>
        <w:pStyle w:val="CommentText"/>
      </w:pPr>
      <w:r>
        <w:rPr>
          <w:rStyle w:val="CommentReference"/>
        </w:rPr>
        <w:annotationRef/>
      </w:r>
      <w:r>
        <w:rPr>
          <w:rStyle w:val="CommentReference"/>
        </w:rPr>
        <w:t xml:space="preserve">3) referring to point 2, this is where it’d be good to put that sentence. Consider “…where the two ecosystem types were characterized by their predominant vegetation.” And then elaborate on the vegetation types that characterize these </w:t>
      </w:r>
      <w:proofErr w:type="spellStart"/>
      <w:r>
        <w:rPr>
          <w:rStyle w:val="CommentReference"/>
        </w:rPr>
        <w:t>ecosytems</w:t>
      </w:r>
      <w:proofErr w:type="spellEnd"/>
      <w:r>
        <w:rPr>
          <w:rStyle w:val="CommentReference"/>
        </w:rPr>
        <w:t>.</w:t>
      </w:r>
    </w:p>
  </w:comment>
  <w:comment w:id="51" w:author="Therese Pham" w:date="2021-06-13T22:00:00Z" w:initials="TP">
    <w:p w14:paraId="55060A95" w14:textId="560E10D1" w:rsidR="00EC48E8" w:rsidRDefault="00EC48E8" w:rsidP="00EC48E8">
      <w:pPr>
        <w:pStyle w:val="CommentText"/>
        <w:numPr>
          <w:ilvl w:val="0"/>
          <w:numId w:val="5"/>
        </w:numPr>
      </w:pPr>
      <w:r>
        <w:rPr>
          <w:rStyle w:val="CommentReference"/>
        </w:rPr>
        <w:annotationRef/>
      </w:r>
      <w:r>
        <w:t>This is unclear to me as a reader- predominant means primarily featured, and the primarily featured vegetation is coastal sage scrub putting in “and … exotic species” makes it confusing. It’d be diff if there were 2 main features but “exotic species” is weird. You can say that coastal sage scrub is predominant and that other exotic species exist in smaller proportion or something like that.</w:t>
      </w:r>
    </w:p>
    <w:p w14:paraId="37B68B09" w14:textId="1F13C8AB" w:rsidR="00EC48E8" w:rsidRDefault="00EC48E8">
      <w:pPr>
        <w:pStyle w:val="CommentText"/>
      </w:pPr>
    </w:p>
  </w:comment>
  <w:comment w:id="52" w:author="Therese Pham" w:date="2021-06-13T22:03:00Z" w:initials="TP">
    <w:p w14:paraId="6ECD631D" w14:textId="0F5E5ECD" w:rsidR="00EC48E8" w:rsidRDefault="00EC48E8" w:rsidP="00EC48E8">
      <w:pPr>
        <w:pStyle w:val="CommentText"/>
        <w:numPr>
          <w:ilvl w:val="0"/>
          <w:numId w:val="5"/>
        </w:numPr>
      </w:pPr>
      <w:r>
        <w:rPr>
          <w:rStyle w:val="CommentReference"/>
        </w:rPr>
        <w:annotationRef/>
      </w:r>
      <w:r>
        <w:t>See reading this part makes me realize that there were 2 plots (makes sense because you’re studying diff ecosystem types) but I’d definitely try to add a sentence to make that more obvious.</w:t>
      </w:r>
    </w:p>
  </w:comment>
  <w:comment w:id="54" w:author="Therese Pham" w:date="2021-06-13T22:12:00Z" w:initials="TP">
    <w:p w14:paraId="27D22718" w14:textId="3F4AFF42" w:rsidR="00EC48E8" w:rsidRDefault="00EC48E8">
      <w:pPr>
        <w:pStyle w:val="CommentText"/>
      </w:pPr>
      <w:r>
        <w:rPr>
          <w:rStyle w:val="CommentReference"/>
        </w:rPr>
        <w:annotationRef/>
      </w:r>
      <w:r>
        <w:t xml:space="preserve">Might be a bit out there but wonder if instead you’d be able to say that it is more litter composition, as opposed to changes in precipitation, that more greatly affect microbial enzyme activity. Like you </w:t>
      </w:r>
      <w:proofErr w:type="spellStart"/>
      <w:r>
        <w:t>kinda</w:t>
      </w:r>
      <w:proofErr w:type="spellEnd"/>
      <w:r>
        <w:t xml:space="preserve"> say it but potentially make it more explicit. </w:t>
      </w:r>
    </w:p>
  </w:comment>
  <w:comment w:id="55" w:author="Therese Pham" w:date="2021-06-13T22:15:00Z" w:initials="TP">
    <w:p w14:paraId="3B2F68AF" w14:textId="6FC01897" w:rsidR="00EC48E8" w:rsidRDefault="00EC48E8">
      <w:pPr>
        <w:pStyle w:val="CommentText"/>
      </w:pPr>
      <w:r>
        <w:rPr>
          <w:rStyle w:val="CommentReference"/>
        </w:rPr>
        <w:annotationRef/>
      </w:r>
      <w:r>
        <w:t>Wondering if you should caveat that microbial enzyme production is unlikely to change specifically for the ecosystem types that you studied- might be reaching beyond the scope of your work to speak so broadly of all ecosystems.</w:t>
      </w:r>
    </w:p>
  </w:comment>
  <w:comment w:id="69" w:author="Therese Pham" w:date="2021-06-13T22:24:00Z" w:initials="TP">
    <w:p w14:paraId="7B429E6A" w14:textId="20D18E36" w:rsidR="00EC48E8" w:rsidRDefault="00EC48E8">
      <w:pPr>
        <w:pStyle w:val="CommentText"/>
      </w:pPr>
      <w:r>
        <w:rPr>
          <w:rStyle w:val="CommentReference"/>
        </w:rPr>
        <w:annotationRef/>
      </w:r>
      <w:r>
        <w:t>Might be a bit pessimistic to say sufficient- might be better to say efficient</w:t>
      </w:r>
    </w:p>
  </w:comment>
  <w:comment w:id="74" w:author="Therese Pham" w:date="2021-06-13T22:18:00Z" w:initials="TP">
    <w:p w14:paraId="19C47660" w14:textId="61959DF8" w:rsidR="00EC48E8" w:rsidRDefault="00EC48E8">
      <w:pPr>
        <w:pStyle w:val="CommentText"/>
      </w:pPr>
      <w:r>
        <w:rPr>
          <w:rStyle w:val="CommentReference"/>
        </w:rPr>
        <w:annotationRef/>
      </w:r>
      <w:r>
        <w:t>Little confusing isn’t finding solutions attacking the effects? Might be better rephrasing and saying that interdisciplinary approaches are required to both better understand the effects and compose solutions.</w:t>
      </w:r>
    </w:p>
  </w:comment>
  <w:comment w:id="78" w:author="Therese Pham" w:date="2021-06-13T22:26:00Z" w:initials="TP">
    <w:p w14:paraId="061835E9" w14:textId="46FB6A5E" w:rsidR="00EC48E8" w:rsidRDefault="00EC48E8">
      <w:pPr>
        <w:pStyle w:val="CommentText"/>
      </w:pPr>
      <w:r>
        <w:rPr>
          <w:rStyle w:val="CommentReference"/>
        </w:rPr>
        <w:annotationRef/>
      </w:r>
      <w:r>
        <w:t xml:space="preserve">Good place to elaborate- what are some positive feedbacks </w:t>
      </w:r>
    </w:p>
  </w:comment>
  <w:comment w:id="81" w:author="Therese Pham" w:date="2021-06-13T22:26:00Z" w:initials="TP">
    <w:p w14:paraId="362C6AF2" w14:textId="7BE6750E" w:rsidR="00EC48E8" w:rsidRDefault="00EC48E8">
      <w:pPr>
        <w:pStyle w:val="CommentText"/>
      </w:pPr>
      <w:r>
        <w:rPr>
          <w:rStyle w:val="CommentReference"/>
        </w:rPr>
        <w:annotationRef/>
      </w:r>
      <w:r>
        <w:t xml:space="preserve">Same note as before- elaborate it can be quick like “…some being positive (e.g. blah blah example example) and others negative (e.g. example </w:t>
      </w:r>
      <w:proofErr w:type="spellStart"/>
      <w:r>
        <w:t>example</w:t>
      </w:r>
      <w:proofErr w:type="spellEnd"/>
      <w:r>
        <w:t>”” providing proof in your paper, not just sources, will make it stronger/ more credible.</w:t>
      </w:r>
    </w:p>
  </w:comment>
  <w:comment w:id="82" w:author="Therese Pham" w:date="2021-06-13T22:31:00Z" w:initials="TP">
    <w:p w14:paraId="53258562" w14:textId="7638FE53" w:rsidR="00EC48E8" w:rsidRDefault="00EC48E8">
      <w:pPr>
        <w:pStyle w:val="CommentText"/>
      </w:pPr>
      <w:r>
        <w:rPr>
          <w:rStyle w:val="CommentReference"/>
        </w:rPr>
        <w:annotationRef/>
      </w:r>
      <w:r>
        <w:t xml:space="preserve">Awkward transition here to say “it is also worthwhile…” Instead start with a sentence about </w:t>
      </w:r>
      <w:proofErr w:type="spellStart"/>
      <w:r>
        <w:t>atmostpheric</w:t>
      </w:r>
      <w:proofErr w:type="spellEnd"/>
      <w:r>
        <w:t xml:space="preserve"> carbon/ carbon sequestration and how soil carbon is one of largest reservoirs therefore making it a key area of study </w:t>
      </w:r>
    </w:p>
  </w:comment>
  <w:comment w:id="109" w:author="Therese Pham" w:date="2021-06-13T22:40:00Z" w:initials="TP">
    <w:p w14:paraId="22714B62" w14:textId="1175EDAC" w:rsidR="00EC48E8" w:rsidRDefault="00EC48E8">
      <w:pPr>
        <w:pStyle w:val="CommentText"/>
      </w:pPr>
      <w:r>
        <w:rPr>
          <w:rStyle w:val="CommentReference"/>
        </w:rPr>
        <w:annotationRef/>
      </w:r>
      <w:r>
        <w:t xml:space="preserve">Shouldn’t use abbreviations without 1. Using them fully 2. Putting in parenthesis what the abbreviated form you will be using from hence forth </w:t>
      </w:r>
    </w:p>
  </w:comment>
  <w:comment w:id="113" w:author="Therese Pham" w:date="2021-06-13T22:47:00Z" w:initials="TP">
    <w:p w14:paraId="5E4C98AE" w14:textId="42FB0C99" w:rsidR="00EC48E8" w:rsidRDefault="00EC48E8">
      <w:pPr>
        <w:pStyle w:val="CommentText"/>
      </w:pPr>
      <w:r>
        <w:rPr>
          <w:rStyle w:val="CommentReference"/>
        </w:rPr>
        <w:annotationRef/>
      </w:r>
      <w:r>
        <w:t>Maybe move this sentence to the previous paragraph and make it a “therefore,…” sentence</w:t>
      </w:r>
    </w:p>
  </w:comment>
  <w:comment w:id="114" w:author="Therese Pham" w:date="2021-06-13T22:48:00Z" w:initials="TP">
    <w:p w14:paraId="341F1D5A" w14:textId="6676983B" w:rsidR="00EC48E8" w:rsidRDefault="00EC48E8" w:rsidP="00EC48E8">
      <w:pPr>
        <w:pStyle w:val="CommentText"/>
      </w:pPr>
      <w:r>
        <w:rPr>
          <w:rStyle w:val="CommentReference"/>
        </w:rPr>
        <w:annotationRef/>
      </w:r>
      <w:r>
        <w:t xml:space="preserve">Brian can’t lie your whole intro is windy when it doesn’t have to be you need to figure out your story. You need to outline. The important things are you’re researching microbial enzyme activity in soils- why! Because soils are a key carbon pool and it has been recently discovered that microbes play an important role in mediating terrestrial carbon cycles because of their role in decomposition and the release of atmospheric carbon. Next point climate change affects everything and so it stands to reason that it would affect microbe/decomposition and carbon cycles relating to microbes/ decomposition. You are specifically looking at climate stressor precipitation change. And somewhere in there talk about ecosystem type. In the end you can then talk about how you believe this work will lead to more complete ecosystem/ global models of climate change etc. but right now this intro prioritizes the wrong things.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67F4D4" w15:done="0"/>
  <w15:commentEx w15:paraId="37B68B09" w15:done="0"/>
  <w15:commentEx w15:paraId="6ECD631D" w15:done="0"/>
  <w15:commentEx w15:paraId="27D22718" w15:done="0"/>
  <w15:commentEx w15:paraId="3B2F68AF" w15:done="0"/>
  <w15:commentEx w15:paraId="7B429E6A" w15:done="0"/>
  <w15:commentEx w15:paraId="19C47660" w15:done="0"/>
  <w15:commentEx w15:paraId="061835E9" w15:done="0"/>
  <w15:commentEx w15:paraId="362C6AF2" w15:done="0"/>
  <w15:commentEx w15:paraId="53258562" w15:done="0"/>
  <w15:commentEx w15:paraId="22714B62" w15:done="0"/>
  <w15:commentEx w15:paraId="5E4C98AE" w15:done="0"/>
  <w15:commentEx w15:paraId="341F1D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0FF99" w16cex:dateUtc="2021-06-14T05:05:00Z"/>
  <w16cex:commentExtensible w16cex:durableId="2470FE68" w16cex:dateUtc="2021-06-14T05:00:00Z"/>
  <w16cex:commentExtensible w16cex:durableId="2470FF4F" w16cex:dateUtc="2021-06-14T05:03:00Z"/>
  <w16cex:commentExtensible w16cex:durableId="24710132" w16cex:dateUtc="2021-06-14T05:12:00Z"/>
  <w16cex:commentExtensible w16cex:durableId="24710203" w16cex:dateUtc="2021-06-14T05:15:00Z"/>
  <w16cex:commentExtensible w16cex:durableId="24710434" w16cex:dateUtc="2021-06-14T05:24:00Z"/>
  <w16cex:commentExtensible w16cex:durableId="247102C2" w16cex:dateUtc="2021-06-14T05:18:00Z"/>
  <w16cex:commentExtensible w16cex:durableId="2471049F" w16cex:dateUtc="2021-06-14T05:26:00Z"/>
  <w16cex:commentExtensible w16cex:durableId="247104B2" w16cex:dateUtc="2021-06-14T05:26:00Z"/>
  <w16cex:commentExtensible w16cex:durableId="247105BC" w16cex:dateUtc="2021-06-14T05:31:00Z"/>
  <w16cex:commentExtensible w16cex:durableId="247107C2" w16cex:dateUtc="2021-06-14T05:40:00Z"/>
  <w16cex:commentExtensible w16cex:durableId="24710985" w16cex:dateUtc="2021-06-14T05:47:00Z"/>
  <w16cex:commentExtensible w16cex:durableId="247109C1" w16cex:dateUtc="2021-06-14T0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67F4D4" w16cid:durableId="2470FF99"/>
  <w16cid:commentId w16cid:paraId="37B68B09" w16cid:durableId="2470FE68"/>
  <w16cid:commentId w16cid:paraId="6ECD631D" w16cid:durableId="2470FF4F"/>
  <w16cid:commentId w16cid:paraId="27D22718" w16cid:durableId="24710132"/>
  <w16cid:commentId w16cid:paraId="3B2F68AF" w16cid:durableId="24710203"/>
  <w16cid:commentId w16cid:paraId="7B429E6A" w16cid:durableId="24710434"/>
  <w16cid:commentId w16cid:paraId="19C47660" w16cid:durableId="247102C2"/>
  <w16cid:commentId w16cid:paraId="061835E9" w16cid:durableId="2471049F"/>
  <w16cid:commentId w16cid:paraId="362C6AF2" w16cid:durableId="247104B2"/>
  <w16cid:commentId w16cid:paraId="53258562" w16cid:durableId="247105BC"/>
  <w16cid:commentId w16cid:paraId="22714B62" w16cid:durableId="247107C2"/>
  <w16cid:commentId w16cid:paraId="5E4C98AE" w16cid:durableId="24710985"/>
  <w16cid:commentId w16cid:paraId="341F1D5A" w16cid:durableId="247109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568F1"/>
    <w:multiLevelType w:val="hybridMultilevel"/>
    <w:tmpl w:val="67E65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3165D"/>
    <w:multiLevelType w:val="hybridMultilevel"/>
    <w:tmpl w:val="14CAD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B433A6"/>
    <w:multiLevelType w:val="hybridMultilevel"/>
    <w:tmpl w:val="2F449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A93570"/>
    <w:multiLevelType w:val="hybridMultilevel"/>
    <w:tmpl w:val="7D48CD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447AB1"/>
    <w:multiLevelType w:val="hybridMultilevel"/>
    <w:tmpl w:val="CFBE300C"/>
    <w:lvl w:ilvl="0" w:tplc="442E1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4F5DCA"/>
    <w:multiLevelType w:val="hybridMultilevel"/>
    <w:tmpl w:val="C50C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erese Pham">
    <w15:presenceInfo w15:providerId="None" w15:userId="Therese Ph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BE4"/>
    <w:rsid w:val="00013D45"/>
    <w:rsid w:val="0002783B"/>
    <w:rsid w:val="000356D8"/>
    <w:rsid w:val="000473D5"/>
    <w:rsid w:val="00074C1C"/>
    <w:rsid w:val="000B1F6D"/>
    <w:rsid w:val="000B75A4"/>
    <w:rsid w:val="000C29E9"/>
    <w:rsid w:val="000D1524"/>
    <w:rsid w:val="000E6B19"/>
    <w:rsid w:val="0018773A"/>
    <w:rsid w:val="001E29BA"/>
    <w:rsid w:val="00201B14"/>
    <w:rsid w:val="00233331"/>
    <w:rsid w:val="002414A5"/>
    <w:rsid w:val="00285C63"/>
    <w:rsid w:val="002B745B"/>
    <w:rsid w:val="002C6740"/>
    <w:rsid w:val="002C776B"/>
    <w:rsid w:val="002E3CEE"/>
    <w:rsid w:val="002F6F37"/>
    <w:rsid w:val="00323123"/>
    <w:rsid w:val="00333AED"/>
    <w:rsid w:val="00340754"/>
    <w:rsid w:val="00371616"/>
    <w:rsid w:val="003822D8"/>
    <w:rsid w:val="00386B19"/>
    <w:rsid w:val="00392361"/>
    <w:rsid w:val="003B1FB8"/>
    <w:rsid w:val="003B208F"/>
    <w:rsid w:val="003B3DC1"/>
    <w:rsid w:val="003B483A"/>
    <w:rsid w:val="003E44C0"/>
    <w:rsid w:val="003F76B8"/>
    <w:rsid w:val="004214B8"/>
    <w:rsid w:val="00481B57"/>
    <w:rsid w:val="00486352"/>
    <w:rsid w:val="004A09E6"/>
    <w:rsid w:val="004B4662"/>
    <w:rsid w:val="004C0188"/>
    <w:rsid w:val="004C0C30"/>
    <w:rsid w:val="004E7E43"/>
    <w:rsid w:val="00502ECE"/>
    <w:rsid w:val="005074CE"/>
    <w:rsid w:val="00510655"/>
    <w:rsid w:val="00556BDA"/>
    <w:rsid w:val="00581071"/>
    <w:rsid w:val="005B1E63"/>
    <w:rsid w:val="005C6A7E"/>
    <w:rsid w:val="005D46EB"/>
    <w:rsid w:val="005E6A5E"/>
    <w:rsid w:val="005F277F"/>
    <w:rsid w:val="00604DBB"/>
    <w:rsid w:val="00614637"/>
    <w:rsid w:val="00622ED4"/>
    <w:rsid w:val="0064069C"/>
    <w:rsid w:val="00654F09"/>
    <w:rsid w:val="00683EE4"/>
    <w:rsid w:val="006B64E1"/>
    <w:rsid w:val="006C01BD"/>
    <w:rsid w:val="006D7E17"/>
    <w:rsid w:val="006E043C"/>
    <w:rsid w:val="0070383D"/>
    <w:rsid w:val="0077616B"/>
    <w:rsid w:val="0078195A"/>
    <w:rsid w:val="0078378D"/>
    <w:rsid w:val="007B1129"/>
    <w:rsid w:val="007B17BC"/>
    <w:rsid w:val="007E28F7"/>
    <w:rsid w:val="00807FD0"/>
    <w:rsid w:val="008104C1"/>
    <w:rsid w:val="00816177"/>
    <w:rsid w:val="00820757"/>
    <w:rsid w:val="00833707"/>
    <w:rsid w:val="00850E3B"/>
    <w:rsid w:val="008620EE"/>
    <w:rsid w:val="008867A8"/>
    <w:rsid w:val="0089407E"/>
    <w:rsid w:val="008F539C"/>
    <w:rsid w:val="00901698"/>
    <w:rsid w:val="009020EB"/>
    <w:rsid w:val="00981AC6"/>
    <w:rsid w:val="009A3099"/>
    <w:rsid w:val="009B5607"/>
    <w:rsid w:val="009C07BC"/>
    <w:rsid w:val="009C1E8F"/>
    <w:rsid w:val="009D235B"/>
    <w:rsid w:val="00A022E5"/>
    <w:rsid w:val="00A04DA2"/>
    <w:rsid w:val="00A165E2"/>
    <w:rsid w:val="00A26373"/>
    <w:rsid w:val="00A4104D"/>
    <w:rsid w:val="00A43656"/>
    <w:rsid w:val="00A449E5"/>
    <w:rsid w:val="00AB4B8D"/>
    <w:rsid w:val="00AD2426"/>
    <w:rsid w:val="00AE0F60"/>
    <w:rsid w:val="00AF5B45"/>
    <w:rsid w:val="00B12905"/>
    <w:rsid w:val="00B2318A"/>
    <w:rsid w:val="00B34694"/>
    <w:rsid w:val="00B34C16"/>
    <w:rsid w:val="00B422E5"/>
    <w:rsid w:val="00B44E49"/>
    <w:rsid w:val="00B61014"/>
    <w:rsid w:val="00BA2BE8"/>
    <w:rsid w:val="00BC724B"/>
    <w:rsid w:val="00BD7D75"/>
    <w:rsid w:val="00C32769"/>
    <w:rsid w:val="00C40BE6"/>
    <w:rsid w:val="00C52C23"/>
    <w:rsid w:val="00C762AA"/>
    <w:rsid w:val="00D61C2A"/>
    <w:rsid w:val="00D67B22"/>
    <w:rsid w:val="00D81D92"/>
    <w:rsid w:val="00DF67B7"/>
    <w:rsid w:val="00E00DE2"/>
    <w:rsid w:val="00E743D4"/>
    <w:rsid w:val="00E80F06"/>
    <w:rsid w:val="00EB0764"/>
    <w:rsid w:val="00EB609D"/>
    <w:rsid w:val="00EC48E8"/>
    <w:rsid w:val="00ED4B13"/>
    <w:rsid w:val="00ED4BE4"/>
    <w:rsid w:val="00F9172C"/>
    <w:rsid w:val="00FB0818"/>
    <w:rsid w:val="00FD2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D44E"/>
  <w15:docId w15:val="{869C86A0-ECC1-49C9-8239-AAC616C1B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099"/>
    <w:pPr>
      <w:ind w:left="720"/>
      <w:contextualSpacing/>
    </w:pPr>
  </w:style>
  <w:style w:type="table" w:styleId="TableGrid">
    <w:name w:val="Table Grid"/>
    <w:basedOn w:val="TableNormal"/>
    <w:uiPriority w:val="39"/>
    <w:rsid w:val="007B1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1B14"/>
    <w:rPr>
      <w:color w:val="0563C1" w:themeColor="hyperlink"/>
      <w:u w:val="single"/>
    </w:rPr>
  </w:style>
  <w:style w:type="character" w:styleId="UnresolvedMention">
    <w:name w:val="Unresolved Mention"/>
    <w:basedOn w:val="DefaultParagraphFont"/>
    <w:uiPriority w:val="99"/>
    <w:semiHidden/>
    <w:unhideWhenUsed/>
    <w:rsid w:val="00201B14"/>
    <w:rPr>
      <w:color w:val="605E5C"/>
      <w:shd w:val="clear" w:color="auto" w:fill="E1DFDD"/>
    </w:rPr>
  </w:style>
  <w:style w:type="character" w:styleId="CommentReference">
    <w:name w:val="annotation reference"/>
    <w:basedOn w:val="DefaultParagraphFont"/>
    <w:uiPriority w:val="99"/>
    <w:semiHidden/>
    <w:unhideWhenUsed/>
    <w:rsid w:val="00EC48E8"/>
    <w:rPr>
      <w:sz w:val="16"/>
      <w:szCs w:val="16"/>
    </w:rPr>
  </w:style>
  <w:style w:type="paragraph" w:styleId="CommentText">
    <w:name w:val="annotation text"/>
    <w:basedOn w:val="Normal"/>
    <w:link w:val="CommentTextChar"/>
    <w:uiPriority w:val="99"/>
    <w:semiHidden/>
    <w:unhideWhenUsed/>
    <w:rsid w:val="00EC48E8"/>
    <w:pPr>
      <w:spacing w:line="240" w:lineRule="auto"/>
    </w:pPr>
    <w:rPr>
      <w:sz w:val="20"/>
      <w:szCs w:val="20"/>
    </w:rPr>
  </w:style>
  <w:style w:type="character" w:customStyle="1" w:styleId="CommentTextChar">
    <w:name w:val="Comment Text Char"/>
    <w:basedOn w:val="DefaultParagraphFont"/>
    <w:link w:val="CommentText"/>
    <w:uiPriority w:val="99"/>
    <w:semiHidden/>
    <w:rsid w:val="00EC48E8"/>
    <w:rPr>
      <w:sz w:val="20"/>
      <w:szCs w:val="20"/>
    </w:rPr>
  </w:style>
  <w:style w:type="paragraph" w:styleId="CommentSubject">
    <w:name w:val="annotation subject"/>
    <w:basedOn w:val="CommentText"/>
    <w:next w:val="CommentText"/>
    <w:link w:val="CommentSubjectChar"/>
    <w:uiPriority w:val="99"/>
    <w:semiHidden/>
    <w:unhideWhenUsed/>
    <w:rsid w:val="00EC48E8"/>
    <w:rPr>
      <w:b/>
      <w:bCs/>
    </w:rPr>
  </w:style>
  <w:style w:type="character" w:customStyle="1" w:styleId="CommentSubjectChar">
    <w:name w:val="Comment Subject Char"/>
    <w:basedOn w:val="CommentTextChar"/>
    <w:link w:val="CommentSubject"/>
    <w:uiPriority w:val="99"/>
    <w:semiHidden/>
    <w:rsid w:val="00EC48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427658">
      <w:bodyDiv w:val="1"/>
      <w:marLeft w:val="0"/>
      <w:marRight w:val="0"/>
      <w:marTop w:val="0"/>
      <w:marBottom w:val="0"/>
      <w:divBdr>
        <w:top w:val="none" w:sz="0" w:space="0" w:color="auto"/>
        <w:left w:val="none" w:sz="0" w:space="0" w:color="auto"/>
        <w:bottom w:val="none" w:sz="0" w:space="0" w:color="auto"/>
        <w:right w:val="none" w:sz="0" w:space="0" w:color="auto"/>
      </w:divBdr>
    </w:div>
    <w:div w:id="1511018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hyperlink" Target="about:blank"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10211</TotalTime>
  <Pages>30</Pages>
  <Words>8904</Words>
  <Characters>50754</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LMAOXD</dc:creator>
  <cp:keywords/>
  <dc:description/>
  <cp:lastModifiedBy>Therese Pham</cp:lastModifiedBy>
  <cp:revision>1</cp:revision>
  <dcterms:created xsi:type="dcterms:W3CDTF">2021-05-30T02:23:00Z</dcterms:created>
  <dcterms:modified xsi:type="dcterms:W3CDTF">2021-06-14T05:56:00Z</dcterms:modified>
</cp:coreProperties>
</file>