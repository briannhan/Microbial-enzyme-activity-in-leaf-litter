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a9y5d6f2ftsw" w:id="0"/>
      <w:bookmarkEnd w:id="0"/>
      <w:r w:rsidDel="00000000" w:rsidR="00000000" w:rsidRPr="00000000">
        <w:rPr>
          <w:rtl w:val="0"/>
        </w:rPr>
        <w:t xml:space="preserve">Plant litter chemistry and associated changes in microbial decomposition under drought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Brian Chung</w:t>
      </w:r>
      <w:r w:rsidDel="00000000" w:rsidR="00000000" w:rsidRPr="00000000">
        <w:rPr>
          <w:rFonts w:ascii="Times New Roman" w:cs="Times New Roman" w:eastAsia="Times New Roman" w:hAnsi="Times New Roman"/>
          <w:sz w:val="24"/>
          <w:szCs w:val="24"/>
          <w:vertAlign w:val="superscript"/>
          <w:rtl w:val="0"/>
        </w:rPr>
        <w:t xml:space="preserve">1,2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Steven D. Allison</w:t>
      </w:r>
      <w:r w:rsidDel="00000000" w:rsidR="00000000" w:rsidRPr="00000000">
        <w:rPr>
          <w:rFonts w:ascii="Times New Roman" w:cs="Times New Roman" w:eastAsia="Times New Roman" w:hAnsi="Times New Roman"/>
          <w:sz w:val="24"/>
          <w:szCs w:val="24"/>
          <w:vertAlign w:val="superscript"/>
          <w:rtl w:val="0"/>
        </w:rPr>
        <w:t xml:space="preserve">1,3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Claudia Weihe</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Shi Wang</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Zhao Hao</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Jennifer B. H. Martiny</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Eoin L. Brodie</w:t>
      </w:r>
      <w:r w:rsidDel="00000000" w:rsidR="00000000" w:rsidRPr="00000000">
        <w:rPr>
          <w:rFonts w:ascii="Times New Roman" w:cs="Times New Roman" w:eastAsia="Times New Roman" w:hAnsi="Times New Roman"/>
          <w:sz w:val="24"/>
          <w:szCs w:val="24"/>
          <w:vertAlign w:val="superscript"/>
          <w:rtl w:val="0"/>
        </w:rPr>
        <w:t xml:space="preserve">4,5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Ashish A. Malik</w:t>
      </w:r>
      <w:r w:rsidDel="00000000" w:rsidR="00000000" w:rsidRPr="00000000">
        <w:rPr>
          <w:rFonts w:ascii="Times New Roman" w:cs="Times New Roman" w:eastAsia="Times New Roman" w:hAnsi="Times New Roman"/>
          <w:sz w:val="24"/>
          <w:szCs w:val="24"/>
          <w:vertAlign w:val="superscript"/>
          <w:rtl w:val="0"/>
        </w:rPr>
        <w:t xml:space="preserve">,3,6</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Department of Earth System Science, University of California, Irvine, CA, USA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California</w:t>
      </w:r>
      <w:r w:rsidDel="00000000" w:rsidR="00000000" w:rsidRPr="00000000">
        <w:rPr>
          <w:rFonts w:ascii="Times New Roman" w:cs="Times New Roman" w:eastAsia="Times New Roman" w:hAnsi="Times New Roman"/>
          <w:sz w:val="24"/>
          <w:szCs w:val="24"/>
          <w:rtl w:val="0"/>
        </w:rPr>
        <w:t xml:space="preserve"> Department of Toxic Substances Control, Cypress, CA, USA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Department of Ecology &amp; Evolutionary Biology, University of California, Irvine, CA, USA</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Earth and Environmental Sciences, Lawrence Berkeley National Laboratory, Berkeley, CA</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5</w:t>
      </w:r>
      <w:r w:rsidDel="00000000" w:rsidR="00000000" w:rsidRPr="00000000">
        <w:rPr>
          <w:rFonts w:ascii="Times New Roman" w:cs="Times New Roman" w:eastAsia="Times New Roman" w:hAnsi="Times New Roman"/>
          <w:sz w:val="24"/>
          <w:szCs w:val="24"/>
          <w:rtl w:val="0"/>
        </w:rPr>
        <w:t xml:space="preserve">Department of Environmental Science, Policy and Management, University of California, Berkeley, USA</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School of GeoSciences, University of Edinburgh, Edinburgh, UK</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vertAlign w:val="superscript"/>
        </w:rPr>
      </w:pPr>
      <w:r w:rsidDel="00000000" w:rsidR="00000000" w:rsidRPr="00000000">
        <w:rPr>
          <w:rtl w:val="0"/>
        </w:rPr>
      </w:r>
    </w:p>
    <w:p w:rsidR="00000000" w:rsidDel="00000000" w:rsidP="00000000" w:rsidRDefault="00000000" w:rsidRPr="00000000" w14:paraId="00000012">
      <w:pPr>
        <w:spacing w:line="392.72727272727275" w:lineRule="auto"/>
        <w:jc w:val="both"/>
        <w:rPr>
          <w:b w:val="1"/>
          <w:vertAlign w:val="superscript"/>
        </w:rPr>
      </w:pPr>
      <w:r w:rsidDel="00000000" w:rsidR="00000000" w:rsidRPr="00000000">
        <w:rPr>
          <w:rtl w:val="0"/>
        </w:rPr>
      </w:r>
    </w:p>
    <w:p w:rsidR="00000000" w:rsidDel="00000000" w:rsidP="00000000" w:rsidRDefault="00000000" w:rsidRPr="00000000" w14:paraId="00000013">
      <w:pPr>
        <w:spacing w:line="392.72727272727275" w:lineRule="auto"/>
        <w:jc w:val="both"/>
        <w:rPr>
          <w:b w:val="1"/>
          <w:vertAlign w:val="superscript"/>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m484onp52hlo" w:id="1"/>
      <w:bookmarkEnd w:id="1"/>
      <w:r w:rsidDel="00000000" w:rsidR="00000000" w:rsidRPr="00000000">
        <w:rPr>
          <w:rtl w:val="0"/>
        </w:rPr>
        <w:t xml:space="preserve">Introduction</w:t>
      </w:r>
    </w:p>
    <w:p w:rsidR="00000000" w:rsidDel="00000000" w:rsidP="00000000" w:rsidRDefault="00000000" w:rsidRPr="00000000" w14:paraId="00000019">
      <w:pPr>
        <w:ind w:firstLine="720"/>
        <w:rPr/>
      </w:pPr>
      <w:r w:rsidDel="00000000" w:rsidR="00000000" w:rsidRPr="00000000">
        <w:rPr>
          <w:rtl w:val="0"/>
        </w:rPr>
        <w:t xml:space="preserve">Changes in precipitation regimes are projected to occur with climate change, with increasing drought activity having already been observed in semi-arid ecosystems across the globe such as in California, western South America, and the Mediterranean </w:t>
      </w:r>
      <w:hyperlink r:id="rId7">
        <w:r w:rsidDel="00000000" w:rsidR="00000000" w:rsidRPr="00000000">
          <w:rPr>
            <w:rtl w:val="0"/>
          </w:rPr>
          <w:t xml:space="preserve">(1)</w:t>
        </w:r>
      </w:hyperlink>
      <w:r w:rsidDel="00000000" w:rsidR="00000000" w:rsidRPr="00000000">
        <w:rPr>
          <w:rtl w:val="0"/>
        </w:rPr>
        <w:t xml:space="preserve">. This is driven by increasing evapotranspiration due to increasing temperatures </w:t>
      </w:r>
      <w:hyperlink r:id="rId8">
        <w:r w:rsidDel="00000000" w:rsidR="00000000" w:rsidRPr="00000000">
          <w:rPr>
            <w:rtl w:val="0"/>
          </w:rPr>
          <w:t xml:space="preserve">(1)</w:t>
        </w:r>
      </w:hyperlink>
      <w:r w:rsidDel="00000000" w:rsidR="00000000" w:rsidRPr="00000000">
        <w:rPr>
          <w:rtl w:val="0"/>
        </w:rPr>
        <w:t xml:space="preserve">, causing an increase in the</w:t>
      </w:r>
      <w:r w:rsidDel="00000000" w:rsidR="00000000" w:rsidRPr="00000000">
        <w:rPr>
          <w:rtl w:val="0"/>
        </w:rPr>
        <w:t xml:space="preserve"> co-occurrence of high temperatures and low precipitation </w:t>
      </w:r>
      <w:hyperlink r:id="rId9">
        <w:r w:rsidDel="00000000" w:rsidR="00000000" w:rsidRPr="00000000">
          <w:rPr>
            <w:rtl w:val="0"/>
          </w:rPr>
          <w:t xml:space="preserve">(2)</w:t>
        </w:r>
      </w:hyperlink>
      <w:r w:rsidDel="00000000" w:rsidR="00000000" w:rsidRPr="00000000">
        <w:rPr>
          <w:rtl w:val="0"/>
        </w:rPr>
        <w:t xml:space="preserve">. Furthermore, the number of extreme precipitation events, including events with low precipitation, are also projected to increase </w:t>
      </w:r>
      <w:hyperlink r:id="rId10">
        <w:r w:rsidDel="00000000" w:rsidR="00000000" w:rsidRPr="00000000">
          <w:rPr>
            <w:rtl w:val="0"/>
          </w:rPr>
          <w:t xml:space="preserve">(3)</w:t>
        </w:r>
      </w:hyperlink>
      <w:r w:rsidDel="00000000" w:rsidR="00000000" w:rsidRPr="00000000">
        <w:rPr>
          <w:rtl w:val="0"/>
        </w:rPr>
        <w:t xml:space="preserve">. In addition, changes in precipitation are not uniform at a regional scale </w:t>
      </w:r>
      <w:hyperlink r:id="rId11">
        <w:r w:rsidDel="00000000" w:rsidR="00000000" w:rsidRPr="00000000">
          <w:rPr>
            <w:rtl w:val="0"/>
          </w:rPr>
          <w:t xml:space="preserve">(1)</w:t>
        </w:r>
      </w:hyperlink>
      <w:r w:rsidDel="00000000" w:rsidR="00000000" w:rsidRPr="00000000">
        <w:rPr>
          <w:rtl w:val="0"/>
        </w:rPr>
        <w:t xml:space="preserve">, with arid and semi-arid ecosystems in southern California experiencing decreasing annual precipitation </w:t>
      </w:r>
      <w:hyperlink r:id="rId12">
        <w:r w:rsidDel="00000000" w:rsidR="00000000" w:rsidRPr="00000000">
          <w:rPr>
            <w:rtl w:val="0"/>
          </w:rPr>
          <w:t xml:space="preserve">(4)</w:t>
        </w:r>
      </w:hyperlink>
      <w:r w:rsidDel="00000000" w:rsidR="00000000" w:rsidRPr="00000000">
        <w:rPr>
          <w:rtl w:val="0"/>
        </w:rPr>
        <w:t xml:space="preserve">. These changes can have major effects on key ecosystem processes</w:t>
      </w:r>
      <w:r w:rsidDel="00000000" w:rsidR="00000000" w:rsidRPr="00000000">
        <w:rPr>
          <w:rtl w:val="0"/>
        </w:rPr>
        <w:t xml:space="preserve"> such as decomposition and the organisms driving it, mainly fungi and bacteria. </w:t>
      </w:r>
      <w:r w:rsidDel="00000000" w:rsidR="00000000" w:rsidRPr="00000000">
        <w:rPr>
          <w:rtl w:val="0"/>
        </w:rPr>
        <w:t xml:space="preserve">The effects on decomposer microorganisms can be both direct impacts – through </w:t>
      </w:r>
      <w:r w:rsidDel="00000000" w:rsidR="00000000" w:rsidRPr="00000000">
        <w:rPr>
          <w:rtl w:val="0"/>
        </w:rPr>
        <w:t xml:space="preserve">changes</w:t>
      </w:r>
      <w:r w:rsidDel="00000000" w:rsidR="00000000" w:rsidRPr="00000000">
        <w:rPr>
          <w:rtl w:val="0"/>
        </w:rPr>
        <w:t xml:space="preserve"> in abundance of individual taxa, community composition, and traits – and indirect impacts through changes in the litter substrate </w:t>
      </w:r>
      <w:hyperlink r:id="rId13">
        <w:r w:rsidDel="00000000" w:rsidR="00000000" w:rsidRPr="00000000">
          <w:rPr>
            <w:rtl w:val="0"/>
          </w:rPr>
          <w:t xml:space="preserve">(5–7)</w:t>
        </w:r>
      </w:hyperlink>
      <w:r w:rsidDel="00000000" w:rsidR="00000000" w:rsidRPr="00000000">
        <w:rPr>
          <w:rtl w:val="0"/>
        </w:rPr>
        <w:t xml:space="preserve">.</w:t>
      </w:r>
    </w:p>
    <w:p w:rsidR="00000000" w:rsidDel="00000000" w:rsidP="00000000" w:rsidRDefault="00000000" w:rsidRPr="00000000" w14:paraId="0000001A">
      <w:pPr>
        <w:ind w:firstLine="720"/>
        <w:rPr/>
      </w:pPr>
      <w:r w:rsidDel="00000000" w:rsidR="00000000" w:rsidRPr="00000000">
        <w:rPr>
          <w:rtl w:val="0"/>
        </w:rPr>
        <w:t xml:space="preserve">Microbial community response to drought may not always be consistent and may vary across ecosystems </w:t>
      </w:r>
      <w:hyperlink r:id="rId14">
        <w:r w:rsidDel="00000000" w:rsidR="00000000" w:rsidRPr="00000000">
          <w:rPr>
            <w:rtl w:val="0"/>
          </w:rPr>
          <w:t xml:space="preserve">(8)</w:t>
        </w:r>
      </w:hyperlink>
      <w:r w:rsidDel="00000000" w:rsidR="00000000" w:rsidRPr="00000000">
        <w:rPr>
          <w:rtl w:val="0"/>
        </w:rPr>
        <w:t xml:space="preserve"> or climate history </w:t>
      </w:r>
      <w:hyperlink r:id="rId15">
        <w:r w:rsidDel="00000000" w:rsidR="00000000" w:rsidRPr="00000000">
          <w:rPr>
            <w:rtl w:val="0"/>
          </w:rPr>
          <w:t xml:space="preserve">(9, 10)</w:t>
        </w:r>
      </w:hyperlink>
      <w:r w:rsidDel="00000000" w:rsidR="00000000" w:rsidRPr="00000000">
        <w:rPr>
          <w:rtl w:val="0"/>
        </w:rPr>
        <w:t xml:space="preserve">. Drought in semi-arid ecosystems decreases litter decomposition rates in some systems </w:t>
      </w:r>
      <w:hyperlink r:id="rId16">
        <w:r w:rsidDel="00000000" w:rsidR="00000000" w:rsidRPr="00000000">
          <w:rPr>
            <w:rtl w:val="0"/>
          </w:rPr>
          <w:t xml:space="preserve">(11–13)</w:t>
        </w:r>
      </w:hyperlink>
      <w:r w:rsidDel="00000000" w:rsidR="00000000" w:rsidRPr="00000000">
        <w:rPr>
          <w:rtl w:val="0"/>
        </w:rPr>
        <w:t xml:space="preserve"> but not others </w:t>
      </w:r>
      <w:hyperlink r:id="rId17">
        <w:r w:rsidDel="00000000" w:rsidR="00000000" w:rsidRPr="00000000">
          <w:rPr>
            <w:rtl w:val="0"/>
          </w:rPr>
          <w:t xml:space="preserve">(14)</w:t>
        </w:r>
      </w:hyperlink>
      <w:r w:rsidDel="00000000" w:rsidR="00000000" w:rsidRPr="00000000">
        <w:rPr>
          <w:rtl w:val="0"/>
        </w:rPr>
        <w:t xml:space="preserve">. Decreases in decomposition have been attributed to decreases in microbial biomass </w:t>
      </w:r>
      <w:hyperlink r:id="rId18">
        <w:r w:rsidDel="00000000" w:rsidR="00000000" w:rsidRPr="00000000">
          <w:rPr>
            <w:rtl w:val="0"/>
          </w:rPr>
          <w:t xml:space="preserve">(13)</w:t>
        </w:r>
      </w:hyperlink>
      <w:r w:rsidDel="00000000" w:rsidR="00000000" w:rsidRPr="00000000">
        <w:rPr>
          <w:rtl w:val="0"/>
        </w:rPr>
        <w:t xml:space="preserve"> and the efficiency of extracellular enzymes </w:t>
      </w:r>
      <w:hyperlink r:id="rId19">
        <w:r w:rsidDel="00000000" w:rsidR="00000000" w:rsidRPr="00000000">
          <w:rPr>
            <w:rtl w:val="0"/>
          </w:rPr>
          <w:t xml:space="preserve">(15)</w:t>
        </w:r>
      </w:hyperlink>
      <w:r w:rsidDel="00000000" w:rsidR="00000000" w:rsidRPr="00000000">
        <w:rPr>
          <w:rtl w:val="0"/>
        </w:rPr>
        <w:t xml:space="preserve">. While drought shifted the overall microbial community composition of an oak forest towards fungal dominance, drought increased both bacterial and fungal abundance in a mixed pine-oak forest such that fungal:bacterial ratios remain unchanged </w:t>
      </w:r>
      <w:hyperlink r:id="rId20">
        <w:r w:rsidDel="00000000" w:rsidR="00000000" w:rsidRPr="00000000">
          <w:rPr>
            <w:rtl w:val="0"/>
          </w:rPr>
          <w:t xml:space="preserve">(14)</w:t>
        </w:r>
      </w:hyperlink>
      <w:r w:rsidDel="00000000" w:rsidR="00000000" w:rsidRPr="00000000">
        <w:rPr>
          <w:rtl w:val="0"/>
        </w:rPr>
        <w:t xml:space="preserve">. Drought can also shift investment in microbial community traits</w:t>
      </w:r>
      <w:r w:rsidDel="00000000" w:rsidR="00000000" w:rsidRPr="00000000">
        <w:rPr>
          <w:rtl w:val="0"/>
        </w:rPr>
        <w:t xml:space="preserve">. Drought induced a shift in resources from growth to stress tolerance in an exotic grassland, although this shift was not observed in the shrub ecosystem at the same site </w:t>
      </w:r>
      <w:hyperlink r:id="rId21">
        <w:r w:rsidDel="00000000" w:rsidR="00000000" w:rsidRPr="00000000">
          <w:rPr>
            <w:rtl w:val="0"/>
          </w:rPr>
          <w:t xml:space="preserve">(8)</w:t>
        </w:r>
      </w:hyperlink>
      <w:r w:rsidDel="00000000" w:rsidR="00000000" w:rsidRPr="00000000">
        <w:rPr>
          <w:rtl w:val="0"/>
        </w:rPr>
        <w:t xml:space="preserve">.</w:t>
      </w:r>
    </w:p>
    <w:p w:rsidR="00000000" w:rsidDel="00000000" w:rsidP="00000000" w:rsidRDefault="00000000" w:rsidRPr="00000000" w14:paraId="0000001B">
      <w:pPr>
        <w:ind w:firstLine="720"/>
        <w:rPr/>
      </w:pPr>
      <w:r w:rsidDel="00000000" w:rsidR="00000000" w:rsidRPr="00000000">
        <w:rPr>
          <w:rtl w:val="0"/>
        </w:rPr>
        <w:t xml:space="preserve">Litter chemistry had previously been shown to be a major control on decomposition </w:t>
      </w:r>
      <w:hyperlink r:id="rId22">
        <w:r w:rsidDel="00000000" w:rsidR="00000000" w:rsidRPr="00000000">
          <w:rPr>
            <w:rtl w:val="0"/>
          </w:rPr>
          <w:t xml:space="preserve">(16–18)</w:t>
        </w:r>
      </w:hyperlink>
      <w:r w:rsidDel="00000000" w:rsidR="00000000" w:rsidRPr="00000000">
        <w:rPr>
          <w:rtl w:val="0"/>
        </w:rPr>
        <w:t xml:space="preserve">, including decomposition in grasslands </w:t>
      </w:r>
      <w:hyperlink r:id="rId23">
        <w:r w:rsidDel="00000000" w:rsidR="00000000" w:rsidRPr="00000000">
          <w:rPr>
            <w:rtl w:val="0"/>
          </w:rPr>
          <w:t xml:space="preserve">(19)</w:t>
        </w:r>
      </w:hyperlink>
      <w:r w:rsidDel="00000000" w:rsidR="00000000" w:rsidRPr="00000000">
        <w:rPr>
          <w:rtl w:val="0"/>
        </w:rPr>
        <w:t xml:space="preserve">. Drought had been shown to alter litter chemistry </w:t>
      </w:r>
      <w:hyperlink r:id="rId24">
        <w:r w:rsidDel="00000000" w:rsidR="00000000" w:rsidRPr="00000000">
          <w:rPr>
            <w:rtl w:val="0"/>
          </w:rPr>
          <w:t xml:space="preserve">(13, 20–22)</w:t>
        </w:r>
      </w:hyperlink>
      <w:r w:rsidDel="00000000" w:rsidR="00000000" w:rsidRPr="00000000">
        <w:rPr>
          <w:rtl w:val="0"/>
        </w:rPr>
        <w:t xml:space="preserve"> through changes in plant physiology </w:t>
      </w:r>
      <w:hyperlink r:id="rId25">
        <w:r w:rsidDel="00000000" w:rsidR="00000000" w:rsidRPr="00000000">
          <w:rPr>
            <w:rtl w:val="0"/>
          </w:rPr>
          <w:t xml:space="preserve">(21, 22)</w:t>
        </w:r>
      </w:hyperlink>
      <w:r w:rsidDel="00000000" w:rsidR="00000000" w:rsidRPr="00000000">
        <w:rPr>
          <w:rtl w:val="0"/>
        </w:rPr>
        <w:t xml:space="preserve"> and changes in plant community composition </w:t>
      </w:r>
      <w:hyperlink r:id="rId26">
        <w:r w:rsidDel="00000000" w:rsidR="00000000" w:rsidRPr="00000000">
          <w:rPr>
            <w:rtl w:val="0"/>
          </w:rPr>
          <w:t xml:space="preserve">(23, 24)</w:t>
        </w:r>
      </w:hyperlink>
      <w:r w:rsidDel="00000000" w:rsidR="00000000" w:rsidRPr="00000000">
        <w:rPr>
          <w:rtl w:val="0"/>
        </w:rPr>
        <w:t xml:space="preserve">. These changes in litter chemistry had, in turn, affected the microbial community, altering microbial community composition </w:t>
      </w:r>
      <w:hyperlink r:id="rId27">
        <w:r w:rsidDel="00000000" w:rsidR="00000000" w:rsidRPr="00000000">
          <w:rPr>
            <w:rtl w:val="0"/>
          </w:rPr>
          <w:t xml:space="preserve">(25)</w:t>
        </w:r>
      </w:hyperlink>
      <w:r w:rsidDel="00000000" w:rsidR="00000000" w:rsidRPr="00000000">
        <w:rPr>
          <w:rtl w:val="0"/>
        </w:rPr>
        <w:t xml:space="preserve"> by decreasing bacterial abundance </w:t>
      </w:r>
      <w:hyperlink r:id="rId28">
        <w:r w:rsidDel="00000000" w:rsidR="00000000" w:rsidRPr="00000000">
          <w:rPr>
            <w:rtl w:val="0"/>
          </w:rPr>
          <w:t xml:space="preserve">(13)</w:t>
        </w:r>
      </w:hyperlink>
      <w:r w:rsidDel="00000000" w:rsidR="00000000" w:rsidRPr="00000000">
        <w:rPr>
          <w:rtl w:val="0"/>
        </w:rPr>
        <w:t xml:space="preserve">, and decreasing investment in extracellular enzyme activity by decreasing proportions of certain litter substrates </w:t>
      </w:r>
      <w:hyperlink r:id="rId29">
        <w:r w:rsidDel="00000000" w:rsidR="00000000" w:rsidRPr="00000000">
          <w:rPr>
            <w:rtl w:val="0"/>
          </w:rPr>
          <w:t xml:space="preserve">(15)</w:t>
        </w:r>
      </w:hyperlink>
      <w:r w:rsidDel="00000000" w:rsidR="00000000" w:rsidRPr="00000000">
        <w:rPr>
          <w:rtl w:val="0"/>
        </w:rPr>
        <w:t xml:space="preserve">. </w:t>
      </w:r>
      <w:r w:rsidDel="00000000" w:rsidR="00000000" w:rsidRPr="00000000">
        <w:rPr>
          <w:rtl w:val="0"/>
        </w:rPr>
        <w:t xml:space="preserve">Therefore, drought can exert complex direct and indirect effects on litter decomposition, and how these effects interact still remain understudied </w:t>
      </w:r>
      <w:hyperlink r:id="rId30">
        <w:r w:rsidDel="00000000" w:rsidR="00000000" w:rsidRPr="00000000">
          <w:rPr>
            <w:rtl w:val="0"/>
          </w:rPr>
          <w:t xml:space="preserve">(7)</w:t>
        </w:r>
      </w:hyperlink>
      <w:r w:rsidDel="00000000" w:rsidR="00000000" w:rsidRPr="00000000">
        <w:rPr>
          <w:rtl w:val="0"/>
        </w:rPr>
        <w:t xml:space="preserve">.</w:t>
      </w:r>
    </w:p>
    <w:p w:rsidR="00000000" w:rsidDel="00000000" w:rsidP="00000000" w:rsidRDefault="00000000" w:rsidRPr="00000000" w14:paraId="0000001C">
      <w:pPr>
        <w:ind w:firstLine="720"/>
        <w:rPr/>
      </w:pPr>
      <w:r w:rsidDel="00000000" w:rsidR="00000000" w:rsidRPr="00000000">
        <w:rPr>
          <w:rtl w:val="0"/>
        </w:rPr>
        <w:t xml:space="preserve">Here we investigate the direct and </w:t>
      </w:r>
      <w:r w:rsidDel="00000000" w:rsidR="00000000" w:rsidRPr="00000000">
        <w:rPr>
          <w:rtl w:val="0"/>
        </w:rPr>
        <w:t xml:space="preserve">indirect</w:t>
      </w:r>
      <w:r w:rsidDel="00000000" w:rsidR="00000000" w:rsidRPr="00000000">
        <w:rPr>
          <w:rtl w:val="0"/>
        </w:rPr>
        <w:t xml:space="preserve"> effects of a decade-long drought, their interactions, and impacts on the decomposition traits of microbial communities in a field litter bag experiment </w:t>
      </w:r>
      <w:r w:rsidDel="00000000" w:rsidR="00000000" w:rsidRPr="00000000">
        <w:rPr>
          <w:rtl w:val="0"/>
        </w:rPr>
        <w:t xml:space="preserve">in a semi-arid climate in southern California. We used </w:t>
      </w:r>
      <w:r w:rsidDel="00000000" w:rsidR="00000000" w:rsidRPr="00000000">
        <w:rPr>
          <w:rtl w:val="0"/>
        </w:rPr>
        <w:t xml:space="preserve">four distinct litter </w:t>
      </w:r>
      <w:r w:rsidDel="00000000" w:rsidR="00000000" w:rsidRPr="00000000">
        <w:rPr>
          <w:rtl w:val="0"/>
        </w:rPr>
        <w:t xml:space="preserve">types: grass</w:t>
      </w:r>
      <w:r w:rsidDel="00000000" w:rsidR="00000000" w:rsidRPr="00000000">
        <w:rPr>
          <w:rtl w:val="0"/>
        </w:rPr>
        <w:t xml:space="preserve"> and shrub each under </w:t>
      </w:r>
      <w:r w:rsidDel="00000000" w:rsidR="00000000" w:rsidRPr="00000000">
        <w:rPr>
          <w:rtl w:val="0"/>
        </w:rPr>
        <w:t xml:space="preserve">ambient</w:t>
      </w:r>
      <w:r w:rsidDel="00000000" w:rsidR="00000000" w:rsidRPr="00000000">
        <w:rPr>
          <w:rtl w:val="0"/>
        </w:rPr>
        <w:t xml:space="preserve"> and reduced precipitation for 10 years. We hypothesised that a microbial community’s investment in resource acquisition traits is influenced by the vegetation community and the corresponding litter chemistry. We further hypothesised that shrub litter communities will possess higher abundance of genes for </w:t>
      </w:r>
      <w:r w:rsidDel="00000000" w:rsidR="00000000" w:rsidRPr="00000000">
        <w:rPr>
          <w:rtl w:val="0"/>
        </w:rPr>
        <w:t xml:space="preserve">degradation</w:t>
      </w:r>
      <w:r w:rsidDel="00000000" w:rsidR="00000000" w:rsidRPr="00000000">
        <w:rPr>
          <w:rtl w:val="0"/>
        </w:rPr>
        <w:t xml:space="preserve"> of complex substrates reflecting the higher </w:t>
      </w:r>
      <w:r w:rsidDel="00000000" w:rsidR="00000000" w:rsidRPr="00000000">
        <w:rPr>
          <w:rtl w:val="0"/>
        </w:rPr>
        <w:t xml:space="preserve">recalcitrance</w:t>
      </w:r>
      <w:r w:rsidDel="00000000" w:rsidR="00000000" w:rsidRPr="00000000">
        <w:rPr>
          <w:rtl w:val="0"/>
        </w:rPr>
        <w:t xml:space="preserve"> of shrub compared to grass litter; and </w:t>
      </w:r>
      <w:r w:rsidDel="00000000" w:rsidR="00000000" w:rsidRPr="00000000">
        <w:rPr>
          <w:rtl w:val="0"/>
        </w:rPr>
        <w:t xml:space="preserve">similar</w:t>
      </w:r>
      <w:r w:rsidDel="00000000" w:rsidR="00000000" w:rsidRPr="00000000">
        <w:rPr>
          <w:rtl w:val="0"/>
        </w:rPr>
        <w:t xml:space="preserve"> higher abundance of genes for </w:t>
      </w:r>
      <w:r w:rsidDel="00000000" w:rsidR="00000000" w:rsidRPr="00000000">
        <w:rPr>
          <w:rtl w:val="0"/>
        </w:rPr>
        <w:t xml:space="preserve">degradation of complex substrates in litter from drought treatments relative to the control due to drought-induced changes in plant community composition and physiology.</w:t>
      </w:r>
      <w:r w:rsidDel="00000000" w:rsidR="00000000" w:rsidRPr="00000000">
        <w:rPr>
          <w:rtl w:val="0"/>
        </w:rPr>
        <w:t xml:space="preserve"> We tested these hypotheses using </w:t>
      </w:r>
      <w:r w:rsidDel="00000000" w:rsidR="00000000" w:rsidRPr="00000000">
        <w:rPr>
          <w:rtl w:val="0"/>
        </w:rPr>
        <w:t xml:space="preserve">shotgun metagenomics, extracellular enzyme assays, and Fourier Transform Infrared Spectroscopy (FTIR)</w:t>
      </w:r>
      <w:r w:rsidDel="00000000" w:rsidR="00000000" w:rsidRPr="00000000">
        <w:rPr>
          <w:rtl w:val="0"/>
        </w:rPr>
        <w:t xml:space="preserve">. Based on our hypotheses, drought can indirectly affect resource acquisition traits by altering litter chemistry. Drought can decrease or increase certain resource acquisition trait values if proportions of their putative substrates decrease </w:t>
      </w:r>
      <w:r w:rsidDel="00000000" w:rsidR="00000000" w:rsidRPr="00000000">
        <w:rPr>
          <w:rtl w:val="0"/>
        </w:rPr>
        <w:t xml:space="preserve">or increase</w:t>
      </w:r>
      <w:r w:rsidDel="00000000" w:rsidR="00000000" w:rsidRPr="00000000">
        <w:rPr>
          <w:rtl w:val="0"/>
        </w:rPr>
        <w:t xml:space="preserve"> under drought </w:t>
      </w:r>
      <w:hyperlink r:id="rId31">
        <w:r w:rsidDel="00000000" w:rsidR="00000000" w:rsidRPr="00000000">
          <w:rPr>
            <w:rtl w:val="0"/>
          </w:rPr>
          <w:t xml:space="preserve">(15)</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D">
      <w:pPr>
        <w:pStyle w:val="Heading1"/>
        <w:rPr/>
      </w:pPr>
      <w:bookmarkStart w:colFirst="0" w:colLast="0" w:name="_405bnndi0oyj" w:id="2"/>
      <w:bookmarkEnd w:id="2"/>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1E">
      <w:pPr>
        <w:pStyle w:val="Heading2"/>
        <w:rPr/>
      </w:pPr>
      <w:bookmarkStart w:colFirst="0" w:colLast="0" w:name="_cqwrnapy469r" w:id="3"/>
      <w:bookmarkEnd w:id="3"/>
      <w:r w:rsidDel="00000000" w:rsidR="00000000" w:rsidRPr="00000000">
        <w:rPr>
          <w:rtl w:val="0"/>
        </w:rPr>
        <w:t xml:space="preserve">Field Experiment Description</w:t>
      </w:r>
    </w:p>
    <w:p w:rsidR="00000000" w:rsidDel="00000000" w:rsidP="00000000" w:rsidRDefault="00000000" w:rsidRPr="00000000" w14:paraId="0000001F">
      <w:pPr>
        <w:ind w:firstLine="720"/>
        <w:rPr/>
      </w:pPr>
      <w:r w:rsidDel="00000000" w:rsidR="00000000" w:rsidRPr="00000000">
        <w:rPr>
          <w:rtl w:val="0"/>
        </w:rPr>
        <w:t xml:space="preserve">The study took place at the Loma Ridge Global Change Experiment (33°44’N, 117°42’W, 365 m elevation) near Irvine, California, USA. The climate is Mediterranean with a cool rainy season from November to April and a warm dry season from May to October of each year. The mean annual temperature is 17°C and the mean annual precipitation is 325 mm </w:t>
      </w:r>
      <w:hyperlink r:id="rId32">
        <w:r w:rsidDel="00000000" w:rsidR="00000000" w:rsidRPr="00000000">
          <w:rPr>
            <w:rtl w:val="0"/>
          </w:rPr>
          <w:t xml:space="preserve">(13)</w:t>
        </w:r>
      </w:hyperlink>
      <w:r w:rsidDel="00000000" w:rsidR="00000000" w:rsidRPr="00000000">
        <w:rPr>
          <w:rtl w:val="0"/>
        </w:rPr>
        <w:t xml:space="preserve">. The site has plots located in two vegetation communities – coastal sage scrub (shrub) and an exotic grassland – and each plot is subjected to </w:t>
      </w:r>
      <w:commentRangeStart w:id="0"/>
      <w:r w:rsidDel="00000000" w:rsidR="00000000" w:rsidRPr="00000000">
        <w:rPr>
          <w:rtl w:val="0"/>
        </w:rPr>
        <w:t xml:space="preserve">one of three</w:t>
      </w:r>
      <w:commentRangeEnd w:id="0"/>
      <w:r w:rsidDel="00000000" w:rsidR="00000000" w:rsidRPr="00000000">
        <w:commentReference w:id="0"/>
      </w:r>
      <w:r w:rsidDel="00000000" w:rsidR="00000000" w:rsidRPr="00000000">
        <w:rPr>
          <w:rtl w:val="0"/>
        </w:rPr>
        <w:t xml:space="preserve"> precipitation treatments – drought, control, and added precipitation – and one of two nitrogen treatments – control and added nitrogen </w:t>
      </w:r>
      <w:hyperlink r:id="rId33">
        <w:r w:rsidDel="00000000" w:rsidR="00000000" w:rsidRPr="00000000">
          <w:rPr>
            <w:rtl w:val="0"/>
          </w:rPr>
          <w:t xml:space="preserve">(24)</w:t>
        </w:r>
      </w:hyperlink>
      <w:r w:rsidDel="00000000" w:rsidR="00000000" w:rsidRPr="00000000">
        <w:rPr>
          <w:rtl w:val="0"/>
        </w:rPr>
        <w:t xml:space="preserve">. This study used plots of either vegetation types subjected to only the control nitrogen treatment and only the control and drought precipitation treatments. This leads to four treatment combinations (2 vegetation communities x 2 precipitation treatments). Each treatment combination has four replicate </w:t>
      </w:r>
      <w:r w:rsidDel="00000000" w:rsidR="00000000" w:rsidRPr="00000000">
        <w:rPr>
          <w:rtl w:val="0"/>
        </w:rPr>
        <w:t xml:space="preserve">plots</w:t>
      </w:r>
      <w:r w:rsidDel="00000000" w:rsidR="00000000" w:rsidRPr="00000000">
        <w:rPr>
          <w:rtl w:val="0"/>
        </w:rPr>
        <w:t xml:space="preserve">, leading to a total of 16 plots being used for this study (4 treatment combinations x 4 replicate plots). Drought plots are covered with clear polyethylene tarps during a subset of winter storms, reducing annual precipitation by ~40% </w:t>
      </w:r>
      <w:hyperlink r:id="rId34">
        <w:r w:rsidDel="00000000" w:rsidR="00000000" w:rsidRPr="00000000">
          <w:rPr>
            <w:rtl w:val="0"/>
          </w:rPr>
          <w:t xml:space="preserve">(13, 24)</w:t>
        </w:r>
      </w:hyperlink>
      <w:r w:rsidDel="00000000" w:rsidR="00000000" w:rsidRPr="00000000">
        <w:rPr>
          <w:rtl w:val="0"/>
        </w:rPr>
        <w:t xml:space="preserve">. Grassland plots (6.7 m x 9.3 m) are dominated by exotic annual grasses of the genera </w:t>
      </w:r>
      <w:r w:rsidDel="00000000" w:rsidR="00000000" w:rsidRPr="00000000">
        <w:rPr>
          <w:i w:val="1"/>
          <w:rtl w:val="0"/>
        </w:rPr>
        <w:t xml:space="preserve">Avena</w:t>
      </w:r>
      <w:r w:rsidDel="00000000" w:rsidR="00000000" w:rsidRPr="00000000">
        <w:rPr>
          <w:rtl w:val="0"/>
        </w:rPr>
        <w:t xml:space="preserve">, </w:t>
      </w:r>
      <w:r w:rsidDel="00000000" w:rsidR="00000000" w:rsidRPr="00000000">
        <w:rPr>
          <w:i w:val="1"/>
          <w:rtl w:val="0"/>
        </w:rPr>
        <w:t xml:space="preserve">Bromus</w:t>
      </w:r>
      <w:r w:rsidDel="00000000" w:rsidR="00000000" w:rsidRPr="00000000">
        <w:rPr>
          <w:rtl w:val="0"/>
        </w:rPr>
        <w:t xml:space="preserve">, </w:t>
      </w:r>
      <w:r w:rsidDel="00000000" w:rsidR="00000000" w:rsidRPr="00000000">
        <w:rPr>
          <w:i w:val="1"/>
          <w:rtl w:val="0"/>
        </w:rPr>
        <w:t xml:space="preserve">Festuca</w:t>
      </w:r>
      <w:r w:rsidDel="00000000" w:rsidR="00000000" w:rsidRPr="00000000">
        <w:rPr>
          <w:rtl w:val="0"/>
        </w:rPr>
        <w:t xml:space="preserve">, and </w:t>
      </w:r>
      <w:r w:rsidDel="00000000" w:rsidR="00000000" w:rsidRPr="00000000">
        <w:rPr>
          <w:i w:val="1"/>
          <w:rtl w:val="0"/>
        </w:rPr>
        <w:t xml:space="preserve">Lolium</w:t>
      </w:r>
      <w:r w:rsidDel="00000000" w:rsidR="00000000" w:rsidRPr="00000000">
        <w:rPr>
          <w:rtl w:val="0"/>
        </w:rPr>
        <w:t xml:space="preserve">, forbs of the genera </w:t>
      </w:r>
      <w:r w:rsidDel="00000000" w:rsidR="00000000" w:rsidRPr="00000000">
        <w:rPr>
          <w:i w:val="1"/>
          <w:rtl w:val="0"/>
        </w:rPr>
        <w:t xml:space="preserve">Erodium</w:t>
      </w:r>
      <w:r w:rsidDel="00000000" w:rsidR="00000000" w:rsidRPr="00000000">
        <w:rPr>
          <w:rtl w:val="0"/>
        </w:rPr>
        <w:t xml:space="preserve"> and </w:t>
      </w:r>
      <w:r w:rsidDel="00000000" w:rsidR="00000000" w:rsidRPr="00000000">
        <w:rPr>
          <w:i w:val="1"/>
          <w:rtl w:val="0"/>
        </w:rPr>
        <w:t xml:space="preserve">Lupinus</w:t>
      </w:r>
      <w:r w:rsidDel="00000000" w:rsidR="00000000" w:rsidRPr="00000000">
        <w:rPr>
          <w:rtl w:val="0"/>
        </w:rPr>
        <w:t xml:space="preserve">, and the native perennial grass </w:t>
      </w:r>
      <w:r w:rsidDel="00000000" w:rsidR="00000000" w:rsidRPr="00000000">
        <w:rPr>
          <w:i w:val="1"/>
          <w:rtl w:val="0"/>
        </w:rPr>
        <w:t xml:space="preserve">Stipa pulchra</w:t>
      </w:r>
      <w:r w:rsidDel="00000000" w:rsidR="00000000" w:rsidRPr="00000000">
        <w:rPr>
          <w:rtl w:val="0"/>
        </w:rPr>
        <w:t xml:space="preserve"> </w:t>
      </w:r>
      <w:hyperlink r:id="rId35">
        <w:r w:rsidDel="00000000" w:rsidR="00000000" w:rsidRPr="00000000">
          <w:rPr>
            <w:rtl w:val="0"/>
          </w:rPr>
          <w:t xml:space="preserve">(8, 26)</w:t>
        </w:r>
      </w:hyperlink>
      <w:r w:rsidDel="00000000" w:rsidR="00000000" w:rsidRPr="00000000">
        <w:rPr>
          <w:rtl w:val="0"/>
        </w:rPr>
        <w:t xml:space="preserve">. Shrub plots (18.3 m x 12.2 m) are dominated by </w:t>
      </w:r>
      <w:r w:rsidDel="00000000" w:rsidR="00000000" w:rsidRPr="00000000">
        <w:rPr>
          <w:i w:val="1"/>
          <w:rtl w:val="0"/>
        </w:rPr>
        <w:t xml:space="preserve">Salvia mellifera</w:t>
      </w:r>
      <w:r w:rsidDel="00000000" w:rsidR="00000000" w:rsidRPr="00000000">
        <w:rPr>
          <w:rtl w:val="0"/>
        </w:rPr>
        <w:t xml:space="preserve">, </w:t>
      </w:r>
      <w:r w:rsidDel="00000000" w:rsidR="00000000" w:rsidRPr="00000000">
        <w:rPr>
          <w:i w:val="1"/>
          <w:rtl w:val="0"/>
        </w:rPr>
        <w:t xml:space="preserve">Artemisia californica</w:t>
      </w:r>
      <w:r w:rsidDel="00000000" w:rsidR="00000000" w:rsidRPr="00000000">
        <w:rPr>
          <w:rtl w:val="0"/>
        </w:rPr>
        <w:t xml:space="preserve">, and </w:t>
      </w:r>
      <w:r w:rsidDel="00000000" w:rsidR="00000000" w:rsidRPr="00000000">
        <w:rPr>
          <w:i w:val="1"/>
          <w:rtl w:val="0"/>
        </w:rPr>
        <w:t xml:space="preserve">Malosma laurina</w:t>
      </w:r>
      <w:r w:rsidDel="00000000" w:rsidR="00000000" w:rsidRPr="00000000">
        <w:rPr>
          <w:rtl w:val="0"/>
        </w:rPr>
        <w:t xml:space="preserve"> </w:t>
      </w:r>
      <w:hyperlink r:id="rId36">
        <w:r w:rsidDel="00000000" w:rsidR="00000000" w:rsidRPr="00000000">
          <w:rPr>
            <w:rtl w:val="0"/>
          </w:rPr>
          <w:t xml:space="preserve">(8)</w:t>
        </w:r>
      </w:hyperlink>
      <w:r w:rsidDel="00000000" w:rsidR="00000000" w:rsidRPr="00000000">
        <w:rPr>
          <w:rtl w:val="0"/>
        </w:rPr>
        <w:t xml:space="preserve">.</w:t>
      </w:r>
    </w:p>
    <w:p w:rsidR="00000000" w:rsidDel="00000000" w:rsidP="00000000" w:rsidRDefault="00000000" w:rsidRPr="00000000" w14:paraId="00000020">
      <w:pPr>
        <w:pStyle w:val="Heading2"/>
        <w:rPr/>
      </w:pPr>
      <w:bookmarkStart w:colFirst="0" w:colLast="0" w:name="_rctqvscv2sa5" w:id="4"/>
      <w:bookmarkEnd w:id="4"/>
      <w:r w:rsidDel="00000000" w:rsidR="00000000" w:rsidRPr="00000000">
        <w:rPr>
          <w:rtl w:val="0"/>
        </w:rPr>
        <w:t xml:space="preserve">Experimental Design</w:t>
      </w:r>
    </w:p>
    <w:p w:rsidR="00000000" w:rsidDel="00000000" w:rsidP="00000000" w:rsidRDefault="00000000" w:rsidRPr="00000000" w14:paraId="00000021">
      <w:pPr>
        <w:ind w:firstLine="720"/>
        <w:rPr/>
      </w:pPr>
      <w:r w:rsidDel="00000000" w:rsidR="00000000" w:rsidRPr="00000000">
        <w:rPr>
          <w:rtl w:val="0"/>
        </w:rPr>
        <w:t xml:space="preserve">We </w:t>
      </w:r>
      <w:r w:rsidDel="00000000" w:rsidR="00000000" w:rsidRPr="00000000">
        <w:rPr>
          <w:rtl w:val="0"/>
        </w:rPr>
        <w:t xml:space="preserve">performed</w:t>
      </w:r>
      <w:r w:rsidDel="00000000" w:rsidR="00000000" w:rsidRPr="00000000">
        <w:rPr>
          <w:rtl w:val="0"/>
        </w:rPr>
        <w:t xml:space="preserve"> a litter </w:t>
      </w:r>
      <w:r w:rsidDel="00000000" w:rsidR="00000000" w:rsidRPr="00000000">
        <w:rPr>
          <w:rtl w:val="0"/>
        </w:rPr>
        <w:t xml:space="preserve">decomposition</w:t>
      </w:r>
      <w:r w:rsidDel="00000000" w:rsidR="00000000" w:rsidRPr="00000000">
        <w:rPr>
          <w:rtl w:val="0"/>
        </w:rPr>
        <w:t xml:space="preserve"> </w:t>
      </w:r>
      <w:r w:rsidDel="00000000" w:rsidR="00000000" w:rsidRPr="00000000">
        <w:rPr>
          <w:rtl w:val="0"/>
        </w:rPr>
        <w:t xml:space="preserve">experiment</w:t>
      </w:r>
      <w:r w:rsidDel="00000000" w:rsidR="00000000" w:rsidRPr="00000000">
        <w:rPr>
          <w:rtl w:val="0"/>
        </w:rPr>
        <w:t xml:space="preserve"> at the field site with continued precipitation </w:t>
      </w:r>
      <w:r w:rsidDel="00000000" w:rsidR="00000000" w:rsidRPr="00000000">
        <w:rPr>
          <w:rtl w:val="0"/>
        </w:rPr>
        <w:t xml:space="preserve">treatment </w:t>
      </w:r>
      <w:hyperlink r:id="rId37">
        <w:r w:rsidDel="00000000" w:rsidR="00000000" w:rsidRPr="00000000">
          <w:rPr>
            <w:rtl w:val="0"/>
          </w:rPr>
          <w:t xml:space="preserve">(27)</w:t>
        </w:r>
      </w:hyperlink>
      <w:r w:rsidDel="00000000" w:rsidR="00000000" w:rsidRPr="00000000">
        <w:rPr>
          <w:rtl w:val="0"/>
        </w:rPr>
        <w:t xml:space="preserve">. Leaf litter was sampled on August 30, 2017 from all four replicate plots within each treatment combination. We only sampled litter from species that are representative of each community (i.e. only litter from shrub species were sampled from shrub plots of both precipitation treatments and vice versa for grassland litter). Litter from all plots within each treatment combination was combined and mixed by hand while keeping treatment combinations separate from each other. We then made litter bags from 1 mm window mesh and filled each bag with 6 g litter from one treatment combination. Litter bags were deployed on September 12, 2017 and were collected from each plot over four time points. In total, this study deployed 64 litter bags (16 plots x 4 time points), with 16 litter bags (one litter bag from each plot) being collected at each time point for laboratory analysis. We collected litter bags on November 30, 2017 (T1), April 11, 2018 (T2), November 2018 (T3), and February 2019 (T4). An </w:t>
      </w:r>
      <w:r w:rsidDel="00000000" w:rsidR="00000000" w:rsidRPr="00000000">
        <w:rPr>
          <w:rtl w:val="0"/>
        </w:rPr>
        <w:t xml:space="preserve">aliquot</w:t>
      </w:r>
      <w:r w:rsidDel="00000000" w:rsidR="00000000" w:rsidRPr="00000000">
        <w:rPr>
          <w:rtl w:val="0"/>
        </w:rPr>
        <w:t xml:space="preserve"> of the sampled litter was </w:t>
      </w:r>
      <w:commentRangeStart w:id="1"/>
      <w:commentRangeStart w:id="2"/>
      <w:commentRangeStart w:id="3"/>
      <w:r w:rsidDel="00000000" w:rsidR="00000000" w:rsidRPr="00000000">
        <w:rPr>
          <w:rtl w:val="0"/>
        </w:rPr>
        <w:t xml:space="preserve">ground in a coffee mixer</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(a quick whirl for 5 s) to create a coarse powder which was used for subsequent </w:t>
      </w:r>
      <w:r w:rsidDel="00000000" w:rsidR="00000000" w:rsidRPr="00000000">
        <w:rPr>
          <w:rtl w:val="0"/>
        </w:rPr>
        <w:t xml:space="preserve">analyses</w:t>
      </w:r>
      <w:r w:rsidDel="00000000" w:rsidR="00000000" w:rsidRPr="00000000">
        <w:rPr>
          <w:rtl w:val="0"/>
        </w:rPr>
        <w:t xml:space="preserve">.</w:t>
      </w:r>
    </w:p>
    <w:p w:rsidR="00000000" w:rsidDel="00000000" w:rsidP="00000000" w:rsidRDefault="00000000" w:rsidRPr="00000000" w14:paraId="00000022">
      <w:pPr>
        <w:pStyle w:val="Heading2"/>
        <w:rPr/>
      </w:pPr>
      <w:bookmarkStart w:colFirst="0" w:colLast="0" w:name="_e1twb8337mxt" w:id="5"/>
      <w:bookmarkEnd w:id="5"/>
      <w:r w:rsidDel="00000000" w:rsidR="00000000" w:rsidRPr="00000000">
        <w:rPr>
          <w:rtl w:val="0"/>
        </w:rPr>
        <w:t xml:space="preserve">Litter Chemistry</w:t>
      </w:r>
    </w:p>
    <w:p w:rsidR="00000000" w:rsidDel="00000000" w:rsidP="00000000" w:rsidRDefault="00000000" w:rsidRPr="00000000" w14:paraId="00000023">
      <w:pPr>
        <w:rPr/>
      </w:pPr>
      <w:r w:rsidDel="00000000" w:rsidR="00000000" w:rsidRPr="00000000">
        <w:rPr>
          <w:rtl w:val="0"/>
        </w:rPr>
        <w:t xml:space="preserve">​​</w:t>
        <w:tab/>
        <w:t xml:space="preserve">The chemical composition of the plant litter organic matter was measured using Attenuated Total Reflection-Fourier Transform Infrared (ATR-FTIR) spectroscopy. The ground litter samples were gently pressed down on a clean surface of the germanium crystal in an ATR configuration (Smart Orbit; Thermo Fisher Scientific). Infrared light beamed from the interferometer (Nexus 870; Nicolet) was focused onto the interface between the sample and the top surface of the crystal through the lower facet. The sample spectrum was recorded with a spectral resolution of 4 cm</w:t>
      </w:r>
      <w:r w:rsidDel="00000000" w:rsidR="00000000" w:rsidRPr="00000000">
        <w:rPr>
          <w:vertAlign w:val="superscript"/>
          <w:rtl w:val="0"/>
        </w:rPr>
        <w:t xml:space="preserve">-1</w:t>
      </w:r>
      <w:r w:rsidDel="00000000" w:rsidR="00000000" w:rsidRPr="00000000">
        <w:rPr>
          <w:rtl w:val="0"/>
        </w:rPr>
        <w:t xml:space="preserve"> over the infrared range (4,000-600 cm</w:t>
      </w:r>
      <w:r w:rsidDel="00000000" w:rsidR="00000000" w:rsidRPr="00000000">
        <w:rPr>
          <w:vertAlign w:val="superscript"/>
          <w:rtl w:val="0"/>
        </w:rPr>
        <w:t xml:space="preserve">-1</w:t>
      </w:r>
      <w:r w:rsidDel="00000000" w:rsidR="00000000" w:rsidRPr="00000000">
        <w:rPr>
          <w:rtl w:val="0"/>
        </w:rPr>
        <w:t xml:space="preserve">). Data was sum-normalized before analysis. Compositional differences along the entire spectrum were studied using principal component analysis (PCA) and non-metric multidimensional scaling (NMDS) in R using the </w:t>
      </w:r>
      <w:r w:rsidDel="00000000" w:rsidR="00000000" w:rsidRPr="00000000">
        <w:rPr>
          <w:rtl w:val="0"/>
        </w:rPr>
        <w:t xml:space="preserve">vegan</w:t>
      </w:r>
      <w:r w:rsidDel="00000000" w:rsidR="00000000" w:rsidRPr="00000000">
        <w:rPr>
          <w:rtl w:val="0"/>
        </w:rPr>
        <w:t xml:space="preserve"> package </w:t>
      </w:r>
      <w:hyperlink r:id="rId38">
        <w:r w:rsidDel="00000000" w:rsidR="00000000" w:rsidRPr="00000000">
          <w:rPr>
            <w:rtl w:val="0"/>
          </w:rPr>
          <w:t xml:space="preserve">(28)</w:t>
        </w:r>
      </w:hyperlink>
      <w:r w:rsidDel="00000000" w:rsidR="00000000" w:rsidRPr="00000000">
        <w:rPr>
          <w:rtl w:val="0"/>
        </w:rPr>
        <w:t xml:space="preserve"> with visualisations created using </w:t>
      </w:r>
      <w:r w:rsidDel="00000000" w:rsidR="00000000" w:rsidRPr="00000000">
        <w:rPr>
          <w:rtl w:val="0"/>
        </w:rPr>
        <w:t xml:space="preserve">ggplot2</w:t>
      </w:r>
      <w:r w:rsidDel="00000000" w:rsidR="00000000" w:rsidRPr="00000000">
        <w:rPr>
          <w:rtl w:val="0"/>
        </w:rPr>
        <w:t xml:space="preserve"> </w:t>
      </w:r>
      <w:hyperlink r:id="rId39">
        <w:r w:rsidDel="00000000" w:rsidR="00000000" w:rsidRPr="00000000">
          <w:rPr>
            <w:rtl w:val="0"/>
          </w:rPr>
          <w:t xml:space="preserve">(29)</w:t>
        </w:r>
      </w:hyperlink>
      <w:r w:rsidDel="00000000" w:rsidR="00000000" w:rsidRPr="00000000">
        <w:rPr>
          <w:rtl w:val="0"/>
        </w:rPr>
        <w:t xml:space="preserve">. Spectral ranges were assigned to different functional groups for different compound classes quantified as peak area (Table 1)</w:t>
      </w:r>
      <w:del w:author="Brian Chung" w:id="0" w:date="2025-09-06T06:40:34Z">
        <w:r w:rsidDel="00000000" w:rsidR="00000000" w:rsidRPr="00000000">
          <w:rPr>
            <w:rtl w:val="0"/>
          </w:rPr>
          <w:delText xml:space="preserve">: </w:delText>
        </w:r>
        <w:commentRangeStart w:id="4"/>
        <w:r w:rsidDel="00000000" w:rsidR="00000000" w:rsidRPr="00000000">
          <w:rPr>
            <w:rtl w:val="0"/>
          </w:rPr>
          <w:delText xml:space="preserve">1015-970: Carbohydrate 1, ester bonds; 1080-1015: Carbohydrate 2, glycosidic bond; 1160-1100: Carbohydrate 3, ester bonds; 1230-1160: Carbohydrate 4, C-O stretching; 1475-1450: Alkane, C-H bending; 1600-1545: Proteins, amide 2, N-H bending; 1645-1620: Proteins, amide 1, N-H bending; 1750-1700: Lipids, aldehyde or esters with C=O stretching</w:delText>
        </w:r>
      </w:del>
      <w:r w:rsidDel="00000000" w:rsidR="00000000" w:rsidRPr="00000000">
        <w:rPr>
          <w:rtl w:val="0"/>
        </w:rPr>
        <w:t xml:space="preserv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4">
      <w:pPr>
        <w:pStyle w:val="Heading2"/>
        <w:rPr/>
      </w:pPr>
      <w:bookmarkStart w:colFirst="0" w:colLast="0" w:name="_a4uoav5pr5t2" w:id="6"/>
      <w:bookmarkEnd w:id="6"/>
      <w:r w:rsidDel="00000000" w:rsidR="00000000" w:rsidRPr="00000000">
        <w:rPr>
          <w:rtl w:val="0"/>
        </w:rPr>
        <w:t xml:space="preserve">Metagenomics</w:t>
      </w: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t xml:space="preserve">DNA was extracted from a 50-mg aliquot of ground litter from all 64 samples using ZymoBiomics DNA isolations kits (Zymo Research, Irvine, CA, USA) following manufacturer instructions. Sample homogenization was performed by bead beating for 5 min at the maximum speed of 6.0 m/s (FastPrep-24 High Speed Homogenizer, MP Biomedicals, Irvine, CA, USA). Gel electrophoresis, a Qubit fluorometer (LifeTechnologies, Carlsbad, CA, USA), and a Nanodrop 2000 Spectrophotometer (Thermo Scientific, USA) were used to assess the purity and concentration of extracted DNA. Library preparation and metagenomic sequencing were carried out at the University of California Davis Genome Center. We used NovaSeq (Illumina, San Diego, CA, USA) with PE150 sequencing and the default insert size of 250-400 bp. Taxonomic classification up to genus level was performed using a reads-based assessment with RefSeq database (maximum e-value cut-off of 10-5, minimum identity cut-off of 60% and minimum length of sequence alignment of 15 nucleotides) on Metagenomics Rapid Annotation using Subsystems Technology (MG-RAST) server version</w:t>
      </w:r>
      <w:commentRangeStart w:id="5"/>
      <w:r w:rsidDel="00000000" w:rsidR="00000000" w:rsidRPr="00000000">
        <w:rPr>
          <w:rtl w:val="0"/>
        </w:rPr>
        <w:t xml:space="preserve"> 4.0.3</w:t>
      </w:r>
      <w:commentRangeEnd w:id="5"/>
      <w:r w:rsidDel="00000000" w:rsidR="00000000" w:rsidRPr="00000000">
        <w:commentReference w:id="5"/>
      </w:r>
      <w:r w:rsidDel="00000000" w:rsidR="00000000" w:rsidRPr="00000000">
        <w:rPr>
          <w:rtl w:val="0"/>
        </w:rPr>
        <w:t xml:space="preserve"> </w:t>
      </w:r>
      <w:hyperlink r:id="rId40">
        <w:r w:rsidDel="00000000" w:rsidR="00000000" w:rsidRPr="00000000">
          <w:rPr>
            <w:rtl w:val="0"/>
          </w:rPr>
          <w:t xml:space="preserve">(30)</w:t>
        </w:r>
      </w:hyperlink>
      <w:r w:rsidDel="00000000" w:rsidR="00000000" w:rsidRPr="00000000">
        <w:rPr>
          <w:rtl w:val="0"/>
        </w:rPr>
        <w:t xml:space="preserve">. </w:t>
      </w:r>
    </w:p>
    <w:p w:rsidR="00000000" w:rsidDel="00000000" w:rsidP="00000000" w:rsidRDefault="00000000" w:rsidRPr="00000000" w14:paraId="00000026">
      <w:pPr>
        <w:ind w:left="0" w:firstLine="720"/>
        <w:rPr/>
      </w:pPr>
      <w:r w:rsidDel="00000000" w:rsidR="00000000" w:rsidRPr="00000000">
        <w:rPr>
          <w:rtl w:val="0"/>
        </w:rPr>
        <w:t xml:space="preserve">We used Metagenome Orchestra (MAGO) (version V2.2b; 2020-03-08) </w:t>
      </w:r>
      <w:hyperlink r:id="rId41">
        <w:r w:rsidDel="00000000" w:rsidR="00000000" w:rsidRPr="00000000">
          <w:rPr>
            <w:rtl w:val="0"/>
          </w:rPr>
          <w:t xml:space="preserve">(31)</w:t>
        </w:r>
      </w:hyperlink>
      <w:r w:rsidDel="00000000" w:rsidR="00000000" w:rsidRPr="00000000">
        <w:rPr>
          <w:rtl w:val="0"/>
        </w:rPr>
        <w:t xml:space="preserve"> to produce </w:t>
      </w:r>
      <w:commentRangeStart w:id="6"/>
      <w:r w:rsidDel="00000000" w:rsidR="00000000" w:rsidRPr="00000000">
        <w:rPr>
          <w:rtl w:val="0"/>
        </w:rPr>
        <w:t xml:space="preserve">metaSPAdes </w:t>
      </w:r>
      <w:commentRangeEnd w:id="6"/>
      <w:r w:rsidDel="00000000" w:rsidR="00000000" w:rsidRPr="00000000">
        <w:commentReference w:id="6"/>
      </w:r>
      <w:r w:rsidDel="00000000" w:rsidR="00000000" w:rsidRPr="00000000">
        <w:rPr>
          <w:rtl w:val="0"/>
        </w:rPr>
        <w:t xml:space="preserve">(version 3.13.0) </w:t>
      </w:r>
      <w:hyperlink r:id="rId42">
        <w:r w:rsidDel="00000000" w:rsidR="00000000" w:rsidRPr="00000000">
          <w:rPr>
            <w:rtl w:val="0"/>
          </w:rPr>
          <w:t xml:space="preserve">(32, 33)</w:t>
        </w:r>
      </w:hyperlink>
      <w:r w:rsidDel="00000000" w:rsidR="00000000" w:rsidRPr="00000000">
        <w:rPr>
          <w:rtl w:val="0"/>
        </w:rPr>
        <w:t xml:space="preserve"> assemblies for individual samples. Within MAGO, the quality control of the paired-end reads was carried out with fastp (version v0.20.0) </w:t>
      </w:r>
      <w:hyperlink r:id="rId43">
        <w:r w:rsidDel="00000000" w:rsidR="00000000" w:rsidRPr="00000000">
          <w:rPr>
            <w:rtl w:val="0"/>
          </w:rPr>
          <w:t xml:space="preserve">(34)</w:t>
        </w:r>
      </w:hyperlink>
      <w:r w:rsidDel="00000000" w:rsidR="00000000" w:rsidRPr="00000000">
        <w:rPr>
          <w:rtl w:val="0"/>
        </w:rPr>
        <w:t xml:space="preserve"> to keep a Q30 read quality while carrying out adapter trimming. </w:t>
      </w:r>
      <w:commentRangeStart w:id="7"/>
      <w:r w:rsidDel="00000000" w:rsidR="00000000" w:rsidRPr="00000000">
        <w:rPr>
          <w:rtl w:val="0"/>
        </w:rPr>
        <w:t xml:space="preserve">seqtk </w:t>
      </w:r>
      <w:commentRangeEnd w:id="7"/>
      <w:r w:rsidDel="00000000" w:rsidR="00000000" w:rsidRPr="00000000">
        <w:commentReference w:id="7"/>
      </w:r>
      <w:r w:rsidDel="00000000" w:rsidR="00000000" w:rsidRPr="00000000">
        <w:rPr>
          <w:rtl w:val="0"/>
        </w:rPr>
        <w:t xml:space="preserve">(version 1.3-r106) </w:t>
      </w:r>
      <w:hyperlink r:id="rId44">
        <w:r w:rsidDel="00000000" w:rsidR="00000000" w:rsidRPr="00000000">
          <w:rPr>
            <w:rtl w:val="0"/>
          </w:rPr>
          <w:t xml:space="preserve">(35)</w:t>
        </w:r>
      </w:hyperlink>
      <w:r w:rsidDel="00000000" w:rsidR="00000000" w:rsidRPr="00000000">
        <w:rPr>
          <w:rtl w:val="0"/>
        </w:rPr>
        <w:t xml:space="preserve"> was used to remove contigs shorter than 1,000 bp from the metaSPAdes assemblies. Contig-level data was used to assess community-aggregated functional differences across treatments. Prodigal (version 2.6.3) </w:t>
      </w:r>
      <w:hyperlink r:id="rId45">
        <w:r w:rsidDel="00000000" w:rsidR="00000000" w:rsidRPr="00000000">
          <w:rPr>
            <w:rtl w:val="0"/>
          </w:rPr>
          <w:t xml:space="preserve">(36)</w:t>
        </w:r>
      </w:hyperlink>
      <w:r w:rsidDel="00000000" w:rsidR="00000000" w:rsidRPr="00000000">
        <w:rPr>
          <w:rtl w:val="0"/>
        </w:rPr>
        <w:t xml:space="preserve"> was used to carry out gene-calling of metagenomic contigs from the individual sample assemblies which was then queried against the carbohydrate active enzymes (CAZy) database using dbCAN2 (version 2.0.11) </w:t>
      </w:r>
      <w:commentRangeStart w:id="8"/>
      <w:r w:rsidDel="00000000" w:rsidR="00000000" w:rsidRPr="00000000">
        <w:rPr>
          <w:rtl w:val="0"/>
        </w:rPr>
        <w:t xml:space="preserve">(Huang et al., 2018)</w:t>
      </w:r>
      <w:commentRangeEnd w:id="8"/>
      <w:r w:rsidDel="00000000" w:rsidR="00000000" w:rsidRPr="00000000">
        <w:commentReference w:id="8"/>
      </w:r>
      <w:r w:rsidDel="00000000" w:rsidR="00000000" w:rsidRPr="00000000">
        <w:rPr>
          <w:rtl w:val="0"/>
        </w:rPr>
        <w:t xml:space="preserve">. PROKKA (version 1.13.7) </w:t>
      </w:r>
      <w:hyperlink r:id="rId46">
        <w:r w:rsidDel="00000000" w:rsidR="00000000" w:rsidRPr="00000000">
          <w:rPr>
            <w:rtl w:val="0"/>
          </w:rPr>
          <w:t xml:space="preserve">(37)</w:t>
        </w:r>
      </w:hyperlink>
      <w:r w:rsidDel="00000000" w:rsidR="00000000" w:rsidRPr="00000000">
        <w:rPr>
          <w:rtl w:val="0"/>
        </w:rPr>
        <w:t xml:space="preserve"> was run in metagenome mode over the assemblies to generate respective annotations. To produce a community gene abundance table across the treatments, each dataset of quality-controlled paired-end reads was aligned against its respective assembly using </w:t>
      </w:r>
      <w:commentRangeStart w:id="9"/>
      <w:commentRangeStart w:id="10"/>
      <w:r w:rsidDel="00000000" w:rsidR="00000000" w:rsidRPr="00000000">
        <w:rPr>
          <w:rtl w:val="0"/>
        </w:rPr>
        <w:t xml:space="preserve">BWA </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(version 0.7.17-r1188) (Li, 2017). SAMtools (version 1.9) </w:t>
      </w:r>
      <w:hyperlink r:id="rId47">
        <w:r w:rsidDel="00000000" w:rsidR="00000000" w:rsidRPr="00000000">
          <w:rPr>
            <w:rtl w:val="0"/>
          </w:rPr>
          <w:t xml:space="preserve">(38)</w:t>
        </w:r>
      </w:hyperlink>
      <w:r w:rsidDel="00000000" w:rsidR="00000000" w:rsidRPr="00000000">
        <w:rPr>
          <w:rtl w:val="0"/>
        </w:rPr>
        <w:t xml:space="preserve"> was used to convert the alignments to binary format as well as to sort them. HTSeq (version 0.11.2) </w:t>
      </w:r>
      <w:hyperlink r:id="rId48">
        <w:r w:rsidDel="00000000" w:rsidR="00000000" w:rsidRPr="00000000">
          <w:rPr>
            <w:rtl w:val="0"/>
          </w:rPr>
          <w:t xml:space="preserve">(39)</w:t>
        </w:r>
      </w:hyperlink>
      <w:r w:rsidDel="00000000" w:rsidR="00000000" w:rsidRPr="00000000">
        <w:rPr>
          <w:rtl w:val="0"/>
        </w:rPr>
        <w:t xml:space="preserve"> was employed to count the number of reads aligned to the annotated features by PROKKA across each sample. CAZy gene abundances were normalised by total protein-coding genes predicted using Prodigal. Normalisation accounts for variation in sequencing depth and assembly bias to provide absolute count data. CAZyme genes for specific substrates (cellulose, hemicellulose, polysaccharides, lignin, starch, oligosaccharides, peptidoglycan and chitin) were summed to obtain the total gene abundances linked to degradation of the substrates </w:t>
      </w:r>
      <w:hyperlink r:id="rId49">
        <w:r w:rsidDel="00000000" w:rsidR="00000000" w:rsidRPr="00000000">
          <w:rPr>
            <w:rtl w:val="0"/>
          </w:rPr>
          <w:t xml:space="preserve">(40)</w:t>
        </w:r>
      </w:hyperlink>
      <w:r w:rsidDel="00000000" w:rsidR="00000000" w:rsidRPr="00000000">
        <w:rPr>
          <w:rtl w:val="0"/>
        </w:rPr>
        <w:t xml:space="preserve">. V</w:t>
      </w:r>
      <w:r w:rsidDel="00000000" w:rsidR="00000000" w:rsidRPr="00000000">
        <w:rPr>
          <w:rtl w:val="0"/>
        </w:rPr>
        <w:t xml:space="preserve">isualisations were made using </w:t>
      </w:r>
      <w:r w:rsidDel="00000000" w:rsidR="00000000" w:rsidRPr="00000000">
        <w:rPr>
          <w:rtl w:val="0"/>
        </w:rPr>
        <w:t xml:space="preserve">ggplot2</w:t>
      </w:r>
      <w:r w:rsidDel="00000000" w:rsidR="00000000" w:rsidRPr="00000000">
        <w:rPr>
          <w:rtl w:val="0"/>
        </w:rPr>
        <w:t xml:space="preserve"> </w:t>
      </w:r>
      <w:hyperlink r:id="rId50">
        <w:r w:rsidDel="00000000" w:rsidR="00000000" w:rsidRPr="00000000">
          <w:rPr>
            <w:rtl w:val="0"/>
          </w:rPr>
          <w:t xml:space="preserve">(29)</w:t>
        </w:r>
      </w:hyperlink>
      <w:r w:rsidDel="00000000" w:rsidR="00000000" w:rsidRPr="00000000">
        <w:rPr>
          <w:rtl w:val="0"/>
        </w:rPr>
        <w:t xml:space="preserve">.</w:t>
      </w:r>
    </w:p>
    <w:p w:rsidR="00000000" w:rsidDel="00000000" w:rsidP="00000000" w:rsidRDefault="00000000" w:rsidRPr="00000000" w14:paraId="00000027">
      <w:pPr>
        <w:pStyle w:val="Heading2"/>
        <w:rPr/>
      </w:pPr>
      <w:bookmarkStart w:colFirst="0" w:colLast="0" w:name="_sll7d5ijouu1" w:id="7"/>
      <w:bookmarkEnd w:id="7"/>
      <w:r w:rsidDel="00000000" w:rsidR="00000000" w:rsidRPr="00000000">
        <w:rPr>
          <w:rtl w:val="0"/>
        </w:rPr>
        <w:t xml:space="preserve">Extracellular Enzyme </w:t>
      </w:r>
      <w:r w:rsidDel="00000000" w:rsidR="00000000" w:rsidRPr="00000000">
        <w:rPr>
          <w:rtl w:val="0"/>
        </w:rPr>
        <w:t xml:space="preserve">Assays</w:t>
      </w: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We performed extracellular enzyme assays on hydrolytic enzymes (Table 2) using previously reported fluorometric protocols </w:t>
      </w:r>
      <w:hyperlink r:id="rId51">
        <w:r w:rsidDel="00000000" w:rsidR="00000000" w:rsidRPr="00000000">
          <w:rPr>
            <w:rtl w:val="0"/>
          </w:rPr>
          <w:t xml:space="preserve">(41, 42)</w:t>
        </w:r>
      </w:hyperlink>
      <w:r w:rsidDel="00000000" w:rsidR="00000000" w:rsidRPr="00000000">
        <w:rPr>
          <w:rtl w:val="0"/>
        </w:rPr>
        <w:t xml:space="preserve">. </w:t>
      </w:r>
      <w:r w:rsidDel="00000000" w:rsidR="00000000" w:rsidRPr="00000000">
        <w:rPr>
          <w:rtl w:val="0"/>
        </w:rPr>
        <w:t xml:space="preserve">Litter from each collected litter bag was homogenized </w:t>
      </w:r>
      <w:r w:rsidDel="00000000" w:rsidR="00000000" w:rsidRPr="00000000">
        <w:rPr>
          <w:rtl w:val="0"/>
        </w:rPr>
        <w:t xml:space="preserve">in 25 mM</w:t>
      </w:r>
      <w:r w:rsidDel="00000000" w:rsidR="00000000" w:rsidRPr="00000000">
        <w:rPr>
          <w:rtl w:val="0"/>
        </w:rPr>
        <w:t xml:space="preserve"> maleate buffer with pH 6. The resulting homogenate was plated in 96-well opaque microplates with standards, controls, and serial dilutions of their respective substrates. Microplates were incubated at room temperature for four hours, and fluorescence was then measured in a plate reader. Enzyme activity was then calculated from fluorescence data </w:t>
      </w:r>
      <w:hyperlink r:id="rId52">
        <w:r w:rsidDel="00000000" w:rsidR="00000000" w:rsidRPr="00000000">
          <w:rPr>
            <w:rtl w:val="0"/>
          </w:rPr>
          <w:t xml:space="preserve">(42)</w:t>
        </w:r>
      </w:hyperlink>
      <w:r w:rsidDel="00000000" w:rsidR="00000000" w:rsidRPr="00000000">
        <w:rPr>
          <w:rtl w:val="0"/>
        </w:rPr>
        <w:t xml:space="preserve"> and</w:t>
      </w:r>
      <w:r w:rsidDel="00000000" w:rsidR="00000000" w:rsidRPr="00000000">
        <w:rPr>
          <w:rtl w:val="0"/>
        </w:rPr>
        <w:t xml:space="preserve"> divided by the dry weight of the litter that was homogenized. The resulting enzyme activity was then plotted against substrate concentration in scatterplots using </w:t>
      </w:r>
      <w:r w:rsidDel="00000000" w:rsidR="00000000" w:rsidRPr="00000000">
        <w:rPr>
          <w:i w:val="1"/>
          <w:rtl w:val="0"/>
        </w:rPr>
        <w:t xml:space="preserve">matplotlib</w:t>
      </w:r>
      <w:r w:rsidDel="00000000" w:rsidR="00000000" w:rsidRPr="00000000">
        <w:rPr>
          <w:rtl w:val="0"/>
        </w:rPr>
        <w:t xml:space="preserve"> (version 3.3.2) in Python</w:t>
      </w:r>
      <w:r w:rsidDel="00000000" w:rsidR="00000000" w:rsidRPr="00000000">
        <w:rPr>
          <w:rtl w:val="0"/>
        </w:rPr>
        <w:t xml:space="preserve">. The scatterplots were manually inspected for the artifact of substrate inhibition, in which enzyme activity decreases at high substrate concentrations instead of approaching V</w:t>
      </w:r>
      <w:r w:rsidDel="00000000" w:rsidR="00000000" w:rsidRPr="00000000">
        <w:rPr>
          <w:vertAlign w:val="subscript"/>
          <w:rtl w:val="0"/>
        </w:rPr>
        <w:t xml:space="preserve">max</w:t>
      </w:r>
      <w:r w:rsidDel="00000000" w:rsidR="00000000" w:rsidRPr="00000000">
        <w:rPr>
          <w:rtl w:val="0"/>
        </w:rPr>
        <w:t xml:space="preserve"> due to the substrate now acting as an inhibitor </w:t>
      </w:r>
      <w:hyperlink r:id="rId53">
        <w:r w:rsidDel="00000000" w:rsidR="00000000" w:rsidRPr="00000000">
          <w:rPr>
            <w:rtl w:val="0"/>
          </w:rPr>
          <w:t xml:space="preserve">(43, 44)</w:t>
        </w:r>
      </w:hyperlink>
      <w:r w:rsidDel="00000000" w:rsidR="00000000" w:rsidRPr="00000000">
        <w:rPr>
          <w:rtl w:val="0"/>
        </w:rPr>
        <w:t xml:space="preserve">. Leaving these data points in can underestimate V</w:t>
      </w:r>
      <w:r w:rsidDel="00000000" w:rsidR="00000000" w:rsidRPr="00000000">
        <w:rPr>
          <w:vertAlign w:val="subscript"/>
          <w:rtl w:val="0"/>
        </w:rPr>
        <w:t xml:space="preserve">max</w:t>
      </w:r>
      <w:r w:rsidDel="00000000" w:rsidR="00000000" w:rsidRPr="00000000">
        <w:rPr>
          <w:rtl w:val="0"/>
        </w:rPr>
        <w:t xml:space="preserve"> </w:t>
      </w:r>
      <w:hyperlink r:id="rId54">
        <w:r w:rsidDel="00000000" w:rsidR="00000000" w:rsidRPr="00000000">
          <w:rPr>
            <w:rtl w:val="0"/>
          </w:rPr>
          <w:t xml:space="preserve">(44)</w:t>
        </w:r>
      </w:hyperlink>
      <w:r w:rsidDel="00000000" w:rsidR="00000000" w:rsidRPr="00000000">
        <w:rPr>
          <w:rtl w:val="0"/>
        </w:rPr>
        <w:t xml:space="preserve">. These data points were removed, and the resulting enzyme activity was fitted to the Michaelis-Menten equation using the </w:t>
      </w:r>
      <w:r w:rsidDel="00000000" w:rsidR="00000000" w:rsidRPr="00000000">
        <w:rPr>
          <w:i w:val="1"/>
          <w:rtl w:val="0"/>
        </w:rPr>
        <w:t xml:space="preserve">curve_fit()</w:t>
      </w:r>
      <w:r w:rsidDel="00000000" w:rsidR="00000000" w:rsidRPr="00000000">
        <w:rPr>
          <w:rtl w:val="0"/>
        </w:rPr>
        <w:t xml:space="preserve"> function in</w:t>
      </w:r>
      <w:r w:rsidDel="00000000" w:rsidR="00000000" w:rsidRPr="00000000">
        <w:rPr>
          <w:rtl w:val="0"/>
        </w:rPr>
        <w:t xml:space="preserve"> </w:t>
      </w:r>
      <w:r w:rsidDel="00000000" w:rsidR="00000000" w:rsidRPr="00000000">
        <w:rPr>
          <w:i w:val="1"/>
          <w:rtl w:val="0"/>
        </w:rPr>
        <w:t xml:space="preserve">scipy</w:t>
      </w:r>
      <w:r w:rsidDel="00000000" w:rsidR="00000000" w:rsidRPr="00000000">
        <w:rPr>
          <w:rtl w:val="0"/>
        </w:rPr>
        <w:t xml:space="preserve"> (version 1.5.2) to produce V</w:t>
      </w:r>
      <w:r w:rsidDel="00000000" w:rsidR="00000000" w:rsidRPr="00000000">
        <w:rPr>
          <w:vertAlign w:val="subscript"/>
          <w:rtl w:val="0"/>
        </w:rPr>
        <w:t xml:space="preserve">max</w:t>
      </w:r>
      <w:r w:rsidDel="00000000" w:rsidR="00000000" w:rsidRPr="00000000">
        <w:rPr>
          <w:rtl w:val="0"/>
        </w:rPr>
        <w:t xml:space="preserve"> in units of µM/g dry litter/hr</w:t>
      </w:r>
      <w:r w:rsidDel="00000000" w:rsidR="00000000" w:rsidRPr="00000000">
        <w:rPr>
          <w:rtl w:val="0"/>
        </w:rPr>
        <w:t xml:space="preserve">. V</w:t>
      </w:r>
      <w:r w:rsidDel="00000000" w:rsidR="00000000" w:rsidRPr="00000000">
        <w:rPr>
          <w:vertAlign w:val="subscript"/>
          <w:rtl w:val="0"/>
        </w:rPr>
        <w:t xml:space="preserve">max</w:t>
      </w:r>
      <w:r w:rsidDel="00000000" w:rsidR="00000000" w:rsidRPr="00000000">
        <w:rPr>
          <w:rtl w:val="0"/>
        </w:rPr>
        <w:t xml:space="preserve"> values from this curve-fitting were then subjected to further statistical analysis. V</w:t>
      </w:r>
      <w:r w:rsidDel="00000000" w:rsidR="00000000" w:rsidRPr="00000000">
        <w:rPr>
          <w:vertAlign w:val="subscript"/>
          <w:rtl w:val="0"/>
        </w:rPr>
        <w:t xml:space="preserve">max</w:t>
      </w:r>
      <w:r w:rsidDel="00000000" w:rsidR="00000000" w:rsidRPr="00000000">
        <w:rPr>
          <w:rtl w:val="0"/>
        </w:rPr>
        <w:t xml:space="preserve"> had traditionally been used as a measure of the size of an enzyme pool in an environmental substrate </w:t>
      </w:r>
      <w:hyperlink r:id="rId55">
        <w:r w:rsidDel="00000000" w:rsidR="00000000" w:rsidRPr="00000000">
          <w:rPr>
            <w:rtl w:val="0"/>
          </w:rPr>
          <w:t xml:space="preserve">(45)</w:t>
        </w:r>
      </w:hyperlink>
      <w:r w:rsidDel="00000000" w:rsidR="00000000" w:rsidRPr="00000000">
        <w:rPr>
          <w:rtl w:val="0"/>
        </w:rPr>
        <w:t xml:space="preserve">.</w:t>
      </w:r>
    </w:p>
    <w:p w:rsidR="00000000" w:rsidDel="00000000" w:rsidP="00000000" w:rsidRDefault="00000000" w:rsidRPr="00000000" w14:paraId="00000029">
      <w:pPr>
        <w:pStyle w:val="Heading2"/>
        <w:rPr/>
      </w:pPr>
      <w:bookmarkStart w:colFirst="0" w:colLast="0" w:name="_6j4mj7e3mdj0" w:id="8"/>
      <w:bookmarkEnd w:id="8"/>
      <w:r w:rsidDel="00000000" w:rsidR="00000000" w:rsidRPr="00000000">
        <w:rPr>
          <w:rtl w:val="0"/>
        </w:rPr>
        <w:t xml:space="preserve">Statistical Analysis</w:t>
      </w:r>
    </w:p>
    <w:p w:rsidR="00000000" w:rsidDel="00000000" w:rsidP="00000000" w:rsidRDefault="00000000" w:rsidRPr="00000000" w14:paraId="0000002A">
      <w:pPr>
        <w:ind w:firstLine="720"/>
        <w:rPr/>
      </w:pPr>
      <w:r w:rsidDel="00000000" w:rsidR="00000000" w:rsidRPr="00000000">
        <w:rPr>
          <w:rtl w:val="0"/>
        </w:rPr>
        <w:t xml:space="preserve">Statistical analysis was conducted in Python (version 3.8.5). Linear mixed effect models – conducted using the package </w:t>
      </w:r>
      <w:r w:rsidDel="00000000" w:rsidR="00000000" w:rsidRPr="00000000">
        <w:rPr>
          <w:i w:val="1"/>
          <w:rtl w:val="0"/>
        </w:rPr>
        <w:t xml:space="preserve">statsmodels</w:t>
      </w:r>
      <w:r w:rsidDel="00000000" w:rsidR="00000000" w:rsidRPr="00000000">
        <w:rPr>
          <w:rtl w:val="0"/>
        </w:rPr>
        <w:t xml:space="preserve"> (version 0.12.0) – were performed on percent FTIR spectral areas of specific bands, CAZyme gene abundance, and V</w:t>
      </w:r>
      <w:r w:rsidDel="00000000" w:rsidR="00000000" w:rsidRPr="00000000">
        <w:rPr>
          <w:vertAlign w:val="subscript"/>
          <w:rtl w:val="0"/>
        </w:rPr>
        <w:t xml:space="preserve">max</w:t>
      </w:r>
      <w:r w:rsidDel="00000000" w:rsidR="00000000" w:rsidRPr="00000000">
        <w:rPr>
          <w:rtl w:val="0"/>
        </w:rPr>
        <w:t xml:space="preserve"> values with vegetation, precipitation, and their interaction as fixed effects and the collection time point – in days since deployment – and plot as random effects. Residuals were checked for normality after each model fit using the Shapiro-Wilk test from </w:t>
      </w:r>
      <w:r w:rsidDel="00000000" w:rsidR="00000000" w:rsidRPr="00000000">
        <w:rPr>
          <w:i w:val="1"/>
          <w:rtl w:val="0"/>
        </w:rPr>
        <w:t xml:space="preserve">scipy</w:t>
      </w:r>
      <w:r w:rsidDel="00000000" w:rsidR="00000000" w:rsidRPr="00000000">
        <w:rPr>
          <w:rtl w:val="0"/>
        </w:rPr>
        <w:t xml:space="preserve">, and the dependent variable was transformed by log</w:t>
      </w:r>
      <w:r w:rsidDel="00000000" w:rsidR="00000000" w:rsidRPr="00000000">
        <w:rPr>
          <w:vertAlign w:val="subscript"/>
          <w:rtl w:val="0"/>
        </w:rPr>
        <w:t xml:space="preserve">10</w:t>
      </w:r>
      <w:r w:rsidDel="00000000" w:rsidR="00000000" w:rsidRPr="00000000">
        <w:rPr>
          <w:rtl w:val="0"/>
        </w:rPr>
        <w:t xml:space="preserve">, reciprocal, or square root transformations and refitted until the model with the most normal residuals – having the largest Shapiro-Wilk p-value – was produced. The square root transformation was dropped as it often did not produce the model with the most normal residuals. Tukey’s pairwise comparisons were performed as a post-hoc test on levels of main effects and combinations of their </w:t>
      </w:r>
      <w:r w:rsidDel="00000000" w:rsidR="00000000" w:rsidRPr="00000000">
        <w:rPr>
          <w:rtl w:val="0"/>
        </w:rPr>
        <w:t xml:space="preserve">interaction</w:t>
      </w:r>
      <w:r w:rsidDel="00000000" w:rsidR="00000000" w:rsidRPr="00000000">
        <w:rPr>
          <w:rtl w:val="0"/>
        </w:rPr>
        <w:t xml:space="preserve">s that were statistically significant in linear mixed effects model (p &lt; 0.05). Cohen’s D was calculated as a measure of effect size for statistically significant main effects (Table S1).</w:t>
      </w:r>
      <w:r w:rsidDel="00000000" w:rsidR="00000000" w:rsidRPr="00000000">
        <w:rPr>
          <w:rtl w:val="0"/>
        </w:rPr>
      </w:r>
    </w:p>
    <w:p w:rsidR="00000000" w:rsidDel="00000000" w:rsidP="00000000" w:rsidRDefault="00000000" w:rsidRPr="00000000" w14:paraId="0000002B">
      <w:pPr>
        <w:pStyle w:val="Heading1"/>
        <w:rPr/>
      </w:pPr>
      <w:bookmarkStart w:colFirst="0" w:colLast="0" w:name="_590maasvb476" w:id="9"/>
      <w:bookmarkEnd w:id="9"/>
      <w:r w:rsidDel="00000000" w:rsidR="00000000" w:rsidRPr="00000000">
        <w:rPr>
          <w:rtl w:val="0"/>
        </w:rPr>
        <w:t xml:space="preserve">Results</w:t>
      </w:r>
    </w:p>
    <w:p w:rsidR="00000000" w:rsidDel="00000000" w:rsidP="00000000" w:rsidRDefault="00000000" w:rsidRPr="00000000" w14:paraId="0000002C">
      <w:pPr>
        <w:pStyle w:val="Heading2"/>
        <w:rPr/>
      </w:pPr>
      <w:bookmarkStart w:colFirst="0" w:colLast="0" w:name="_yi8z0hiu8xqx" w:id="10"/>
      <w:bookmarkEnd w:id="10"/>
      <w:r w:rsidDel="00000000" w:rsidR="00000000" w:rsidRPr="00000000">
        <w:rPr>
          <w:rtl w:val="0"/>
        </w:rPr>
        <w:t xml:space="preserve">Litter chemistry</w:t>
      </w:r>
    </w:p>
    <w:p w:rsidR="00000000" w:rsidDel="00000000" w:rsidP="00000000" w:rsidRDefault="00000000" w:rsidRPr="00000000" w14:paraId="0000002D">
      <w:pPr>
        <w:ind w:firstLine="720"/>
        <w:rPr/>
      </w:pPr>
      <w:r w:rsidDel="00000000" w:rsidR="00000000" w:rsidRPr="00000000">
        <w:rPr>
          <w:rtl w:val="0"/>
        </w:rPr>
        <w:t xml:space="preserve">Litter chemistry was different between the vegetation types (</w:t>
      </w:r>
      <w:r w:rsidDel="00000000" w:rsidR="00000000" w:rsidRPr="00000000">
        <w:rPr>
          <w:rtl w:val="0"/>
        </w:rPr>
        <w:t xml:space="preserve">Figure 1, Table S1)</w:t>
      </w:r>
      <w:r w:rsidDel="00000000" w:rsidR="00000000" w:rsidRPr="00000000">
        <w:rPr>
          <w:rtl w:val="0"/>
        </w:rPr>
        <w:t xml:space="preserve">. Because hemicellulose and pectins are carbohydrates that contain ester groups </w:t>
      </w:r>
      <w:hyperlink r:id="rId56">
        <w:r w:rsidDel="00000000" w:rsidR="00000000" w:rsidRPr="00000000">
          <w:rPr>
            <w:rtl w:val="0"/>
          </w:rPr>
          <w:t xml:space="preserve">(46)</w:t>
        </w:r>
      </w:hyperlink>
      <w:r w:rsidDel="00000000" w:rsidR="00000000" w:rsidRPr="00000000">
        <w:rPr>
          <w:rtl w:val="0"/>
        </w:rPr>
        <w:t xml:space="preserve">, t</w:t>
      </w:r>
      <w:r w:rsidDel="00000000" w:rsidR="00000000" w:rsidRPr="00000000">
        <w:rPr>
          <w:rtl w:val="0"/>
        </w:rPr>
        <w:t xml:space="preserve">he carbohydrate ester spectral areas (Table 1, Figure 1h, 1i) are likely associated with hemicellulose and pectins. While shrub litter had higher spectral area of carbohydrate C-O stretches (Figure 1e), grassland litter had higher spectral areas of other ranges associated with carbohydrates (Figure 1d, 1h, 1i), indicating that grassland litter had higher overall carbohydrate content than shrub litter. Shrub has higher spectral area associated with C-H methyl and methylene deformation (Figure 1b) and lipid C=O stretching (Figure 1c). The spectral range 1450-1475 cm</w:t>
      </w:r>
      <w:r w:rsidDel="00000000" w:rsidR="00000000" w:rsidRPr="00000000">
        <w:rPr>
          <w:vertAlign w:val="superscript"/>
          <w:rtl w:val="0"/>
        </w:rPr>
        <w:t xml:space="preserve">-1</w:t>
      </w:r>
      <w:r w:rsidDel="00000000" w:rsidR="00000000" w:rsidRPr="00000000">
        <w:rPr>
          <w:rtl w:val="0"/>
        </w:rPr>
        <w:t xml:space="preserve"> had been associated with lignin </w:t>
      </w:r>
      <w:hyperlink r:id="rId57">
        <w:r w:rsidDel="00000000" w:rsidR="00000000" w:rsidRPr="00000000">
          <w:rPr>
            <w:rtl w:val="0"/>
          </w:rPr>
          <w:t xml:space="preserve">(47)</w:t>
        </w:r>
      </w:hyperlink>
      <w:r w:rsidDel="00000000" w:rsidR="00000000" w:rsidRPr="00000000">
        <w:rPr>
          <w:rtl w:val="0"/>
        </w:rPr>
        <w:t xml:space="preserve">. The spectral range 1700-1750 cm</w:t>
      </w:r>
      <w:r w:rsidDel="00000000" w:rsidR="00000000" w:rsidRPr="00000000">
        <w:rPr>
          <w:vertAlign w:val="superscript"/>
          <w:rtl w:val="0"/>
        </w:rPr>
        <w:t xml:space="preserve">-1</w:t>
      </w:r>
      <w:r w:rsidDel="00000000" w:rsidR="00000000" w:rsidRPr="00000000">
        <w:rPr>
          <w:rtl w:val="0"/>
        </w:rPr>
        <w:t xml:space="preserve"> had been associated with C=O stretching in ketones and carboxylic acids </w:t>
      </w:r>
      <w:hyperlink r:id="rId58">
        <w:r w:rsidDel="00000000" w:rsidR="00000000" w:rsidRPr="00000000">
          <w:rPr>
            <w:rtl w:val="0"/>
          </w:rPr>
          <w:t xml:space="preserve">(48)</w:t>
        </w:r>
      </w:hyperlink>
      <w:r w:rsidDel="00000000" w:rsidR="00000000" w:rsidRPr="00000000">
        <w:rPr>
          <w:rtl w:val="0"/>
        </w:rPr>
        <w:t xml:space="preserve">, indicating that this range might be associated with lipids. Shrub litter likely had higher proportions of more recalcitrant compounds, namely lignin and lipids (Figure 1b, 1c), than grassland litter, indicating that shrub litter is more recalcitrant than grassland litter. This is consistent with our hypothesized difference in recalcitrance between these two litter types. Differences in lignin and carbohydrates between both vegetation types are also consistent with other studies that compared one or two litter species from each of the same vegetation types </w:t>
      </w:r>
      <w:hyperlink r:id="rId59">
        <w:r w:rsidDel="00000000" w:rsidR="00000000" w:rsidRPr="00000000">
          <w:rPr>
            <w:rtl w:val="0"/>
          </w:rPr>
          <w:t xml:space="preserve">(49, 50)</w:t>
        </w:r>
      </w:hyperlink>
      <w:r w:rsidDel="00000000" w:rsidR="00000000" w:rsidRPr="00000000">
        <w:rPr>
          <w:rtl w:val="0"/>
        </w:rPr>
        <w:t xml:space="preserve">.</w:t>
      </w:r>
    </w:p>
    <w:p w:rsidR="00000000" w:rsidDel="00000000" w:rsidP="00000000" w:rsidRDefault="00000000" w:rsidRPr="00000000" w14:paraId="0000002E">
      <w:pPr>
        <w:ind w:firstLine="720"/>
        <w:rPr/>
      </w:pPr>
      <w:r w:rsidDel="00000000" w:rsidR="00000000" w:rsidRPr="00000000">
        <w:rPr>
          <w:rtl w:val="0"/>
        </w:rPr>
        <w:t xml:space="preserve">While drought significantly affected litter chemistry of both litter types as shown by an overall precipitation effect over some spectral bands (Table S1), drought had much stronger effects on grassland litter than shrub litter (Figure 1). Significant interactions between vegetation and precipitation were present for carbohydrate glycosidic bonds and one carbohydrate ester spectral range (Figure 1d, 1i, Table S1), with drought only lowering spectral areas in these two ranges in grassland litter (Figure 1d, 1i). The effects of drought on carbohydrates in grassland litter were consistent with decreases in cellulose and hemicellulose that had previously been found in the grassland drought plots of this field experiment </w:t>
      </w:r>
      <w:hyperlink r:id="rId60">
        <w:r w:rsidDel="00000000" w:rsidR="00000000" w:rsidRPr="00000000">
          <w:rPr>
            <w:rtl w:val="0"/>
          </w:rPr>
          <w:t xml:space="preserve">(13)</w:t>
        </w:r>
      </w:hyperlink>
      <w:r w:rsidDel="00000000" w:rsidR="00000000" w:rsidRPr="00000000">
        <w:rPr>
          <w:rtl w:val="0"/>
        </w:rPr>
        <w:t xml:space="preserve">. Drought did not affect lignin in either litter type (Figure 1b, Table S1), indicating that drought did not increase the recalcitrance of either litter types. This is inconsistent with the effects of drought predicted by our hypothesis.</w:t>
      </w:r>
    </w:p>
    <w:p w:rsidR="00000000" w:rsidDel="00000000" w:rsidP="00000000" w:rsidRDefault="00000000" w:rsidRPr="00000000" w14:paraId="0000002F">
      <w:pPr>
        <w:ind w:firstLine="720"/>
        <w:rPr/>
      </w:pPr>
      <w:r w:rsidDel="00000000" w:rsidR="00000000" w:rsidRPr="00000000">
        <w:rPr>
          <w:rtl w:val="0"/>
        </w:rPr>
        <w:t xml:space="preserve">Amide spectral ranges, which are indicative of proteins, increased over time (Figure 1f, 1g), consistent with increases of protein in litter over time in other systems </w:t>
      </w:r>
      <w:hyperlink r:id="rId61">
        <w:r w:rsidDel="00000000" w:rsidR="00000000" w:rsidRPr="00000000">
          <w:rPr>
            <w:rtl w:val="0"/>
          </w:rPr>
          <w:t xml:space="preserve">(51)</w:t>
        </w:r>
      </w:hyperlink>
      <w:r w:rsidDel="00000000" w:rsidR="00000000" w:rsidRPr="00000000">
        <w:rPr>
          <w:rtl w:val="0"/>
        </w:rPr>
        <w:t xml:space="preserve">. Drought increased protein concentration in litter of both types, although the effects were stronger for grassland litter than shrub litter (Figure 1f, 1g, Table S1). Increases in nitrogen under drought had previously been observed elsewhere </w:t>
      </w:r>
      <w:hyperlink r:id="rId62">
        <w:r w:rsidDel="00000000" w:rsidR="00000000" w:rsidRPr="00000000">
          <w:rPr>
            <w:rtl w:val="0"/>
          </w:rPr>
          <w:t xml:space="preserve">(20, 21)</w:t>
        </w:r>
      </w:hyperlink>
      <w:r w:rsidDel="00000000" w:rsidR="00000000" w:rsidRPr="00000000">
        <w:rPr>
          <w:rtl w:val="0"/>
        </w:rPr>
        <w:t xml:space="preserve">, including a previous study in the grassland system in this field experiment </w:t>
      </w:r>
      <w:hyperlink r:id="rId63">
        <w:r w:rsidDel="00000000" w:rsidR="00000000" w:rsidRPr="00000000">
          <w:rPr>
            <w:rtl w:val="0"/>
          </w:rPr>
          <w:t xml:space="preserve">(13)</w:t>
        </w:r>
      </w:hyperlink>
      <w:r w:rsidDel="00000000" w:rsidR="00000000" w:rsidRPr="00000000">
        <w:rPr>
          <w:rtl w:val="0"/>
        </w:rPr>
        <w:t xml:space="preserve">.</w:t>
      </w:r>
    </w:p>
    <w:p w:rsidR="00000000" w:rsidDel="00000000" w:rsidP="00000000" w:rsidRDefault="00000000" w:rsidRPr="00000000" w14:paraId="00000030">
      <w:pPr>
        <w:pStyle w:val="Heading2"/>
        <w:rPr/>
      </w:pPr>
      <w:bookmarkStart w:colFirst="0" w:colLast="0" w:name="_8v3easa0lrzz" w:id="11"/>
      <w:bookmarkEnd w:id="11"/>
      <w:r w:rsidDel="00000000" w:rsidR="00000000" w:rsidRPr="00000000">
        <w:rPr>
          <w:rtl w:val="0"/>
        </w:rPr>
        <w:t xml:space="preserve">Community composition and CAZyme genes</w:t>
      </w:r>
    </w:p>
    <w:p w:rsidR="00000000" w:rsidDel="00000000" w:rsidP="00000000" w:rsidRDefault="00000000" w:rsidRPr="00000000" w14:paraId="00000031">
      <w:pPr>
        <w:ind w:firstLine="720"/>
        <w:rPr/>
      </w:pPr>
      <w:r w:rsidDel="00000000" w:rsidR="00000000" w:rsidRPr="00000000">
        <w:rPr>
          <w:rtl w:val="0"/>
        </w:rPr>
        <w:t xml:space="preserve">The abundance of CAZyme genes for metabolising certain carbohydrates – hemicellulose and oligosaccharides – tended to be higher in grassland litter than shrub litter (Figure 2d, 2h) while lignin CAZyme genes were more abundant in shrub litter (Figure 2g). These differences in CAZyme gene abundance, when comparing broadly between two ecosystems, are inconsistent with our predictions. The results with precipitation treatments also do not support the indirect effects of drought that we hypothesized. CAZyme genes for carbohydrates – cellulose, hemicellulose, starch, polysaccharides, and oligosaccharides – were not affected by drought in either ecosystem (Figure 2c-f, 2i, Table S1) whether drought decreased carbohydrate fractions – as in grassland litter – or not – as in shrub litter (Figure 1d, 1h, 1i, Table S1). Lignin-related genes decreased in abundance under drought across both systems (Figure 2g) despite </w:t>
      </w:r>
      <w:r w:rsidDel="00000000" w:rsidR="00000000" w:rsidRPr="00000000">
        <w:rPr>
          <w:rtl w:val="0"/>
        </w:rPr>
        <w:t xml:space="preserve">drought not affecting lignin </w:t>
      </w:r>
      <w:r w:rsidDel="00000000" w:rsidR="00000000" w:rsidRPr="00000000">
        <w:rPr>
          <w:rtl w:val="0"/>
        </w:rPr>
        <w:t xml:space="preserve">fractions in litter (Figure 1b, Table S1). </w:t>
      </w:r>
      <w:r w:rsidDel="00000000" w:rsidR="00000000" w:rsidRPr="00000000">
        <w:rPr>
          <w:rtl w:val="0"/>
        </w:rPr>
        <w:t xml:space="preserve">While</w:t>
      </w:r>
      <w:r w:rsidDel="00000000" w:rsidR="00000000" w:rsidRPr="00000000">
        <w:rPr>
          <w:rtl w:val="0"/>
        </w:rPr>
        <w:t xml:space="preserve"> these results do not necessarily preclude indirect effects of drought on lignin genes predicted by the litter chemistry hypothesis, they more strongly support the direct effects of drought on lignin genes. </w:t>
      </w:r>
      <w:r w:rsidDel="00000000" w:rsidR="00000000" w:rsidRPr="00000000">
        <w:rPr>
          <w:rtl w:val="0"/>
        </w:rPr>
        <w:t xml:space="preserve">CAZyme gene abundances related to cellulose, polysaccharides, and oligosaccharides decreased over time (Figure 2c, 2f, 2h) while CAZyme genes related to abundance of hemicellulose and starch increased over time, indicating a succession of the decomposition of different substrates. This was also linked to m</w:t>
      </w:r>
      <w:r w:rsidDel="00000000" w:rsidR="00000000" w:rsidRPr="00000000">
        <w:rPr>
          <w:rtl w:val="0"/>
        </w:rPr>
        <w:t xml:space="preserve">icrobial community composition changes over time across both ecosystems with grassland litter experiencing stronger changes in composition (Figure 3). Taxonomic diversity </w:t>
      </w:r>
      <w:r w:rsidDel="00000000" w:rsidR="00000000" w:rsidRPr="00000000">
        <w:rPr>
          <w:rtl w:val="0"/>
        </w:rPr>
        <w:t xml:space="preserve">increase</w:t>
      </w:r>
      <w:r w:rsidDel="00000000" w:rsidR="00000000" w:rsidRPr="00000000">
        <w:rPr>
          <w:rtl w:val="0"/>
        </w:rPr>
        <w:t xml:space="preserve">d over time between both systems (Figure 3a) while fungal:bacterial ratios decreased over time in both systems (Figure 3b). These changes in composition also corresponded with temporal trends in CAZyme genes involved in microbial cell wall metabolism. </w:t>
      </w:r>
      <w:r w:rsidDel="00000000" w:rsidR="00000000" w:rsidRPr="00000000">
        <w:rPr>
          <w:rtl w:val="0"/>
        </w:rPr>
        <w:t xml:space="preserve">Gene</w:t>
      </w:r>
      <w:r w:rsidDel="00000000" w:rsidR="00000000" w:rsidRPr="00000000">
        <w:rPr>
          <w:rtl w:val="0"/>
        </w:rPr>
        <w:t xml:space="preserve"> abundance for p</w:t>
      </w:r>
      <w:r w:rsidDel="00000000" w:rsidR="00000000" w:rsidRPr="00000000">
        <w:rPr>
          <w:rtl w:val="0"/>
        </w:rPr>
        <w:t xml:space="preserve">eptidoglycan</w:t>
      </w:r>
      <w:r w:rsidDel="00000000" w:rsidR="00000000" w:rsidRPr="00000000">
        <w:rPr>
          <w:rtl w:val="0"/>
        </w:rPr>
        <w:t xml:space="preserve"> metabolism increased over time in ambient grassland plots and shrub plots (Figure 2a) while chitin genes decreased over time in both ecosystems (Figure 2b), corresponding with decreases over time in fungal:bacterial ratios (Figure 3b).</w:t>
      </w:r>
    </w:p>
    <w:p w:rsidR="00000000" w:rsidDel="00000000" w:rsidP="00000000" w:rsidRDefault="00000000" w:rsidRPr="00000000" w14:paraId="00000032">
      <w:pPr>
        <w:pStyle w:val="Heading2"/>
        <w:rPr/>
      </w:pPr>
      <w:bookmarkStart w:colFirst="0" w:colLast="0" w:name="_tptmmep0xaov" w:id="12"/>
      <w:bookmarkEnd w:id="12"/>
      <w:r w:rsidDel="00000000" w:rsidR="00000000" w:rsidRPr="00000000">
        <w:rPr>
          <w:rtl w:val="0"/>
        </w:rPr>
        <w:t xml:space="preserve">Extracellular enzyme activity</w:t>
      </w:r>
    </w:p>
    <w:p w:rsidR="00000000" w:rsidDel="00000000" w:rsidP="00000000" w:rsidRDefault="00000000" w:rsidRPr="00000000" w14:paraId="00000033">
      <w:pPr>
        <w:ind w:firstLine="720"/>
        <w:rPr/>
      </w:pPr>
      <w:r w:rsidDel="00000000" w:rsidR="00000000" w:rsidRPr="00000000">
        <w:rPr>
          <w:rtl w:val="0"/>
        </w:rPr>
        <w:t xml:space="preserve">Enzyme activity tended to be higher in grassland than shrub (Figure 4), with statistically significant differences for the enzymes </w:t>
      </w:r>
      <w:commentRangeStart w:id="11"/>
      <w:commentRangeStart w:id="12"/>
      <w:r w:rsidDel="00000000" w:rsidR="00000000" w:rsidRPr="00000000">
        <w:rPr>
          <w:rtl w:val="0"/>
        </w:rPr>
        <w:t xml:space="preserve">CBH</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t xml:space="preserve"> and NAG (Figure 4d, 4f, Table S1) and insignificant differences for AG, BG, and BX (Figure 4a-c, Table S1). Similar to CAZyme gene abundance, these br</w:t>
      </w:r>
      <w:r w:rsidDel="00000000" w:rsidR="00000000" w:rsidRPr="00000000">
        <w:rPr>
          <w:rtl w:val="0"/>
        </w:rPr>
        <w:t xml:space="preserve">oad differences</w:t>
      </w:r>
      <w:r w:rsidDel="00000000" w:rsidR="00000000" w:rsidRPr="00000000">
        <w:rPr>
          <w:rtl w:val="0"/>
        </w:rPr>
        <w:t xml:space="preserve"> between ecosystems are inconsistent with our predictions, as the higher carbohydrate content of grassland litter (Figure 1d, 1h, 1i) corresponded with larger pools of extracellular enzymes that target carbohydrates (Figure 4a-d).</w:t>
      </w:r>
    </w:p>
    <w:p w:rsidR="00000000" w:rsidDel="00000000" w:rsidP="00000000" w:rsidRDefault="00000000" w:rsidRPr="00000000" w14:paraId="00000034">
      <w:pPr>
        <w:ind w:firstLine="720"/>
        <w:rPr/>
      </w:pPr>
      <w:r w:rsidDel="00000000" w:rsidR="00000000" w:rsidRPr="00000000">
        <w:rPr>
          <w:rtl w:val="0"/>
        </w:rPr>
        <w:t xml:space="preserve">Drought had no statistically significant effect on any enzymes, either as a main effect or as an interaction with vegetation (Figure 4, Table S1); </w:t>
      </w:r>
      <w:r w:rsidDel="00000000" w:rsidR="00000000" w:rsidRPr="00000000">
        <w:rPr>
          <w:rtl w:val="0"/>
        </w:rPr>
        <w:t xml:space="preserve">there was also very high variability across replicates</w:t>
      </w:r>
      <w:r w:rsidDel="00000000" w:rsidR="00000000" w:rsidRPr="00000000">
        <w:rPr>
          <w:rtl w:val="0"/>
        </w:rPr>
        <w:t xml:space="preserve">. This does not support the indirect effect of drought predicted by the litter chemistry hypothesis, as activity of carbohydrate enzymes remained unchanged under drought (Figure 4a-d, 4g) whether carbohydrate fractions decreased – as in grassland litter – or remain unchanged – as in shrub litter (Figure 1d, 1h, 1i).</w:t>
      </w:r>
      <w:r w:rsidDel="00000000" w:rsidR="00000000" w:rsidRPr="00000000">
        <w:rPr>
          <w:rtl w:val="0"/>
        </w:rPr>
      </w:r>
    </w:p>
    <w:p w:rsidR="00000000" w:rsidDel="00000000" w:rsidP="00000000" w:rsidRDefault="00000000" w:rsidRPr="00000000" w14:paraId="00000035">
      <w:pPr>
        <w:pStyle w:val="Heading1"/>
        <w:rPr/>
      </w:pPr>
      <w:bookmarkStart w:colFirst="0" w:colLast="0" w:name="_r5crx9e6zah9" w:id="13"/>
      <w:bookmarkEnd w:id="13"/>
      <w:r w:rsidDel="00000000" w:rsidR="00000000" w:rsidRPr="00000000">
        <w:rPr>
          <w:rtl w:val="0"/>
        </w:rPr>
        <w:t xml:space="preserve">Discussion</w:t>
      </w:r>
    </w:p>
    <w:p w:rsidR="00000000" w:rsidDel="00000000" w:rsidP="00000000" w:rsidRDefault="00000000" w:rsidRPr="00000000" w14:paraId="00000036">
      <w:pPr>
        <w:ind w:firstLine="720"/>
        <w:rPr/>
      </w:pPr>
      <w:r w:rsidDel="00000000" w:rsidR="00000000" w:rsidRPr="00000000">
        <w:rPr>
          <w:rtl w:val="0"/>
        </w:rPr>
        <w:t xml:space="preserve">While resource acquisition trait values and litter chemistry differed between both systems as predicted by our hypothesis, the broad differences between both litter types were not consistent with our specific prediction. While we hypothesized that shrub litter, being the more recalcitrant litter type due to its higher lignin content (Figure 1b), should have higher CAZyme gene abundance and enzyme activity than grassland litter, we observed higher CAZyme gene abundance and carbohydrate-degrading enzyme activity in grassland litter instead (Figures 2d, 2h, 4a-d, 4g). Because grassland litter tended to have higher carbohydrate content than shrub litter (Figure 1d, 1h, 1i), these results are consistent with the induction of enzymes by their substrates </w:t>
      </w:r>
      <w:hyperlink r:id="rId64">
        <w:r w:rsidDel="00000000" w:rsidR="00000000" w:rsidRPr="00000000">
          <w:rPr>
            <w:rtl w:val="0"/>
          </w:rPr>
          <w:t xml:space="preserve">(52, 53)</w:t>
        </w:r>
      </w:hyperlink>
      <w:r w:rsidDel="00000000" w:rsidR="00000000" w:rsidRPr="00000000">
        <w:rPr>
          <w:rtl w:val="0"/>
        </w:rPr>
        <w:t xml:space="preserve"> and positive associations between CAZyme genes and their substrates that had been observed elsewhere </w:t>
      </w:r>
      <w:hyperlink r:id="rId65">
        <w:r w:rsidDel="00000000" w:rsidR="00000000" w:rsidRPr="00000000">
          <w:rPr>
            <w:rtl w:val="0"/>
          </w:rPr>
          <w:t xml:space="preserve">(54, 55)</w:t>
        </w:r>
      </w:hyperlink>
      <w:r w:rsidDel="00000000" w:rsidR="00000000" w:rsidRPr="00000000">
        <w:rPr>
          <w:rtl w:val="0"/>
        </w:rPr>
        <w:t xml:space="preserve">. In addition, grassland litter has a lower lignin fraction than shrub litter (Figure 1b). Enzyme V</w:t>
      </w:r>
      <w:r w:rsidDel="00000000" w:rsidR="00000000" w:rsidRPr="00000000">
        <w:rPr>
          <w:vertAlign w:val="subscript"/>
          <w:rtl w:val="0"/>
        </w:rPr>
        <w:t xml:space="preserve">max</w:t>
      </w:r>
      <w:r w:rsidDel="00000000" w:rsidR="00000000" w:rsidRPr="00000000">
        <w:rPr>
          <w:rtl w:val="0"/>
        </w:rPr>
        <w:t xml:space="preserve"> had previously been found to be negatively associated with lignin </w:t>
      </w:r>
      <w:hyperlink r:id="rId66">
        <w:r w:rsidDel="00000000" w:rsidR="00000000" w:rsidRPr="00000000">
          <w:rPr>
            <w:rtl w:val="0"/>
          </w:rPr>
          <w:t xml:space="preserve">(56)</w:t>
        </w:r>
      </w:hyperlink>
      <w:r w:rsidDel="00000000" w:rsidR="00000000" w:rsidRPr="00000000">
        <w:rPr>
          <w:rtl w:val="0"/>
        </w:rPr>
        <w:t xml:space="preserve">. Microbes that specialize on lignin degradation are associated with genes that function in cell signaling pathways rather than hydrolytic enzymes </w:t>
      </w:r>
      <w:hyperlink r:id="rId67">
        <w:r w:rsidDel="00000000" w:rsidR="00000000" w:rsidRPr="00000000">
          <w:rPr>
            <w:rtl w:val="0"/>
          </w:rPr>
          <w:t xml:space="preserve">(57)</w:t>
        </w:r>
      </w:hyperlink>
      <w:r w:rsidDel="00000000" w:rsidR="00000000" w:rsidRPr="00000000">
        <w:rPr>
          <w:rtl w:val="0"/>
        </w:rPr>
        <w:t xml:space="preserve">, corresponding with the grassland microbial community having higher abundance of hemicellulose and oligosaccharide CAZyme genes (Figure 2d, 2h) and higher carbohydrate-degrading enzyme Vmax than the shrub microbial community (Figure 4a-d, 4g). Lignin also adsorbs hydrolases </w:t>
      </w:r>
      <w:hyperlink r:id="rId68">
        <w:r w:rsidDel="00000000" w:rsidR="00000000" w:rsidRPr="00000000">
          <w:rPr>
            <w:rtl w:val="0"/>
          </w:rPr>
          <w:t xml:space="preserve">(58, 59)</w:t>
        </w:r>
      </w:hyperlink>
      <w:r w:rsidDel="00000000" w:rsidR="00000000" w:rsidRPr="00000000">
        <w:rPr>
          <w:rtl w:val="0"/>
        </w:rPr>
        <w:t xml:space="preserve">, likely decreasing enzymatic breakdown which reduces concentrations of substrates and intermediate degradation products that induce enzyme production </w:t>
      </w:r>
      <w:hyperlink r:id="rId69">
        <w:r w:rsidDel="00000000" w:rsidR="00000000" w:rsidRPr="00000000">
          <w:rPr>
            <w:rtl w:val="0"/>
          </w:rPr>
          <w:t xml:space="preserve">(52)</w:t>
        </w:r>
      </w:hyperlink>
      <w:r w:rsidDel="00000000" w:rsidR="00000000" w:rsidRPr="00000000">
        <w:rPr>
          <w:rtl w:val="0"/>
        </w:rPr>
        <w:t xml:space="preserve">, further </w:t>
      </w:r>
      <w:r w:rsidDel="00000000" w:rsidR="00000000" w:rsidRPr="00000000">
        <w:rPr>
          <w:rtl w:val="0"/>
        </w:rPr>
        <w:t xml:space="preserve">contributing to the gaps in Vmax between the shrub and grassland litter microbial communities. The higher enzyme activity and CAZyme genes likely explained the faster decomposition rates of grassland litter that had been observed in this site </w:t>
      </w:r>
      <w:hyperlink r:id="rId70">
        <w:r w:rsidDel="00000000" w:rsidR="00000000" w:rsidRPr="00000000">
          <w:rPr>
            <w:rtl w:val="0"/>
          </w:rPr>
          <w:t xml:space="preserve">(27)</w:t>
        </w:r>
      </w:hyperlink>
      <w:r w:rsidDel="00000000" w:rsidR="00000000" w:rsidRPr="00000000">
        <w:rPr>
          <w:rtl w:val="0"/>
        </w:rPr>
        <w:t xml:space="preserve">.</w:t>
      </w:r>
    </w:p>
    <w:p w:rsidR="00000000" w:rsidDel="00000000" w:rsidP="00000000" w:rsidRDefault="00000000" w:rsidRPr="00000000" w14:paraId="00000037">
      <w:pPr>
        <w:ind w:firstLine="720"/>
        <w:rPr/>
      </w:pPr>
      <w:r w:rsidDel="00000000" w:rsidR="00000000" w:rsidRPr="00000000">
        <w:rPr>
          <w:rtl w:val="0"/>
        </w:rPr>
        <w:t xml:space="preserve">Along with broad differences in functioning between vegetation communities, we also observed changes in functioning that correspond with successional changes in the microbial communities.</w:t>
      </w:r>
      <w:r w:rsidDel="00000000" w:rsidR="00000000" w:rsidRPr="00000000">
        <w:rPr>
          <w:rtl w:val="0"/>
        </w:rPr>
        <w:t xml:space="preserve"> Fungal-bacterial ratios decreased with time (Figure 1b), corresponding with increasing peptidoglycan gene abundance (Figure 2a) and decreasing chitin gene abundance (Figure 2b) with time, indicating successional changes as bacterial dominance increases and microbial communities become less reliant on fungal necromass with time. Bacteria express some of the peptidoglycan genes in our data to recycle their cell walls in the process of cell growth </w:t>
      </w:r>
      <w:hyperlink r:id="rId71">
        <w:r w:rsidDel="00000000" w:rsidR="00000000" w:rsidRPr="00000000">
          <w:rPr>
            <w:rtl w:val="0"/>
          </w:rPr>
          <w:t xml:space="preserve">(60)</w:t>
        </w:r>
      </w:hyperlink>
      <w:r w:rsidDel="00000000" w:rsidR="00000000" w:rsidRPr="00000000">
        <w:rPr>
          <w:rtl w:val="0"/>
        </w:rPr>
        <w:t xml:space="preserve">. Decreasing chitin gene abundance is consistent with decreasing abundance of bacteria that decompose fungal cell walls </w:t>
      </w:r>
      <w:hyperlink r:id="rId72">
        <w:r w:rsidDel="00000000" w:rsidR="00000000" w:rsidRPr="00000000">
          <w:rPr>
            <w:rtl w:val="0"/>
          </w:rPr>
          <w:t xml:space="preserve">(61)</w:t>
        </w:r>
      </w:hyperlink>
      <w:r w:rsidDel="00000000" w:rsidR="00000000" w:rsidRPr="00000000">
        <w:rPr>
          <w:rtl w:val="0"/>
        </w:rPr>
        <w:t xml:space="preserve"> as well as decreasing fungal abundance. Decreasing fungal abundance also corresponded with decreasing trends over time of BG, BX, and CBH Vmax (Figure 4b-d), and these trends had been observed in a temperate oak forest </w:t>
      </w:r>
      <w:hyperlink r:id="rId73">
        <w:r w:rsidDel="00000000" w:rsidR="00000000" w:rsidRPr="00000000">
          <w:rPr>
            <w:rtl w:val="0"/>
          </w:rPr>
          <w:t xml:space="preserve">(61, 62)</w:t>
        </w:r>
      </w:hyperlink>
      <w:r w:rsidDel="00000000" w:rsidR="00000000" w:rsidRPr="00000000">
        <w:rPr>
          <w:rtl w:val="0"/>
        </w:rPr>
        <w:t xml:space="preserve">. </w:t>
      </w:r>
      <w:r w:rsidDel="00000000" w:rsidR="00000000" w:rsidRPr="00000000">
        <w:rPr>
          <w:rtl w:val="0"/>
        </w:rPr>
        <w:t xml:space="preserve">Some studies show that fungi are primary producers of extracellular enzymes</w:t>
      </w:r>
      <w:r w:rsidDel="00000000" w:rsidR="00000000" w:rsidRPr="00000000">
        <w:rPr>
          <w:rtl w:val="0"/>
        </w:rPr>
        <w:t xml:space="preserve"> </w:t>
      </w:r>
      <w:hyperlink r:id="rId74">
        <w:r w:rsidDel="00000000" w:rsidR="00000000" w:rsidRPr="00000000">
          <w:rPr>
            <w:rtl w:val="0"/>
          </w:rPr>
          <w:t xml:space="preserve">(63, 64)</w:t>
        </w:r>
      </w:hyperlink>
      <w:r w:rsidDel="00000000" w:rsidR="00000000" w:rsidRPr="00000000">
        <w:rPr>
          <w:rtl w:val="0"/>
        </w:rPr>
        <w:t xml:space="preserve">, and a previous study in our grassland system found that the most abundant fungal taxa explained more variation in extracellular enzyme activity than the most abundant bacterial taxa </w:t>
      </w:r>
      <w:hyperlink r:id="rId75">
        <w:r w:rsidDel="00000000" w:rsidR="00000000" w:rsidRPr="00000000">
          <w:rPr>
            <w:rtl w:val="0"/>
          </w:rPr>
          <w:t xml:space="preserve">(65)</w:t>
        </w:r>
      </w:hyperlink>
      <w:r w:rsidDel="00000000" w:rsidR="00000000" w:rsidRPr="00000000">
        <w:rPr>
          <w:rtl w:val="0"/>
        </w:rPr>
        <w:t xml:space="preserve">. However, overall microbial community composition did not influence extracellular enzyme activity in our grassland system </w:t>
      </w:r>
      <w:hyperlink r:id="rId76">
        <w:r w:rsidDel="00000000" w:rsidR="00000000" w:rsidRPr="00000000">
          <w:rPr>
            <w:rtl w:val="0"/>
          </w:rPr>
          <w:t xml:space="preserve">(65)</w:t>
        </w:r>
      </w:hyperlink>
      <w:r w:rsidDel="00000000" w:rsidR="00000000" w:rsidRPr="00000000">
        <w:rPr>
          <w:rtl w:val="0"/>
        </w:rPr>
        <w:t xml:space="preserve">.</w:t>
      </w:r>
    </w:p>
    <w:p w:rsidR="00000000" w:rsidDel="00000000" w:rsidP="00000000" w:rsidRDefault="00000000" w:rsidRPr="00000000" w14:paraId="00000038">
      <w:pPr>
        <w:ind w:firstLine="720"/>
        <w:rPr/>
      </w:pPr>
      <w:r w:rsidDel="00000000" w:rsidR="00000000" w:rsidRPr="00000000">
        <w:rPr>
          <w:rtl w:val="0"/>
        </w:rPr>
        <w:t xml:space="preserve">We also did not observe support for </w:t>
      </w:r>
      <w:r w:rsidDel="00000000" w:rsidR="00000000" w:rsidRPr="00000000">
        <w:rPr>
          <w:rtl w:val="0"/>
        </w:rPr>
        <w:t xml:space="preserve">indirect effects of drought that are predicted by our hypothesis</w:t>
      </w:r>
      <w:r w:rsidDel="00000000" w:rsidR="00000000" w:rsidRPr="00000000">
        <w:rPr>
          <w:rtl w:val="0"/>
        </w:rPr>
        <w:t xml:space="preserve">. In contrast to our predictions, drought did not increase the recalcitrance of either litter type as lignin remained unchanged under drought (Figure 1b). The effects of drought on lignin in the literature had been mixed. While some studies found that litter that originated from drought environments had higher lignin than litter from ambient environments </w:t>
      </w:r>
      <w:hyperlink r:id="rId77">
        <w:r w:rsidDel="00000000" w:rsidR="00000000" w:rsidRPr="00000000">
          <w:rPr>
            <w:rtl w:val="0"/>
          </w:rPr>
          <w:t xml:space="preserve">(13, 66)</w:t>
        </w:r>
      </w:hyperlink>
      <w:r w:rsidDel="00000000" w:rsidR="00000000" w:rsidRPr="00000000">
        <w:rPr>
          <w:rtl w:val="0"/>
        </w:rPr>
        <w:t xml:space="preserve">, other studies showed that drought decreased lignin </w:t>
      </w:r>
      <w:r w:rsidDel="00000000" w:rsidR="00000000" w:rsidRPr="00000000">
        <w:rPr>
          <w:rtl w:val="0"/>
        </w:rPr>
        <w:t xml:space="preserve">in litter of some</w:t>
      </w:r>
      <w:r w:rsidDel="00000000" w:rsidR="00000000" w:rsidRPr="00000000">
        <w:rPr>
          <w:rtl w:val="0"/>
        </w:rPr>
        <w:t xml:space="preserve">, but not all, plant species </w:t>
      </w:r>
      <w:hyperlink r:id="rId78">
        <w:r w:rsidDel="00000000" w:rsidR="00000000" w:rsidRPr="00000000">
          <w:rPr>
            <w:rtl w:val="0"/>
          </w:rPr>
          <w:t xml:space="preserve">(67)</w:t>
        </w:r>
      </w:hyperlink>
      <w:r w:rsidDel="00000000" w:rsidR="00000000" w:rsidRPr="00000000">
        <w:rPr>
          <w:rtl w:val="0"/>
        </w:rPr>
        <w:t xml:space="preserve">. Also in contrast to our predictions, resource acquisition trait values generally did not change (Figures 2, 4, Table S1) whether litter chemistry changed under drought – as in grassland litter – or was unaffected by drought – as in shrub litter (Figure 1, Table S1). Previous studies have shown negative correlations between lignin fractions and decomposition rates </w:t>
      </w:r>
      <w:hyperlink r:id="rId79">
        <w:r w:rsidDel="00000000" w:rsidR="00000000" w:rsidRPr="00000000">
          <w:rPr>
            <w:rtl w:val="0"/>
          </w:rPr>
          <w:t xml:space="preserve">(16, 18, 19)</w:t>
        </w:r>
      </w:hyperlink>
      <w:r w:rsidDel="00000000" w:rsidR="00000000" w:rsidRPr="00000000">
        <w:rPr>
          <w:rtl w:val="0"/>
        </w:rPr>
        <w:t xml:space="preserve">, and lignin </w:t>
      </w:r>
      <w:r w:rsidDel="00000000" w:rsidR="00000000" w:rsidRPr="00000000">
        <w:rPr>
          <w:rtl w:val="0"/>
        </w:rPr>
        <w:t xml:space="preserve">had</w:t>
      </w:r>
      <w:r w:rsidDel="00000000" w:rsidR="00000000" w:rsidRPr="00000000">
        <w:rPr>
          <w:rtl w:val="0"/>
        </w:rPr>
        <w:t xml:space="preserve"> also been shown to decrease decomposition rates of specific litter fractions such as cellulose and hemicellulose </w:t>
      </w:r>
      <w:hyperlink r:id="rId80">
        <w:r w:rsidDel="00000000" w:rsidR="00000000" w:rsidRPr="00000000">
          <w:rPr>
            <w:rtl w:val="0"/>
          </w:rPr>
          <w:t xml:space="preserve">(56, 68)</w:t>
        </w:r>
      </w:hyperlink>
      <w:r w:rsidDel="00000000" w:rsidR="00000000" w:rsidRPr="00000000">
        <w:rPr>
          <w:rtl w:val="0"/>
        </w:rPr>
        <w:t xml:space="preserve">. The lack of change in lignin under drought likely contributed to a lack of change in substrate availability that explained the lack of response of resource acquisition traits to changes in litter chemistry under drought</w:t>
      </w:r>
      <w:r w:rsidDel="00000000" w:rsidR="00000000" w:rsidRPr="00000000">
        <w:rPr>
          <w:rtl w:val="0"/>
        </w:rPr>
        <w:t xml:space="preserve">. In addition, drought did not have major effects on carbohydrates. While drought decreased the spectral area associated with glycosidic bonds in grassland, grassland drought litter still had more spectral area associated with glycosidic bonds than shrub litter (Figure 1d). Drought also had no effect on the carbohydrate ester band 1015-970 cm</w:t>
      </w:r>
      <w:r w:rsidDel="00000000" w:rsidR="00000000" w:rsidRPr="00000000">
        <w:rPr>
          <w:vertAlign w:val="superscript"/>
          <w:rtl w:val="0"/>
        </w:rPr>
        <w:t xml:space="preserve">-1</w:t>
      </w:r>
      <w:r w:rsidDel="00000000" w:rsidR="00000000" w:rsidRPr="00000000">
        <w:rPr>
          <w:rtl w:val="0"/>
        </w:rPr>
        <w:t xml:space="preserve"> (Figure 1h, Table S1), suggesting that drought did not decrease carbohydrate fractions in grassland litter enough to influence substrate availability. Substrate availability in soil is limited by substrate diffusivity while substrate availability in litter likely is not </w:t>
      </w:r>
      <w:hyperlink r:id="rId81">
        <w:r w:rsidDel="00000000" w:rsidR="00000000" w:rsidRPr="00000000">
          <w:rPr>
            <w:rtl w:val="0"/>
          </w:rPr>
          <w:t xml:space="preserve">(69)</w:t>
        </w:r>
      </w:hyperlink>
      <w:r w:rsidDel="00000000" w:rsidR="00000000" w:rsidRPr="00000000">
        <w:rPr>
          <w:rtl w:val="0"/>
        </w:rPr>
        <w:t xml:space="preserve">, making it plausible that substrate availability in litter remains high in low moisture conditions </w:t>
      </w:r>
      <w:hyperlink r:id="rId82">
        <w:r w:rsidDel="00000000" w:rsidR="00000000" w:rsidRPr="00000000">
          <w:rPr>
            <w:rtl w:val="0"/>
          </w:rPr>
          <w:t xml:space="preserve">(70, 71)</w:t>
        </w:r>
      </w:hyperlink>
      <w:r w:rsidDel="00000000" w:rsidR="00000000" w:rsidRPr="00000000">
        <w:rPr>
          <w:rtl w:val="0"/>
        </w:rPr>
        <w:t xml:space="preserve">. Our results suggest that grassland litter chemistry might not have changed enough under drought to decrease substrate availability and investment in resource acquisition traits, while the lack of change of shrub litter chemistry under drought made it even less likely for substrate availability to change in shrub litter.</w:t>
      </w:r>
    </w:p>
    <w:p w:rsidR="00000000" w:rsidDel="00000000" w:rsidP="00000000" w:rsidRDefault="00000000" w:rsidRPr="00000000" w14:paraId="00000039">
      <w:pPr>
        <w:ind w:firstLine="720"/>
        <w:rPr/>
      </w:pPr>
      <w:r w:rsidDel="00000000" w:rsidR="00000000" w:rsidRPr="00000000">
        <w:rPr>
          <w:rtl w:val="0"/>
        </w:rPr>
        <w:t xml:space="preserve">Drought changed community composition in the grassland microbial community as a direct effect and as an indirect effect through changes in litter chemistry </w:t>
      </w:r>
      <w:hyperlink r:id="rId83">
        <w:r w:rsidDel="00000000" w:rsidR="00000000" w:rsidRPr="00000000">
          <w:rPr>
            <w:rtl w:val="0"/>
          </w:rPr>
          <w:t xml:space="preserve">(13, 15, 25, 26)</w:t>
        </w:r>
      </w:hyperlink>
      <w:r w:rsidDel="00000000" w:rsidR="00000000" w:rsidRPr="00000000">
        <w:rPr>
          <w:rtl w:val="0"/>
        </w:rPr>
        <w:t xml:space="preserve">. The lack of a relationship between drought-induced changes in litter chemistry and resource acquisition traits despite changes in microbial community composition might indicate functional redundancy </w:t>
      </w:r>
      <w:hyperlink r:id="rId84">
        <w:r w:rsidDel="00000000" w:rsidR="00000000" w:rsidRPr="00000000">
          <w:rPr>
            <w:rtl w:val="0"/>
          </w:rPr>
          <w:t xml:space="preserve">(72, 73)</w:t>
        </w:r>
      </w:hyperlink>
      <w:r w:rsidDel="00000000" w:rsidR="00000000" w:rsidRPr="00000000">
        <w:rPr>
          <w:rtl w:val="0"/>
        </w:rPr>
        <w:t xml:space="preserve">. Functional redundancy had been observed in soil </w:t>
      </w:r>
      <w:hyperlink r:id="rId85">
        <w:r w:rsidDel="00000000" w:rsidR="00000000" w:rsidRPr="00000000">
          <w:rPr>
            <w:rtl w:val="0"/>
          </w:rPr>
          <w:t xml:space="preserve">(74)</w:t>
        </w:r>
      </w:hyperlink>
      <w:r w:rsidDel="00000000" w:rsidR="00000000" w:rsidRPr="00000000">
        <w:rPr>
          <w:rtl w:val="0"/>
        </w:rPr>
        <w:t xml:space="preserve"> and in litter </w:t>
      </w:r>
      <w:hyperlink r:id="rId86">
        <w:r w:rsidDel="00000000" w:rsidR="00000000" w:rsidRPr="00000000">
          <w:rPr>
            <w:rtl w:val="0"/>
          </w:rPr>
          <w:t xml:space="preserve">(65, 75, 76)</w:t>
        </w:r>
      </w:hyperlink>
      <w:r w:rsidDel="00000000" w:rsidR="00000000" w:rsidRPr="00000000">
        <w:rPr>
          <w:rtl w:val="0"/>
        </w:rPr>
        <w:t xml:space="preserve">. Microbial community functioning tends to respond less to environmental perturbations in microbial communities with prior exposure to these perturbations </w:t>
      </w:r>
      <w:hyperlink r:id="rId87">
        <w:r w:rsidDel="00000000" w:rsidR="00000000" w:rsidRPr="00000000">
          <w:rPr>
            <w:rtl w:val="0"/>
          </w:rPr>
          <w:t xml:space="preserve">(9, 77, 78)</w:t>
        </w:r>
      </w:hyperlink>
      <w:r w:rsidDel="00000000" w:rsidR="00000000" w:rsidRPr="00000000">
        <w:rPr>
          <w:rtl w:val="0"/>
        </w:rPr>
        <w:t xml:space="preserve">. This resistance can be attributed to changes in community composition, such as increases in relative abundance of taxa that are less sensitive to drought </w:t>
      </w:r>
      <w:hyperlink r:id="rId88">
        <w:r w:rsidDel="00000000" w:rsidR="00000000" w:rsidRPr="00000000">
          <w:rPr>
            <w:rtl w:val="0"/>
          </w:rPr>
          <w:t xml:space="preserve">(77–80)</w:t>
        </w:r>
      </w:hyperlink>
      <w:r w:rsidDel="00000000" w:rsidR="00000000" w:rsidRPr="00000000">
        <w:rPr>
          <w:rtl w:val="0"/>
        </w:rPr>
        <w:t xml:space="preserve"> th</w:t>
      </w:r>
      <w:r w:rsidDel="00000000" w:rsidR="00000000" w:rsidRPr="00000000">
        <w:rPr>
          <w:rtl w:val="0"/>
        </w:rPr>
        <w:t xml:space="preserve">at can maintain the same function</w:t>
      </w:r>
      <w:r w:rsidDel="00000000" w:rsidR="00000000" w:rsidRPr="00000000">
        <w:rPr>
          <w:rtl w:val="0"/>
        </w:rPr>
        <w:t xml:space="preserve"> </w:t>
      </w:r>
      <w:hyperlink r:id="rId89">
        <w:r w:rsidDel="00000000" w:rsidR="00000000" w:rsidRPr="00000000">
          <w:rPr>
            <w:rtl w:val="0"/>
          </w:rPr>
          <w:t xml:space="preserve">(27)</w:t>
        </w:r>
      </w:hyperlink>
      <w:r w:rsidDel="00000000" w:rsidR="00000000" w:rsidRPr="00000000">
        <w:rPr>
          <w:rtl w:val="0"/>
        </w:rPr>
        <w:t xml:space="preserve">. While bacterial populations that were enriched under drought in this same field experiment generally showed a tradeoff between drought tolerance and CAZyme genes such that the number of CAZyme genes decreased under drought, some populations enriched under drought continued to maintain high numbers of CAZyme genes </w:t>
      </w:r>
      <w:hyperlink r:id="rId90">
        <w:r w:rsidDel="00000000" w:rsidR="00000000" w:rsidRPr="00000000">
          <w:rPr>
            <w:rtl w:val="0"/>
          </w:rPr>
          <w:t xml:space="preserve">(27)</w:t>
        </w:r>
      </w:hyperlink>
      <w:r w:rsidDel="00000000" w:rsidR="00000000" w:rsidRPr="00000000">
        <w:rPr>
          <w:rtl w:val="0"/>
        </w:rPr>
        <w:t xml:space="preserve">. Compensatory growth of functionally redundant taxa allows for microbial communities to maintain function in the face of environmental perturbations </w:t>
      </w:r>
      <w:hyperlink r:id="rId91">
        <w:r w:rsidDel="00000000" w:rsidR="00000000" w:rsidRPr="00000000">
          <w:rPr>
            <w:rtl w:val="0"/>
          </w:rPr>
          <w:t xml:space="preserve">(81)</w:t>
        </w:r>
      </w:hyperlink>
      <w:r w:rsidDel="00000000" w:rsidR="00000000" w:rsidRPr="00000000">
        <w:rPr>
          <w:rtl w:val="0"/>
        </w:rPr>
        <w:t xml:space="preserve">. </w:t>
      </w:r>
      <w:r w:rsidDel="00000000" w:rsidR="00000000" w:rsidRPr="00000000">
        <w:rPr>
          <w:rtl w:val="0"/>
        </w:rPr>
        <w:t xml:space="preserve">Because CAZyme gene abundance for most substrates remained unchanged under drought (Figure 2, Table S1) despite changes in community composition under drought in this field experiment</w:t>
      </w:r>
      <w:r w:rsidDel="00000000" w:rsidR="00000000" w:rsidRPr="00000000">
        <w:rPr>
          <w:rtl w:val="0"/>
        </w:rPr>
        <w:t xml:space="preserve"> </w:t>
      </w:r>
      <w:hyperlink r:id="rId92">
        <w:r w:rsidDel="00000000" w:rsidR="00000000" w:rsidRPr="00000000">
          <w:rPr>
            <w:rtl w:val="0"/>
          </w:rPr>
          <w:t xml:space="preserve">(13, 15, 25, 26)</w:t>
        </w:r>
      </w:hyperlink>
      <w:r w:rsidDel="00000000" w:rsidR="00000000" w:rsidRPr="00000000">
        <w:rPr>
          <w:rtl w:val="0"/>
        </w:rPr>
        <w:t xml:space="preserve">, compensatory growth might have occurred as taxa that are resistant to either the direct effects of drought or drought-induced changes in litter chemistry increased in abundance to maintain functioning.</w:t>
      </w:r>
    </w:p>
    <w:p w:rsidR="00000000" w:rsidDel="00000000" w:rsidP="00000000" w:rsidRDefault="00000000" w:rsidRPr="00000000" w14:paraId="0000003A">
      <w:pPr>
        <w:ind w:firstLine="720"/>
        <w:rPr/>
      </w:pPr>
      <w:r w:rsidDel="00000000" w:rsidR="00000000" w:rsidRPr="00000000">
        <w:rPr>
          <w:rtl w:val="0"/>
        </w:rPr>
        <w:t xml:space="preserve">Alternatively, our data indicated that the effects of drought on community composition were fairly small (Figure 1). This is consistent with previous studies that found significant, but small, effect sizes of drought on community composition </w:t>
      </w:r>
      <w:hyperlink r:id="rId93">
        <w:r w:rsidDel="00000000" w:rsidR="00000000" w:rsidRPr="00000000">
          <w:rPr>
            <w:rtl w:val="0"/>
          </w:rPr>
          <w:t xml:space="preserve">(26, 65)</w:t>
        </w:r>
      </w:hyperlink>
      <w:r w:rsidDel="00000000" w:rsidR="00000000" w:rsidRPr="00000000">
        <w:rPr>
          <w:rtl w:val="0"/>
        </w:rPr>
        <w:t xml:space="preserve">, including a study that found a small effect of drought-derived litter on bacterial composition </w:t>
      </w:r>
      <w:hyperlink r:id="rId94">
        <w:r w:rsidDel="00000000" w:rsidR="00000000" w:rsidRPr="00000000">
          <w:rPr>
            <w:rtl w:val="0"/>
          </w:rPr>
          <w:t xml:space="preserve">(25)</w:t>
        </w:r>
      </w:hyperlink>
      <w:r w:rsidDel="00000000" w:rsidR="00000000" w:rsidRPr="00000000">
        <w:rPr>
          <w:rtl w:val="0"/>
        </w:rPr>
        <w:t xml:space="preserve">. Changes in community composition might have been too small to affect resource acquisition traits, indicating functional resistance </w:t>
      </w:r>
      <w:hyperlink r:id="rId95">
        <w:r w:rsidDel="00000000" w:rsidR="00000000" w:rsidRPr="00000000">
          <w:rPr>
            <w:rtl w:val="0"/>
          </w:rPr>
          <w:t xml:space="preserve">(72)</w:t>
        </w:r>
      </w:hyperlink>
      <w:r w:rsidDel="00000000" w:rsidR="00000000" w:rsidRPr="00000000">
        <w:rPr>
          <w:rtl w:val="0"/>
        </w:rPr>
        <w:t xml:space="preserve"> towards either direct effects of drought or drought-induced changes in litter chemistry. Functional resistance to precipitation manipulations had previously been observed in a grassland </w:t>
      </w:r>
      <w:hyperlink r:id="rId96">
        <w:r w:rsidDel="00000000" w:rsidR="00000000" w:rsidRPr="00000000">
          <w:rPr>
            <w:rtl w:val="0"/>
          </w:rPr>
          <w:t xml:space="preserve">(82)</w:t>
        </w:r>
      </w:hyperlink>
      <w:r w:rsidDel="00000000" w:rsidR="00000000" w:rsidRPr="00000000">
        <w:rPr>
          <w:rtl w:val="0"/>
        </w:rPr>
        <w:t xml:space="preserve"> and a tropical rainforest </w:t>
      </w:r>
      <w:hyperlink r:id="rId97">
        <w:r w:rsidDel="00000000" w:rsidR="00000000" w:rsidRPr="00000000">
          <w:rPr>
            <w:rtl w:val="0"/>
          </w:rPr>
          <w:t xml:space="preserve">(9, 79)</w:t>
        </w:r>
      </w:hyperlink>
      <w:r w:rsidDel="00000000" w:rsidR="00000000" w:rsidRPr="00000000">
        <w:rPr>
          <w:rtl w:val="0"/>
        </w:rPr>
        <w:t xml:space="preserve">. Repeated exposure to drought, similar to the long-term drought treatment in our study, might have conditioned drought sensitive taxa to become more resistant </w:t>
      </w:r>
      <w:hyperlink r:id="rId98">
        <w:r w:rsidDel="00000000" w:rsidR="00000000" w:rsidRPr="00000000">
          <w:rPr>
            <w:rtl w:val="0"/>
          </w:rPr>
          <w:t xml:space="preserve">(79)</w:t>
        </w:r>
      </w:hyperlink>
      <w:r w:rsidDel="00000000" w:rsidR="00000000" w:rsidRPr="00000000">
        <w:rPr>
          <w:rtl w:val="0"/>
        </w:rPr>
        <w:t xml:space="preserve">. Our results likely reflect physiological acclimation to dry conditions either in semi-arid or arid ecosystems or long-term climate manipulations </w:t>
      </w:r>
      <w:hyperlink r:id="rId99">
        <w:r w:rsidDel="00000000" w:rsidR="00000000" w:rsidRPr="00000000">
          <w:rPr>
            <w:rtl w:val="0"/>
          </w:rPr>
          <w:t xml:space="preserve">(8, 9, 83, 84)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The lack of a relationship between drought-induced changes in litter chemistry and microbial composition and functioning might also be attributed to our study design. Because we specifically sampled </w:t>
      </w:r>
      <w:r w:rsidDel="00000000" w:rsidR="00000000" w:rsidRPr="00000000">
        <w:rPr>
          <w:rtl w:val="0"/>
        </w:rPr>
        <w:t xml:space="preserve">for</w:t>
      </w:r>
      <w:r w:rsidDel="00000000" w:rsidR="00000000" w:rsidRPr="00000000">
        <w:rPr>
          <w:rtl w:val="0"/>
        </w:rPr>
        <w:t xml:space="preserve"> litter of plant species that are characteristic of each plant community rather than species that are characteristic of each plot, our litter chemistry data might only be indicative of changes in plant physiology under drought </w:t>
      </w:r>
      <w:hyperlink r:id="rId100">
        <w:r w:rsidDel="00000000" w:rsidR="00000000" w:rsidRPr="00000000">
          <w:rPr>
            <w:rtl w:val="0"/>
          </w:rPr>
          <w:t xml:space="preserve">(20–22, 66, 67)</w:t>
        </w:r>
      </w:hyperlink>
      <w:r w:rsidDel="00000000" w:rsidR="00000000" w:rsidRPr="00000000">
        <w:rPr>
          <w:rtl w:val="0"/>
        </w:rPr>
        <w:t xml:space="preserve"> and did not adequately account for changes in</w:t>
      </w:r>
      <w:r w:rsidDel="00000000" w:rsidR="00000000" w:rsidRPr="00000000">
        <w:rPr>
          <w:rtl w:val="0"/>
        </w:rPr>
        <w:t xml:space="preserve"> plant community </w:t>
      </w:r>
      <w:r w:rsidDel="00000000" w:rsidR="00000000" w:rsidRPr="00000000">
        <w:rPr>
          <w:rtl w:val="0"/>
        </w:rPr>
        <w:t xml:space="preserve">composition</w:t>
      </w:r>
      <w:r w:rsidDel="00000000" w:rsidR="00000000" w:rsidRPr="00000000">
        <w:rPr>
          <w:rtl w:val="0"/>
        </w:rPr>
        <w:t xml:space="preserve"> </w:t>
      </w:r>
      <w:hyperlink r:id="rId101">
        <w:r w:rsidDel="00000000" w:rsidR="00000000" w:rsidRPr="00000000">
          <w:rPr>
            <w:rtl w:val="0"/>
          </w:rPr>
          <w:t xml:space="preserve">(23, 24)</w:t>
        </w:r>
      </w:hyperlink>
      <w:r w:rsidDel="00000000" w:rsidR="00000000" w:rsidRPr="00000000">
        <w:rPr>
          <w:rtl w:val="0"/>
        </w:rPr>
        <w:t xml:space="preserve">. As a result, drought-induced changes in the chemistry of the specific litter we collected might have been too small to influence microbial community composition and resource acquisition traits. Furthermore, while our litter chemistry results are broadly consistent with litter chemistry results in other studies </w:t>
      </w:r>
      <w:hyperlink r:id="rId102">
        <w:r w:rsidDel="00000000" w:rsidR="00000000" w:rsidRPr="00000000">
          <w:rPr>
            <w:rtl w:val="0"/>
          </w:rPr>
          <w:t xml:space="preserve">(13, 20, 21, 49–51)</w:t>
        </w:r>
      </w:hyperlink>
      <w:r w:rsidDel="00000000" w:rsidR="00000000" w:rsidRPr="00000000">
        <w:rPr>
          <w:rtl w:val="0"/>
        </w:rPr>
        <w:t xml:space="preserve">, it is difficult to tease apart certain litter fractions and their responses to drought with our litter chemistry data. For example, while grassland litter had higher carbohydrate ester content than shrub litter (Figure 1h, 1i), it is uncertain whether grassland litter had higher proportions of hemicellulose, pectins, or both. While overall carbohydrate content, as indicated by glycosidic bond spectral area, decreased under drought in grassland (Figure 1d), it was uncertain which specific carbohydrate (e.g. cellulose, hemicellulose, starch) decreased. This uncertainty obscured possible relationships between decomposition traits and indirect effects of drought through litter chemistry.</w:t>
      </w:r>
      <w:r w:rsidDel="00000000" w:rsidR="00000000" w:rsidRPr="00000000">
        <w:rPr>
          <w:rtl w:val="0"/>
        </w:rPr>
      </w:r>
    </w:p>
    <w:p w:rsidR="00000000" w:rsidDel="00000000" w:rsidP="00000000" w:rsidRDefault="00000000" w:rsidRPr="00000000" w14:paraId="0000003C">
      <w:pPr>
        <w:ind w:left="0" w:firstLine="720"/>
        <w:rPr/>
      </w:pPr>
      <w:r w:rsidDel="00000000" w:rsidR="00000000" w:rsidRPr="00000000">
        <w:rPr>
          <w:rtl w:val="0"/>
        </w:rPr>
        <w:t xml:space="preserve">Consistent with our study, studies of litter decomposition in Mediterranean ecosystems so far indicate that drought-induced changes in litter chemistry either do not influence decomposition rates </w:t>
      </w:r>
      <w:hyperlink r:id="rId103">
        <w:r w:rsidDel="00000000" w:rsidR="00000000" w:rsidRPr="00000000">
          <w:rPr>
            <w:rtl w:val="0"/>
          </w:rPr>
          <w:t xml:space="preserve">(13, 25)</w:t>
        </w:r>
      </w:hyperlink>
      <w:r w:rsidDel="00000000" w:rsidR="00000000" w:rsidRPr="00000000">
        <w:rPr>
          <w:rtl w:val="0"/>
        </w:rPr>
        <w:t xml:space="preserve"> or do not influence decomposition rates as much as direct effects of drought </w:t>
      </w:r>
      <w:hyperlink r:id="rId104">
        <w:r w:rsidDel="00000000" w:rsidR="00000000" w:rsidRPr="00000000">
          <w:rPr>
            <w:rtl w:val="0"/>
          </w:rPr>
          <w:t xml:space="preserve">(85)</w:t>
        </w:r>
      </w:hyperlink>
      <w:r w:rsidDel="00000000" w:rsidR="00000000" w:rsidRPr="00000000">
        <w:rPr>
          <w:rtl w:val="0"/>
        </w:rPr>
        <w:t xml:space="preserve">, although we note that Prieto et al, similar to this study, does not account for changes in plant community composition due to drought </w:t>
      </w:r>
      <w:hyperlink r:id="rId105">
        <w:r w:rsidDel="00000000" w:rsidR="00000000" w:rsidRPr="00000000">
          <w:rPr>
            <w:rtl w:val="0"/>
          </w:rPr>
          <w:t xml:space="preserve">(85)</w:t>
        </w:r>
      </w:hyperlink>
      <w:r w:rsidDel="00000000" w:rsidR="00000000" w:rsidRPr="00000000">
        <w:rPr>
          <w:rtl w:val="0"/>
        </w:rPr>
        <w:t xml:space="preserve">. Similarly, the effects of drought on grassland plant community composition in this field experiment were statistically significant but small </w:t>
      </w:r>
      <w:hyperlink r:id="rId106">
        <w:r w:rsidDel="00000000" w:rsidR="00000000" w:rsidRPr="00000000">
          <w:rPr>
            <w:rtl w:val="0"/>
          </w:rPr>
          <w:t xml:space="preserve">(26)</w:t>
        </w:r>
      </w:hyperlink>
      <w:r w:rsidDel="00000000" w:rsidR="00000000" w:rsidRPr="00000000">
        <w:rPr>
          <w:rtl w:val="0"/>
        </w:rPr>
        <w:t xml:space="preserve">, indicating that the lack of a relationship between drought-derived grassland litter and decomposition rates </w:t>
      </w:r>
      <w:hyperlink r:id="rId107">
        <w:r w:rsidDel="00000000" w:rsidR="00000000" w:rsidRPr="00000000">
          <w:rPr>
            <w:rtl w:val="0"/>
          </w:rPr>
          <w:t xml:space="preserve">(13, 25)</w:t>
        </w:r>
      </w:hyperlink>
      <w:r w:rsidDel="00000000" w:rsidR="00000000" w:rsidRPr="00000000">
        <w:rPr>
          <w:rtl w:val="0"/>
        </w:rPr>
        <w:t xml:space="preserve"> can partially be attributed to the relative lack of change in grassland plant community composition under drought. Drought was shown to change plant community composition in observational studies over time </w:t>
      </w:r>
      <w:hyperlink r:id="rId108">
        <w:r w:rsidDel="00000000" w:rsidR="00000000" w:rsidRPr="00000000">
          <w:rPr>
            <w:rtl w:val="0"/>
          </w:rPr>
          <w:t xml:space="preserve">(86–88)</w:t>
        </w:r>
      </w:hyperlink>
      <w:r w:rsidDel="00000000" w:rsidR="00000000" w:rsidRPr="00000000">
        <w:rPr>
          <w:rtl w:val="0"/>
        </w:rPr>
        <w:t xml:space="preserve"> as well as in field experiments </w:t>
      </w:r>
      <w:hyperlink r:id="rId109">
        <w:r w:rsidDel="00000000" w:rsidR="00000000" w:rsidRPr="00000000">
          <w:rPr>
            <w:rtl w:val="0"/>
          </w:rPr>
          <w:t xml:space="preserve">(23, 24)</w:t>
        </w:r>
      </w:hyperlink>
      <w:r w:rsidDel="00000000" w:rsidR="00000000" w:rsidRPr="00000000">
        <w:rPr>
          <w:rtl w:val="0"/>
        </w:rPr>
        <w:t xml:space="preserve">, with drought being a factor that drives vegetation type conversion from chaparral ecosystems to exotic grasslands in California </w:t>
      </w:r>
      <w:hyperlink r:id="rId110">
        <w:r w:rsidDel="00000000" w:rsidR="00000000" w:rsidRPr="00000000">
          <w:rPr>
            <w:rtl w:val="0"/>
          </w:rPr>
          <w:t xml:space="preserve">(24, 87, 88)</w:t>
        </w:r>
      </w:hyperlink>
      <w:r w:rsidDel="00000000" w:rsidR="00000000" w:rsidRPr="00000000">
        <w:rPr>
          <w:rtl w:val="0"/>
        </w:rPr>
        <w:t xml:space="preserve">. Vegetation type conversions will, in turn, change the litter that microbes decompose, affecting microbial communities and decomposition rates </w:t>
      </w:r>
      <w:hyperlink r:id="rId111">
        <w:r w:rsidDel="00000000" w:rsidR="00000000" w:rsidRPr="00000000">
          <w:rPr>
            <w:rtl w:val="0"/>
          </w:rPr>
          <w:t xml:space="preserve">(89)</w:t>
        </w:r>
      </w:hyperlink>
      <w:r w:rsidDel="00000000" w:rsidR="00000000" w:rsidRPr="00000000">
        <w:rPr>
          <w:rtl w:val="0"/>
        </w:rPr>
        <w:t xml:space="preserve">. The plant composition of the litter can influence how decomposition rates respond to drought </w:t>
      </w:r>
      <w:hyperlink r:id="rId112">
        <w:r w:rsidDel="00000000" w:rsidR="00000000" w:rsidRPr="00000000">
          <w:rPr>
            <w:rtl w:val="0"/>
          </w:rPr>
          <w:t xml:space="preserve">(11, 12)</w:t>
        </w:r>
      </w:hyperlink>
      <w:r w:rsidDel="00000000" w:rsidR="00000000" w:rsidRPr="00000000">
        <w:rPr>
          <w:rtl w:val="0"/>
        </w:rPr>
        <w:t xml:space="preserve">, microbial parameters such as biomass, diversity, and composition </w:t>
      </w:r>
      <w:hyperlink r:id="rId113">
        <w:r w:rsidDel="00000000" w:rsidR="00000000" w:rsidRPr="00000000">
          <w:rPr>
            <w:rtl w:val="0"/>
          </w:rPr>
          <w:t xml:space="preserve">(14, 90)</w:t>
        </w:r>
      </w:hyperlink>
      <w:r w:rsidDel="00000000" w:rsidR="00000000" w:rsidRPr="00000000">
        <w:rPr>
          <w:rtl w:val="0"/>
        </w:rPr>
        <w:t xml:space="preserve">, and how microbial traits respond to drought </w:t>
      </w:r>
      <w:hyperlink r:id="rId114">
        <w:r w:rsidDel="00000000" w:rsidR="00000000" w:rsidRPr="00000000">
          <w:rPr>
            <w:rtl w:val="0"/>
          </w:rPr>
          <w:t xml:space="preserve">(8, 27)</w:t>
        </w:r>
      </w:hyperlink>
      <w:r w:rsidDel="00000000" w:rsidR="00000000" w:rsidRPr="00000000">
        <w:rPr>
          <w:rtl w:val="0"/>
        </w:rPr>
        <w:t xml:space="preserve">. Since our study indicates that microbial decomposition traits are fairly resistant to drought-induced changes in litter chemistry from changes in plant physiology, microbial decomposition traits might be more likely to change if drought also changes plant community composition, especially if plant communities undergo type conversion.</w:t>
      </w: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nqz752x877vh" w:id="14"/>
      <w:bookmarkEnd w:id="14"/>
      <w:r w:rsidDel="00000000" w:rsidR="00000000" w:rsidRPr="00000000">
        <w:rPr>
          <w:rtl w:val="0"/>
        </w:rPr>
        <w:t xml:space="preserve">Tables</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0" w:tblpY="563.671875"/>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4905"/>
        <w:gridCol w:w="2415"/>
        <w:tblGridChange w:id="0">
          <w:tblGrid>
            <w:gridCol w:w="2025"/>
            <w:gridCol w:w="4905"/>
            <w:gridCol w:w="2415"/>
          </w:tblGrid>
        </w:tblGridChange>
      </w:tblGrid>
      <w:tr>
        <w:trPr>
          <w:cantSplit w:val="0"/>
          <w:tblHeader w:val="0"/>
        </w:trPr>
        <w:tc>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Spectral range (cm-1)</w:t>
            </w:r>
          </w:p>
        </w:tc>
        <w:tc>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Band assignment</w:t>
            </w:r>
          </w:p>
        </w:tc>
        <w:tc>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Likely litter substrate</w:t>
            </w:r>
          </w:p>
        </w:tc>
      </w:tr>
      <w:tr>
        <w:trPr>
          <w:cantSplit w:val="0"/>
          <w:tblHeader w:val="0"/>
        </w:trPr>
        <w:tc>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1015 - 970</w:t>
            </w:r>
          </w:p>
        </w:tc>
        <w:tc>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stretching of esters</w:t>
            </w:r>
          </w:p>
        </w:tc>
        <w:tc>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w:t>
            </w:r>
          </w:p>
        </w:tc>
      </w:tr>
      <w:tr>
        <w:trPr>
          <w:cantSplit w:val="0"/>
          <w:tblHeader w:val="0"/>
        </w:trPr>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1080 - 1015</w:t>
            </w:r>
          </w:p>
        </w:tc>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deformation of glycosidic bonds</w:t>
            </w:r>
          </w:p>
        </w:tc>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w:t>
            </w:r>
          </w:p>
        </w:tc>
      </w:tr>
      <w:tr>
        <w:trPr>
          <w:cantSplit w:val="0"/>
          <w:tblHeader w:val="0"/>
        </w:trPr>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1160 - 1100</w:t>
            </w:r>
          </w:p>
        </w:tc>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stretching of esters</w:t>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w:t>
            </w:r>
          </w:p>
        </w:tc>
      </w:tr>
      <w:tr>
        <w:trPr>
          <w:cantSplit w:val="0"/>
          <w:tblHeader w:val="0"/>
        </w:trPr>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1230 - 1160</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stretches</w:t>
            </w:r>
          </w:p>
        </w:tc>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Carbohydrate</w:t>
            </w:r>
          </w:p>
        </w:tc>
      </w:tr>
      <w:tr>
        <w:trPr>
          <w:cantSplit w:val="0"/>
          <w:tblHeader w:val="0"/>
        </w:trPr>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1475 - 1450</w:t>
            </w:r>
          </w:p>
        </w:tc>
        <w:tc>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 deformation in methyl and methylene</w:t>
            </w:r>
          </w:p>
        </w:tc>
        <w:tc>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Lignin</w:t>
            </w:r>
          </w:p>
        </w:tc>
      </w:tr>
      <w:tr>
        <w:trPr>
          <w:cantSplit w:val="0"/>
          <w:tblHeader w:val="0"/>
        </w:trPr>
        <w:tc>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1645 - 1620</w:t>
            </w:r>
          </w:p>
        </w:tc>
        <w:tc>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Amide</w:t>
            </w:r>
          </w:p>
        </w:tc>
        <w:tc>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tc>
      </w:tr>
      <w:tr>
        <w:trPr>
          <w:cantSplit w:val="0"/>
          <w:tblHeader w:val="0"/>
        </w:trPr>
        <w:tc>
          <w:tcPr/>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1600 - 1545</w:t>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Amide</w:t>
            </w:r>
          </w:p>
        </w:tc>
        <w:tc>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tc>
      </w:tr>
      <w:tr>
        <w:trPr>
          <w:cantSplit w:val="0"/>
          <w:tblHeader w:val="0"/>
        </w:trPr>
        <w:tc>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1750 - 1700</w:t>
            </w:r>
          </w:p>
        </w:tc>
        <w:tc>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 stretching</w:t>
            </w:r>
          </w:p>
        </w:tc>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Lipid</w:t>
            </w:r>
          </w:p>
        </w:tc>
      </w:tr>
    </w:tbl>
    <w:p w:rsidR="00000000" w:rsidDel="00000000" w:rsidP="00000000" w:rsidRDefault="00000000" w:rsidRPr="00000000" w14:paraId="00000062">
      <w:pPr>
        <w:ind w:left="0" w:firstLine="0"/>
        <w:rPr>
          <w:rFonts w:ascii="Times New Roman" w:cs="Times New Roman" w:eastAsia="Times New Roman" w:hAnsi="Times New Roman"/>
          <w:sz w:val="24"/>
          <w:szCs w:val="24"/>
        </w:rPr>
      </w:pPr>
      <w:commentRangeStart w:id="13"/>
      <w:commentRangeStart w:id="14"/>
      <w:r w:rsidDel="00000000" w:rsidR="00000000" w:rsidRPr="00000000">
        <w:rPr>
          <w:rFonts w:ascii="Times New Roman" w:cs="Times New Roman" w:eastAsia="Times New Roman" w:hAnsi="Times New Roman"/>
          <w:sz w:val="24"/>
          <w:szCs w:val="24"/>
          <w:u w:val="single"/>
          <w:rtl w:val="0"/>
        </w:rPr>
        <w:t xml:space="preserve">Table</w:t>
      </w:r>
      <w:commentRangeEnd w:id="13"/>
      <w:r w:rsidDel="00000000" w:rsidR="00000000" w:rsidRPr="00000000">
        <w:commentReference w:id="13"/>
      </w:r>
      <w:commentRangeEnd w:id="14"/>
      <w:r w:rsidDel="00000000" w:rsidR="00000000" w:rsidRPr="00000000">
        <w:commentReference w:id="14"/>
      </w:r>
      <w:r w:rsidDel="00000000" w:rsidR="00000000" w:rsidRPr="00000000">
        <w:rPr>
          <w:rFonts w:ascii="Times New Roman" w:cs="Times New Roman" w:eastAsia="Times New Roman" w:hAnsi="Times New Roman"/>
          <w:sz w:val="24"/>
          <w:szCs w:val="24"/>
          <w:u w:val="single"/>
          <w:rtl w:val="0"/>
        </w:rPr>
        <w:t xml:space="preserv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FTIR band assignments and indicative components of leaf litter chemistry</w:t>
      </w:r>
      <w:r w:rsidDel="00000000" w:rsidR="00000000" w:rsidRPr="00000000">
        <w:br w:type="page"/>
      </w:r>
      <w:r w:rsidDel="00000000" w:rsidR="00000000" w:rsidRPr="00000000">
        <w:rPr>
          <w:rFonts w:ascii="Times New Roman" w:cs="Times New Roman" w:eastAsia="Times New Roman" w:hAnsi="Times New Roman"/>
          <w:sz w:val="24"/>
          <w:szCs w:val="24"/>
          <w:u w:val="single"/>
          <w:rtl w:val="0"/>
        </w:rPr>
        <w:t xml:space="preserve">Table 2.</w:t>
      </w:r>
      <w:r w:rsidDel="00000000" w:rsidR="00000000" w:rsidRPr="00000000">
        <w:rPr>
          <w:rFonts w:ascii="Times New Roman" w:cs="Times New Roman" w:eastAsia="Times New Roman" w:hAnsi="Times New Roman"/>
          <w:sz w:val="24"/>
          <w:szCs w:val="24"/>
          <w:rtl w:val="0"/>
        </w:rPr>
        <w:t xml:space="preserve"> Enzymes under analysis </w:t>
      </w:r>
      <w:hyperlink r:id="rId115">
        <w:r w:rsidDel="00000000" w:rsidR="00000000" w:rsidRPr="00000000">
          <w:rPr>
            <w:rtl w:val="0"/>
          </w:rPr>
          <w:t xml:space="preserve">(41, 42)</w:t>
        </w:r>
      </w:hyperlink>
      <w:r w:rsidDel="00000000" w:rsidR="00000000" w:rsidRPr="00000000">
        <w:rPr>
          <w:rFonts w:ascii="Times New Roman" w:cs="Times New Roman" w:eastAsia="Times New Roman" w:hAnsi="Times New Roman"/>
          <w:sz w:val="24"/>
          <w:szCs w:val="24"/>
          <w:rtl w:val="0"/>
        </w:rPr>
        <w:t xml:space="preserve">. Note that the concentration values describe actual concentrations inside 96-well microplates, not concentrations of substrate/standard solutions prior to being pipetted into microplates.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tbl>
      <w:tblPr>
        <w:tblStyle w:val="Table2"/>
        <w:tblpPr w:leftFromText="180" w:rightFromText="180" w:topFromText="180" w:bottomFromText="180" w:vertAnchor="text" w:horzAnchor="text" w:tblpX="0" w:tblpY="0"/>
        <w:tblW w:w="84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785"/>
        <w:gridCol w:w="2985"/>
        <w:gridCol w:w="1650"/>
        <w:tblGridChange w:id="0">
          <w:tblGrid>
            <w:gridCol w:w="1995"/>
            <w:gridCol w:w="1785"/>
            <w:gridCol w:w="2985"/>
            <w:gridCol w:w="1650"/>
          </w:tblGrid>
        </w:tblGridChange>
      </w:tblGrid>
      <w:tr>
        <w:trPr>
          <w:cantSplit w:val="0"/>
          <w:tblHeader w:val="0"/>
        </w:trPr>
        <w:tc>
          <w:tcPr/>
          <w:p w:rsidR="00000000" w:rsidDel="00000000" w:rsidP="00000000" w:rsidRDefault="00000000" w:rsidRPr="00000000" w14:paraId="000000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Enzyme</w:t>
            </w:r>
          </w:p>
        </w:tc>
        <w:tc>
          <w:tcPr/>
          <w:p w:rsidR="00000000" w:rsidDel="00000000" w:rsidP="00000000" w:rsidRDefault="00000000" w:rsidRPr="00000000" w14:paraId="000000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Substrate</w:t>
            </w:r>
          </w:p>
        </w:tc>
        <w:tc>
          <w:tcPr/>
          <w:p w:rsidR="00000000" w:rsidDel="00000000" w:rsidP="00000000" w:rsidRDefault="00000000" w:rsidRPr="00000000" w14:paraId="0000006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EEA substrate</w:t>
            </w:r>
          </w:p>
        </w:tc>
        <w:tc>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Maximum concentration in plates</w:t>
            </w:r>
          </w:p>
        </w:tc>
      </w:tr>
      <w:tr>
        <w:trPr>
          <w:cantSplit w:val="0"/>
          <w:trHeight w:val="440" w:hRule="atLeast"/>
          <w:tblHeader w:val="0"/>
        </w:trPr>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ɑ-glucosidase (AG)</w:t>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Starch</w:t>
            </w:r>
          </w:p>
        </w:tc>
        <w:tc>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4-MUB-ɑ-D-glucoside</w:t>
            </w:r>
          </w:p>
        </w:tc>
        <w:tc>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µM</w:t>
            </w:r>
          </w:p>
        </w:tc>
      </w:tr>
      <w:tr>
        <w:trPr>
          <w:cantSplit w:val="0"/>
          <w:trHeight w:val="440" w:hRule="atLeast"/>
          <w:tblHeader w:val="0"/>
        </w:trPr>
        <w:tc>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(acid) phosphatase (AP)</w:t>
            </w:r>
          </w:p>
        </w:tc>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Organic phosphorus</w:t>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4-MUB-phosphate</w:t>
            </w:r>
          </w:p>
        </w:tc>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µM</w:t>
            </w:r>
          </w:p>
        </w:tc>
      </w:tr>
      <w:tr>
        <w:trPr>
          <w:cantSplit w:val="0"/>
          <w:trHeight w:val="440" w:hRule="atLeast"/>
          <w:tblHeader w:val="0"/>
        </w:trPr>
        <w:tc>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Β-glucosidase (BG)</w:t>
            </w:r>
          </w:p>
        </w:tc>
        <w:tc>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Cellulose</w:t>
            </w:r>
          </w:p>
        </w:tc>
        <w:tc>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4-MUB-β-D-glucoside</w:t>
            </w:r>
          </w:p>
        </w:tc>
        <w:tc>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µM</w:t>
            </w:r>
          </w:p>
        </w:tc>
      </w:tr>
      <w:tr>
        <w:trPr>
          <w:cantSplit w:val="0"/>
          <w:trHeight w:val="440" w:hRule="atLeast"/>
          <w:tblHeader w:val="0"/>
        </w:trPr>
        <w:tc>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β-xylosidase (BX)</w:t>
            </w:r>
          </w:p>
        </w:tc>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Hemicellulose</w:t>
            </w:r>
          </w:p>
        </w:tc>
        <w:tc>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4-MUB-β-D-xyloside</w:t>
            </w:r>
          </w:p>
        </w:tc>
        <w:tc>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µM</w:t>
            </w:r>
          </w:p>
        </w:tc>
      </w:tr>
      <w:tr>
        <w:trPr>
          <w:cantSplit w:val="0"/>
          <w:trHeight w:val="440" w:hRule="atLeast"/>
          <w:tblHeader w:val="0"/>
        </w:trPr>
        <w:tc>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Cellobiohydrolase (CBH)</w:t>
            </w:r>
          </w:p>
        </w:tc>
        <w:tc>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Cellulose</w:t>
            </w:r>
          </w:p>
        </w:tc>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4-MUB-β-D-cellobioside</w:t>
            </w:r>
          </w:p>
        </w:tc>
        <w:tc>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µM</w:t>
            </w:r>
          </w:p>
        </w:tc>
      </w:tr>
      <w:tr>
        <w:trPr>
          <w:cantSplit w:val="0"/>
          <w:trHeight w:val="440" w:hRule="atLeast"/>
          <w:tblHeader w:val="0"/>
        </w:trPr>
        <w:tc>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Leucine aminopeptidase (LAP)</w:t>
            </w:r>
          </w:p>
        </w:tc>
        <w:tc>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Protein</w:t>
            </w:r>
          </w:p>
        </w:tc>
        <w:tc>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L-Leucine-AMC</w:t>
            </w:r>
          </w:p>
        </w:tc>
        <w:tc>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 µM</w:t>
            </w:r>
          </w:p>
        </w:tc>
      </w:tr>
      <w:tr>
        <w:trPr>
          <w:cantSplit w:val="0"/>
          <w:trHeight w:val="440" w:hRule="atLeast"/>
          <w:tblHeader w:val="0"/>
        </w:trPr>
        <w:tc>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N-acetyl-β-D-</w:t>
            </w:r>
          </w:p>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Glucosaminidase (NAG)</w:t>
            </w:r>
          </w:p>
        </w:tc>
        <w:tc>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Chitin, peptidoglycan</w:t>
            </w:r>
          </w:p>
        </w:tc>
        <w:tc>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4-MUB-N-acetyl-β-D-</w:t>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glucosaminide</w:t>
            </w:r>
          </w:p>
        </w:tc>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 µM</w:t>
            </w:r>
          </w:p>
        </w:tc>
      </w:tr>
      <w:tr>
        <w:trPr>
          <w:cantSplit w:val="0"/>
          <w:trHeight w:val="440" w:hRule="atLeast"/>
          <w:tblHeader w:val="0"/>
        </w:trPr>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(AMC)</w:t>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7-amino-4-methylcoumarin</w:t>
            </w:r>
          </w:p>
        </w:tc>
        <w:tc>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31.25 µM</w:t>
            </w:r>
          </w:p>
        </w:tc>
      </w:tr>
      <w:tr>
        <w:trPr>
          <w:cantSplit w:val="0"/>
          <w:trHeight w:val="440" w:hRule="atLeast"/>
          <w:tblHeader w:val="0"/>
        </w:trPr>
        <w:tc>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(MUB)</w:t>
            </w:r>
          </w:p>
        </w:tc>
        <w:tc>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4-methylumbelliferone</w:t>
            </w:r>
          </w:p>
        </w:tc>
        <w:tc>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 µM</w:t>
            </w:r>
          </w:p>
        </w:tc>
      </w:tr>
    </w:tbl>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1"/>
        <w:rPr/>
      </w:pPr>
      <w:bookmarkStart w:colFirst="0" w:colLast="0" w:name="_civd7nvfn266" w:id="15"/>
      <w:bookmarkEnd w:id="15"/>
      <w:r w:rsidDel="00000000" w:rsidR="00000000" w:rsidRPr="00000000">
        <w:rPr>
          <w:rtl w:val="0"/>
        </w:rPr>
        <w:t xml:space="preserve">References</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16">
        <w:r w:rsidDel="00000000" w:rsidR="00000000" w:rsidRPr="00000000">
          <w:rPr>
            <w:rtl w:val="0"/>
          </w:rPr>
          <w:t xml:space="preserve">1. </w:t>
        </w:r>
      </w:hyperlink>
      <w:r w:rsidDel="00000000" w:rsidR="00000000" w:rsidRPr="00000000">
        <w:rPr>
          <w:rtl w:val="0"/>
        </w:rPr>
        <w:tab/>
      </w:r>
      <w:hyperlink r:id="rId117">
        <w:r w:rsidDel="00000000" w:rsidR="00000000" w:rsidRPr="00000000">
          <w:rPr>
            <w:rtl w:val="0"/>
          </w:rPr>
          <w:t xml:space="preserve">IPCC. 2023. Climate Change 2021 – The Physical Science Basis: Working Group I Contribution to the Sixth Assessment Report of the Intergovernmental Panel on Climate Change, 1st ed. Cambridge University Press. https://www.cambridge.org/core/product/identifier/9781009157896/type/book. Retrieved 25 August 2025. </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18">
        <w:r w:rsidDel="00000000" w:rsidR="00000000" w:rsidRPr="00000000">
          <w:rPr>
            <w:rtl w:val="0"/>
          </w:rPr>
          <w:t xml:space="preserve">2. </w:t>
        </w:r>
      </w:hyperlink>
      <w:r w:rsidDel="00000000" w:rsidR="00000000" w:rsidRPr="00000000">
        <w:rPr>
          <w:rtl w:val="0"/>
        </w:rPr>
        <w:tab/>
      </w:r>
      <w:hyperlink r:id="rId119">
        <w:r w:rsidDel="00000000" w:rsidR="00000000" w:rsidRPr="00000000">
          <w:rPr>
            <w:rtl w:val="0"/>
          </w:rPr>
          <w:t xml:space="preserve">Diffenbaugh NS, Swain DL, Touma D. 2015. Anthropogenic warming has increased drought risk in California. Proc Natl Acad Sci 112:3931–3936. </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20">
        <w:r w:rsidDel="00000000" w:rsidR="00000000" w:rsidRPr="00000000">
          <w:rPr>
            <w:rtl w:val="0"/>
          </w:rPr>
          <w:t xml:space="preserve">3. </w:t>
        </w:r>
      </w:hyperlink>
      <w:r w:rsidDel="00000000" w:rsidR="00000000" w:rsidRPr="00000000">
        <w:rPr>
          <w:rtl w:val="0"/>
        </w:rPr>
        <w:tab/>
      </w:r>
      <w:hyperlink r:id="rId121">
        <w:r w:rsidDel="00000000" w:rsidR="00000000" w:rsidRPr="00000000">
          <w:rPr>
            <w:rtl w:val="0"/>
          </w:rPr>
          <w:t xml:space="preserve">Yoon J-H, Wang S-YS, Gillies RR, Kravitz B, Hipps L, Rasch PJ. 2015. Increasing water cycle extremes in California and in relation to ENSO cycle under global warming. Nat Commun 6:8657. </w:t>
        </w:r>
      </w:hyperlink>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22">
        <w:r w:rsidDel="00000000" w:rsidR="00000000" w:rsidRPr="00000000">
          <w:rPr>
            <w:rtl w:val="0"/>
          </w:rPr>
          <w:t xml:space="preserve">4. </w:t>
        </w:r>
      </w:hyperlink>
      <w:r w:rsidDel="00000000" w:rsidR="00000000" w:rsidRPr="00000000">
        <w:rPr>
          <w:rtl w:val="0"/>
        </w:rPr>
        <w:tab/>
      </w:r>
      <w:hyperlink r:id="rId123">
        <w:r w:rsidDel="00000000" w:rsidR="00000000" w:rsidRPr="00000000">
          <w:rPr>
            <w:rtl w:val="0"/>
          </w:rPr>
          <w:t xml:space="preserve">Rapacciuolo G, Maher SP, Schneider AC, Hammond TT, Jabis MD, Walsh RE, Iknayan KJ, Walden GK, Oldfather MF, Ackerly DD, Beissinger SR. 2014. Beyond a warming fingerprint: individualistic biogeographic responses to heterogeneous climate change in California. Glob Change Biol 20:2841–2855. </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24">
        <w:r w:rsidDel="00000000" w:rsidR="00000000" w:rsidRPr="00000000">
          <w:rPr>
            <w:rtl w:val="0"/>
          </w:rPr>
          <w:t xml:space="preserve">5. </w:t>
        </w:r>
      </w:hyperlink>
      <w:r w:rsidDel="00000000" w:rsidR="00000000" w:rsidRPr="00000000">
        <w:rPr>
          <w:rtl w:val="0"/>
        </w:rPr>
        <w:tab/>
      </w:r>
      <w:hyperlink r:id="rId125">
        <w:r w:rsidDel="00000000" w:rsidR="00000000" w:rsidRPr="00000000">
          <w:rPr>
            <w:rtl w:val="0"/>
          </w:rPr>
          <w:t xml:space="preserve">Malik AA, Bouskill NJ. 2022. Drought impacts on microbial trait distribution and feedback to soil carbon cycling. 6. Funct Ecol 36:1442–1456. </w:t>
        </w:r>
      </w:hyperlink>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26">
        <w:r w:rsidDel="00000000" w:rsidR="00000000" w:rsidRPr="00000000">
          <w:rPr>
            <w:rtl w:val="0"/>
          </w:rPr>
          <w:t xml:space="preserve">6. </w:t>
        </w:r>
      </w:hyperlink>
      <w:r w:rsidDel="00000000" w:rsidR="00000000" w:rsidRPr="00000000">
        <w:rPr>
          <w:rtl w:val="0"/>
        </w:rPr>
        <w:tab/>
      </w:r>
      <w:hyperlink r:id="rId127">
        <w:r w:rsidDel="00000000" w:rsidR="00000000" w:rsidRPr="00000000">
          <w:rPr>
            <w:rtl w:val="0"/>
          </w:rPr>
          <w:t xml:space="preserve">Schimel JP. 2018. Life in Dry Soils: Effects of Drought on Soil Microbial Communities and Processes. Annu Rev Ecol Evol Syst 49:409–432. </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28">
        <w:r w:rsidDel="00000000" w:rsidR="00000000" w:rsidRPr="00000000">
          <w:rPr>
            <w:rtl w:val="0"/>
          </w:rPr>
          <w:t xml:space="preserve">7. </w:t>
        </w:r>
      </w:hyperlink>
      <w:r w:rsidDel="00000000" w:rsidR="00000000" w:rsidRPr="00000000">
        <w:rPr>
          <w:rtl w:val="0"/>
        </w:rPr>
        <w:tab/>
      </w:r>
      <w:hyperlink r:id="rId129">
        <w:r w:rsidDel="00000000" w:rsidR="00000000" w:rsidRPr="00000000">
          <w:rPr>
            <w:rtl w:val="0"/>
          </w:rPr>
          <w:t xml:space="preserve">Suseela V, Tharayil N. 2018. Decoupling the direct and indirect effects of climate on plant litter decomposition: Accounting for stress-induced modifications in plant chemistry. Glob Change Biol 24:1428–1451. </w:t>
        </w:r>
      </w:hyperlink>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30">
        <w:r w:rsidDel="00000000" w:rsidR="00000000" w:rsidRPr="00000000">
          <w:rPr>
            <w:rtl w:val="0"/>
          </w:rPr>
          <w:t xml:space="preserve">8. </w:t>
        </w:r>
      </w:hyperlink>
      <w:r w:rsidDel="00000000" w:rsidR="00000000" w:rsidRPr="00000000">
        <w:rPr>
          <w:rtl w:val="0"/>
        </w:rPr>
        <w:tab/>
      </w:r>
      <w:hyperlink r:id="rId131">
        <w:r w:rsidDel="00000000" w:rsidR="00000000" w:rsidRPr="00000000">
          <w:rPr>
            <w:rtl w:val="0"/>
          </w:rPr>
          <w:t xml:space="preserve">Malik AA, Swenson T, Weihe C, Morrison EW, Martiny JBH, Brodie EL, Northen TR, Allison SD. 2020. Drought and plant litter chemistry alter microbial gene expression and metabolite production. 9. ISME J 14:2236–2247. </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32">
        <w:r w:rsidDel="00000000" w:rsidR="00000000" w:rsidRPr="00000000">
          <w:rPr>
            <w:rtl w:val="0"/>
          </w:rPr>
          <w:t xml:space="preserve">9. </w:t>
        </w:r>
      </w:hyperlink>
      <w:r w:rsidDel="00000000" w:rsidR="00000000" w:rsidRPr="00000000">
        <w:rPr>
          <w:rtl w:val="0"/>
        </w:rPr>
        <w:tab/>
      </w:r>
      <w:hyperlink r:id="rId133">
        <w:r w:rsidDel="00000000" w:rsidR="00000000" w:rsidRPr="00000000">
          <w:rPr>
            <w:rtl w:val="0"/>
          </w:rPr>
          <w:t xml:space="preserve">Bouskill NJ, Wood TE, Baran R, Ye Z, Bowen BP, Lim H, Zhou J, Nostrand JDV, Nico P, Northen TR, Silver WL, Brodie EL. 2016. Belowground Response to Drought in a Tropical Forest Soil. I. Changes in Microbial Functional Potential and Metabolism. Front Microbiol 7. </w:t>
        </w:r>
      </w:hyperlink>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34">
        <w:r w:rsidDel="00000000" w:rsidR="00000000" w:rsidRPr="00000000">
          <w:rPr>
            <w:rtl w:val="0"/>
          </w:rPr>
          <w:t xml:space="preserve">10. </w:t>
        </w:r>
      </w:hyperlink>
      <w:r w:rsidDel="00000000" w:rsidR="00000000" w:rsidRPr="00000000">
        <w:rPr>
          <w:rtl w:val="0"/>
        </w:rPr>
        <w:tab/>
      </w:r>
      <w:hyperlink r:id="rId135">
        <w:r w:rsidDel="00000000" w:rsidR="00000000" w:rsidRPr="00000000">
          <w:rPr>
            <w:rtl w:val="0"/>
          </w:rPr>
          <w:t xml:space="preserve">Evans S, D. Allison S, V. Hawkes C. 2022. Microbes, memory and moisture: Predicting microbial moisture responses and their impact on carbon cycling. 6. Funct Ecol 36:1430–1441. </w:t>
        </w:r>
      </w:hyperlink>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36">
        <w:r w:rsidDel="00000000" w:rsidR="00000000" w:rsidRPr="00000000">
          <w:rPr>
            <w:rtl w:val="0"/>
          </w:rPr>
          <w:t xml:space="preserve">11. </w:t>
        </w:r>
      </w:hyperlink>
      <w:r w:rsidDel="00000000" w:rsidR="00000000" w:rsidRPr="00000000">
        <w:rPr>
          <w:rtl w:val="0"/>
        </w:rPr>
        <w:tab/>
      </w:r>
      <w:hyperlink r:id="rId137">
        <w:r w:rsidDel="00000000" w:rsidR="00000000" w:rsidRPr="00000000">
          <w:rPr>
            <w:rtl w:val="0"/>
          </w:rPr>
          <w:t xml:space="preserve">Seres A, Kröel-Dulay G, Szakálas J, Nagy PI, Boros G, Ónodi G, Kertész M, Szitár K, Mojzes A. 2022. The response of litter decomposition to extreme drought modified by plant species, plant part, and soil depth in a temperate grassland. Ecol Evol 12:e9652. </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38">
        <w:r w:rsidDel="00000000" w:rsidR="00000000" w:rsidRPr="00000000">
          <w:rPr>
            <w:rtl w:val="0"/>
          </w:rPr>
          <w:t xml:space="preserve">12. </w:t>
        </w:r>
      </w:hyperlink>
      <w:r w:rsidDel="00000000" w:rsidR="00000000" w:rsidRPr="00000000">
        <w:rPr>
          <w:rtl w:val="0"/>
        </w:rPr>
        <w:tab/>
      </w:r>
      <w:hyperlink r:id="rId139">
        <w:r w:rsidDel="00000000" w:rsidR="00000000" w:rsidRPr="00000000">
          <w:rPr>
            <w:rtl w:val="0"/>
          </w:rPr>
          <w:t xml:space="preserve">Santonja M, Fernandez C, Gauquelin T, Baldy V. 2015. Climate change effects on litter decomposition: intensive drought leads to a strong decrease of litter mixture interactions. Plant Soil 393:69–82. </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40">
        <w:r w:rsidDel="00000000" w:rsidR="00000000" w:rsidRPr="00000000">
          <w:rPr>
            <w:rtl w:val="0"/>
          </w:rPr>
          <w:t xml:space="preserve">13. </w:t>
        </w:r>
      </w:hyperlink>
      <w:r w:rsidDel="00000000" w:rsidR="00000000" w:rsidRPr="00000000">
        <w:rPr>
          <w:rtl w:val="0"/>
        </w:rPr>
        <w:tab/>
      </w:r>
      <w:hyperlink r:id="rId141">
        <w:r w:rsidDel="00000000" w:rsidR="00000000" w:rsidRPr="00000000">
          <w:rPr>
            <w:rtl w:val="0"/>
          </w:rPr>
          <w:t xml:space="preserve">Allison SD, Lu Y, Weihe C, Goulden ML, Martiny AC, Treseder KK, Martiny JBH. 2013. Microbial abundance and composition influence litter decomposition response to environmental change. 3. Ecology 94:714–725. </w:t>
        </w:r>
      </w:hyperlink>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42">
        <w:r w:rsidDel="00000000" w:rsidR="00000000" w:rsidRPr="00000000">
          <w:rPr>
            <w:rtl w:val="0"/>
          </w:rPr>
          <w:t xml:space="preserve">14. </w:t>
        </w:r>
      </w:hyperlink>
      <w:r w:rsidDel="00000000" w:rsidR="00000000" w:rsidRPr="00000000">
        <w:rPr>
          <w:rtl w:val="0"/>
        </w:rPr>
        <w:tab/>
      </w:r>
      <w:hyperlink r:id="rId143">
        <w:r w:rsidDel="00000000" w:rsidR="00000000" w:rsidRPr="00000000">
          <w:rPr>
            <w:rtl w:val="0"/>
          </w:rPr>
          <w:t xml:space="preserve">Pereira S, Burešová A, Kopecky J, Mádrová P, Aupic-Samain A, Fernandez C, Baldy V, Sagova-Mareckova M. 2019. Litter traits and rainfall reduction alter microbial litter decomposers: the evidence from three Mediterranean forests. FEMS Microbiol Ecol 95:fiz168. </w:t>
        </w:r>
      </w:hyperlink>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44">
        <w:r w:rsidDel="00000000" w:rsidR="00000000" w:rsidRPr="00000000">
          <w:rPr>
            <w:rtl w:val="0"/>
          </w:rPr>
          <w:t xml:space="preserve">15. </w:t>
        </w:r>
      </w:hyperlink>
      <w:r w:rsidDel="00000000" w:rsidR="00000000" w:rsidRPr="00000000">
        <w:rPr>
          <w:rtl w:val="0"/>
        </w:rPr>
        <w:tab/>
      </w:r>
      <w:hyperlink r:id="rId145">
        <w:r w:rsidDel="00000000" w:rsidR="00000000" w:rsidRPr="00000000">
          <w:rPr>
            <w:rtl w:val="0"/>
          </w:rPr>
          <w:t xml:space="preserve">Alster CJ, German DP, Lu Y, Allison SD. 2013. Microbial enzymatic responses to drought and to nitrogen addition in a southern California grassland. Soil Biol Biochem 64:68–79. </w:t>
        </w:r>
      </w:hyperlink>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46">
        <w:r w:rsidDel="00000000" w:rsidR="00000000" w:rsidRPr="00000000">
          <w:rPr>
            <w:rtl w:val="0"/>
          </w:rPr>
          <w:t xml:space="preserve">16. </w:t>
        </w:r>
      </w:hyperlink>
      <w:r w:rsidDel="00000000" w:rsidR="00000000" w:rsidRPr="00000000">
        <w:rPr>
          <w:rtl w:val="0"/>
        </w:rPr>
        <w:tab/>
      </w:r>
      <w:hyperlink r:id="rId147">
        <w:r w:rsidDel="00000000" w:rsidR="00000000" w:rsidRPr="00000000">
          <w:rPr>
            <w:rtl w:val="0"/>
          </w:rPr>
          <w:t xml:space="preserve">Cornwell WK, Cornelissen JHC, Amatangelo K, Dorrepaal E, Eviner VT, Godoy O, Hobbie SE, Hoorens B, Kurokawa H, Pérez-Harguindeguy N, Quested HM, Santiago LS, Wardle DA, Wright IJ, Aerts R, Allison SD, Van Bodegom P, Brovkin V, Chatain A, Callaghan TV, Díaz S, Garnier E, Gurvich DE, Kazakou E, Klein JA, Read J, Reich PB, Soudzilovskaia NA, Vaieretti MV, Westoby M. 2008. Plant species traits are the predominant control on litter decomposition rates within biomes worldwide. 10. Ecol Lett 11:1065–1071. </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48">
        <w:r w:rsidDel="00000000" w:rsidR="00000000" w:rsidRPr="00000000">
          <w:rPr>
            <w:rtl w:val="0"/>
          </w:rPr>
          <w:t xml:space="preserve">17. </w:t>
        </w:r>
      </w:hyperlink>
      <w:r w:rsidDel="00000000" w:rsidR="00000000" w:rsidRPr="00000000">
        <w:rPr>
          <w:rtl w:val="0"/>
        </w:rPr>
        <w:tab/>
      </w:r>
      <w:hyperlink r:id="rId149">
        <w:r w:rsidDel="00000000" w:rsidR="00000000" w:rsidRPr="00000000">
          <w:rPr>
            <w:rtl w:val="0"/>
          </w:rPr>
          <w:t xml:space="preserve">Yang K, Zhu J, Zhang W, Zhang Q, Lu D, Zhang Y, Zheng X, Xu S, Wang GG. 2022. Litter decomposition and nutrient release from monospecific and mixed litters: Comparisons of litter quality, fauna and decomposition site effects. J Ecol 110:1673–1686. </w:t>
        </w:r>
      </w:hyperlink>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50">
        <w:r w:rsidDel="00000000" w:rsidR="00000000" w:rsidRPr="00000000">
          <w:rPr>
            <w:rtl w:val="0"/>
          </w:rPr>
          <w:t xml:space="preserve">18. </w:t>
        </w:r>
      </w:hyperlink>
      <w:r w:rsidDel="00000000" w:rsidR="00000000" w:rsidRPr="00000000">
        <w:rPr>
          <w:rtl w:val="0"/>
        </w:rPr>
        <w:tab/>
      </w:r>
      <w:hyperlink r:id="rId151">
        <w:r w:rsidDel="00000000" w:rsidR="00000000" w:rsidRPr="00000000">
          <w:rPr>
            <w:rtl w:val="0"/>
          </w:rPr>
          <w:t xml:space="preserve">Zhang D, Hui D, Luo Y, Zhou G. 2008. Rates of litter decomposition in terrestrial ecosystems: global patterns and controlling factors. J Plant Ecol 1:85–93. </w:t>
        </w:r>
      </w:hyperlink>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52">
        <w:r w:rsidDel="00000000" w:rsidR="00000000" w:rsidRPr="00000000">
          <w:rPr>
            <w:rtl w:val="0"/>
          </w:rPr>
          <w:t xml:space="preserve">19. </w:t>
        </w:r>
      </w:hyperlink>
      <w:r w:rsidDel="00000000" w:rsidR="00000000" w:rsidRPr="00000000">
        <w:rPr>
          <w:rtl w:val="0"/>
        </w:rPr>
        <w:tab/>
      </w:r>
      <w:hyperlink r:id="rId153">
        <w:r w:rsidDel="00000000" w:rsidR="00000000" w:rsidRPr="00000000">
          <w:rPr>
            <w:rtl w:val="0"/>
          </w:rPr>
          <w:t xml:space="preserve">Bontti EE, Decant JP, Munson SM, Gathany MA, Przeszlowska A, Haddix ML, Owens S, Burke IC, Parton WJ, Harmon ME. 2009. Litter decomposition in grasslands of Central North America (US Great Plains). 5. Glob Change Biol 15:1356–1363. </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54">
        <w:r w:rsidDel="00000000" w:rsidR="00000000" w:rsidRPr="00000000">
          <w:rPr>
            <w:rtl w:val="0"/>
          </w:rPr>
          <w:t xml:space="preserve">20. </w:t>
        </w:r>
      </w:hyperlink>
      <w:r w:rsidDel="00000000" w:rsidR="00000000" w:rsidRPr="00000000">
        <w:rPr>
          <w:rtl w:val="0"/>
        </w:rPr>
        <w:tab/>
      </w:r>
      <w:hyperlink r:id="rId155">
        <w:r w:rsidDel="00000000" w:rsidR="00000000" w:rsidRPr="00000000">
          <w:rPr>
            <w:rtl w:val="0"/>
          </w:rPr>
          <w:t xml:space="preserve">Sardans J, Peñuelas J, Ogaya R. 2008. Drought-Induced Changes in C and N Stoichiometry in a Quercus ilex Mediterranean Forest. 5. For Sci 54:513–522. </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56">
        <w:r w:rsidDel="00000000" w:rsidR="00000000" w:rsidRPr="00000000">
          <w:rPr>
            <w:rtl w:val="0"/>
          </w:rPr>
          <w:t xml:space="preserve">21. </w:t>
        </w:r>
      </w:hyperlink>
      <w:r w:rsidDel="00000000" w:rsidR="00000000" w:rsidRPr="00000000">
        <w:rPr>
          <w:rtl w:val="0"/>
        </w:rPr>
        <w:tab/>
      </w:r>
      <w:hyperlink r:id="rId157">
        <w:r w:rsidDel="00000000" w:rsidR="00000000" w:rsidRPr="00000000">
          <w:rPr>
            <w:rtl w:val="0"/>
          </w:rPr>
          <w:t xml:space="preserve">Suseela V, Tharayil N, Xing B, Dukes JS. 2015. Warming and drought differentially influence the production and resorption of elemental and metabolic nitrogen pools in Quercus rubra. Glob Change Biol 21:4177–4195. </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58">
        <w:r w:rsidDel="00000000" w:rsidR="00000000" w:rsidRPr="00000000">
          <w:rPr>
            <w:rtl w:val="0"/>
          </w:rPr>
          <w:t xml:space="preserve">22. </w:t>
        </w:r>
      </w:hyperlink>
      <w:r w:rsidDel="00000000" w:rsidR="00000000" w:rsidRPr="00000000">
        <w:rPr>
          <w:rtl w:val="0"/>
        </w:rPr>
        <w:tab/>
      </w:r>
      <w:hyperlink r:id="rId159">
        <w:r w:rsidDel="00000000" w:rsidR="00000000" w:rsidRPr="00000000">
          <w:rPr>
            <w:rtl w:val="0"/>
          </w:rPr>
          <w:t xml:space="preserve">Top SM, Preston CM, Dukes JS, Tharayil N. 2017. Climate Influences the Content and Chemical Composition of Foliar Tannins in Green and Senesced Tissues of Quercus rubra. Front Plant Sci 8. </w:t>
        </w:r>
      </w:hyperlink>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60">
        <w:r w:rsidDel="00000000" w:rsidR="00000000" w:rsidRPr="00000000">
          <w:rPr>
            <w:rtl w:val="0"/>
          </w:rPr>
          <w:t xml:space="preserve">23. </w:t>
        </w:r>
      </w:hyperlink>
      <w:r w:rsidDel="00000000" w:rsidR="00000000" w:rsidRPr="00000000">
        <w:rPr>
          <w:rtl w:val="0"/>
        </w:rPr>
        <w:tab/>
      </w:r>
      <w:hyperlink r:id="rId161">
        <w:r w:rsidDel="00000000" w:rsidR="00000000" w:rsidRPr="00000000">
          <w:rPr>
            <w:rtl w:val="0"/>
          </w:rPr>
          <w:t xml:space="preserve">Ogaya R, Peñuelas J. 2021. Climate Change Effects in a Mediterranean Forest Following 21 Consecutive Years of Experimental Drought. Forests 12:306. </w:t>
        </w:r>
      </w:hyperlink>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62">
        <w:r w:rsidDel="00000000" w:rsidR="00000000" w:rsidRPr="00000000">
          <w:rPr>
            <w:rtl w:val="0"/>
          </w:rPr>
          <w:t xml:space="preserve">24. </w:t>
        </w:r>
      </w:hyperlink>
      <w:r w:rsidDel="00000000" w:rsidR="00000000" w:rsidRPr="00000000">
        <w:rPr>
          <w:rtl w:val="0"/>
        </w:rPr>
        <w:tab/>
      </w:r>
      <w:hyperlink r:id="rId163">
        <w:r w:rsidDel="00000000" w:rsidR="00000000" w:rsidRPr="00000000">
          <w:rPr>
            <w:rtl w:val="0"/>
          </w:rPr>
          <w:t xml:space="preserve">Kimball S, Goulden ML, Suding KN, Parker S. 2014. Altered water and nitrogen input shifts succession in a southern California coastal sage community. 6. Ecol Appl 24:1390–1404. </w:t>
        </w:r>
      </w:hyperlink>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64">
        <w:r w:rsidDel="00000000" w:rsidR="00000000" w:rsidRPr="00000000">
          <w:rPr>
            <w:rtl w:val="0"/>
          </w:rPr>
          <w:t xml:space="preserve">25. </w:t>
        </w:r>
      </w:hyperlink>
      <w:r w:rsidDel="00000000" w:rsidR="00000000" w:rsidRPr="00000000">
        <w:rPr>
          <w:rtl w:val="0"/>
        </w:rPr>
        <w:tab/>
      </w:r>
      <w:hyperlink r:id="rId165">
        <w:r w:rsidDel="00000000" w:rsidR="00000000" w:rsidRPr="00000000">
          <w:rPr>
            <w:rtl w:val="0"/>
          </w:rPr>
          <w:t xml:space="preserve">Martiny JB, Martiny AC, Weihe C, Lu Y, Berlemont R, Brodie EL, Goulden ML, Treseder KK, Allison SD. 2017. Microbial legacies alter decomposition in response to simulated global change. 2. ISME J 11:490–499. </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66">
        <w:r w:rsidDel="00000000" w:rsidR="00000000" w:rsidRPr="00000000">
          <w:rPr>
            <w:rtl w:val="0"/>
          </w:rPr>
          <w:t xml:space="preserve">26. </w:t>
        </w:r>
      </w:hyperlink>
      <w:r w:rsidDel="00000000" w:rsidR="00000000" w:rsidRPr="00000000">
        <w:rPr>
          <w:rtl w:val="0"/>
        </w:rPr>
        <w:tab/>
      </w:r>
      <w:hyperlink r:id="rId167">
        <w:r w:rsidDel="00000000" w:rsidR="00000000" w:rsidRPr="00000000">
          <w:rPr>
            <w:rtl w:val="0"/>
          </w:rPr>
          <w:t xml:space="preserve">Finks SS, Weihe C, Kimball S, Allison SD, Martiny AC, Treseder KK, Martiny JBH. 2021. Microbial community response to a decade of simulated global changes depends on the plant community. 1. Elem Sci Anthr 9:00124. </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68">
        <w:r w:rsidDel="00000000" w:rsidR="00000000" w:rsidRPr="00000000">
          <w:rPr>
            <w:rtl w:val="0"/>
          </w:rPr>
          <w:t xml:space="preserve">27. </w:t>
        </w:r>
      </w:hyperlink>
      <w:r w:rsidDel="00000000" w:rsidR="00000000" w:rsidRPr="00000000">
        <w:rPr>
          <w:rtl w:val="0"/>
        </w:rPr>
        <w:tab/>
      </w:r>
      <w:hyperlink r:id="rId169">
        <w:r w:rsidDel="00000000" w:rsidR="00000000" w:rsidRPr="00000000">
          <w:rPr>
            <w:rtl w:val="0"/>
          </w:rPr>
          <w:t xml:space="preserve">Malik AA, Martiny JBH, Ribeiro A, Sheridan PO, Weihe C, Brodie EL, Allison SD. 2024. Bacterial population-level trade-offs between drought tolerance and resource acquisition traits impact decomposition. ISME J 18:wrae224. </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70">
        <w:r w:rsidDel="00000000" w:rsidR="00000000" w:rsidRPr="00000000">
          <w:rPr>
            <w:rtl w:val="0"/>
          </w:rPr>
          <w:t xml:space="preserve">28. </w:t>
        </w:r>
      </w:hyperlink>
      <w:r w:rsidDel="00000000" w:rsidR="00000000" w:rsidRPr="00000000">
        <w:rPr>
          <w:rtl w:val="0"/>
        </w:rPr>
        <w:tab/>
      </w:r>
      <w:hyperlink r:id="rId171">
        <w:r w:rsidDel="00000000" w:rsidR="00000000" w:rsidRPr="00000000">
          <w:rPr>
            <w:rtl w:val="0"/>
          </w:rPr>
          <w:t xml:space="preserve">Oksanen J, Simpson GL, Blanchet FG, Kindt R, Legendre P, Minchin PR, O’Hara RB, Solymos P, Stevens MHH, Szoecs E, Wagner H, Barbour M, Bedward M, Bolker B, Borcard D, Borman T, Carvalho G, Chirico M, Caceres MD, Durand S, Evangelista HBA, FitzJohn R, Friendly M, Furneaux B, Hannigan G, Hill MO, Lahti L, Martino C, McGlinn D, Ouellette M-H, Cunha ER, Smith T, Stier A, Braak CJFT, Weedon J. 2025. vegan: Community Ecology Package (2.7-1). </w:t>
        </w:r>
      </w:hyperlink>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72">
        <w:r w:rsidDel="00000000" w:rsidR="00000000" w:rsidRPr="00000000">
          <w:rPr>
            <w:rtl w:val="0"/>
          </w:rPr>
          <w:t xml:space="preserve">29. </w:t>
        </w:r>
      </w:hyperlink>
      <w:r w:rsidDel="00000000" w:rsidR="00000000" w:rsidRPr="00000000">
        <w:rPr>
          <w:rtl w:val="0"/>
        </w:rPr>
        <w:tab/>
      </w:r>
      <w:hyperlink r:id="rId173">
        <w:r w:rsidDel="00000000" w:rsidR="00000000" w:rsidRPr="00000000">
          <w:rPr>
            <w:rtl w:val="0"/>
          </w:rPr>
          <w:t xml:space="preserve">Wickham H, Chang W, Henry L, Pedersen TL, Takahashi K, Wilke C, Woo K, Yutani H, Dunnington D, Brand T van den, Posit, PBC. 2025. ggplot2: Create Elegant Data Visualisations Using the Grammar of Graphics (3.5.2). </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74">
        <w:r w:rsidDel="00000000" w:rsidR="00000000" w:rsidRPr="00000000">
          <w:rPr>
            <w:rtl w:val="0"/>
          </w:rPr>
          <w:t xml:space="preserve">30. </w:t>
        </w:r>
      </w:hyperlink>
      <w:r w:rsidDel="00000000" w:rsidR="00000000" w:rsidRPr="00000000">
        <w:rPr>
          <w:rtl w:val="0"/>
        </w:rPr>
        <w:tab/>
      </w:r>
      <w:hyperlink r:id="rId175">
        <w:r w:rsidDel="00000000" w:rsidR="00000000" w:rsidRPr="00000000">
          <w:rPr>
            <w:rtl w:val="0"/>
          </w:rPr>
          <w:t xml:space="preserve">Meyer F, Paarmann D, D’Souza M, Olson R, Glass E, Kubal M, Paczian T, Rodriguez A, Stevens R, Wilke A, Wilkening J, Edwards R. 2008. The metagenomics RAST server – a public resource for the automatic phylogenetic and functional analysis of metagenomes. BMC Bioinformatics 9:386. </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76">
        <w:r w:rsidDel="00000000" w:rsidR="00000000" w:rsidRPr="00000000">
          <w:rPr>
            <w:rtl w:val="0"/>
          </w:rPr>
          <w:t xml:space="preserve">31. </w:t>
        </w:r>
      </w:hyperlink>
      <w:r w:rsidDel="00000000" w:rsidR="00000000" w:rsidRPr="00000000">
        <w:rPr>
          <w:rtl w:val="0"/>
        </w:rPr>
        <w:tab/>
      </w:r>
      <w:hyperlink r:id="rId177">
        <w:r w:rsidDel="00000000" w:rsidR="00000000" w:rsidRPr="00000000">
          <w:rPr>
            <w:rtl w:val="0"/>
          </w:rPr>
          <w:t xml:space="preserve">Murovec B, Deutsch L, Stres B. 2020. Computational Framework for High-Quality Production and Large-Scale Evolutionary Analysis of Metagenome Assembled Genomes. Mol Biol Evol 37:593–598. </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78">
        <w:r w:rsidDel="00000000" w:rsidR="00000000" w:rsidRPr="00000000">
          <w:rPr>
            <w:rtl w:val="0"/>
          </w:rPr>
          <w:t xml:space="preserve">32. </w:t>
        </w:r>
      </w:hyperlink>
      <w:r w:rsidDel="00000000" w:rsidR="00000000" w:rsidRPr="00000000">
        <w:rPr>
          <w:rtl w:val="0"/>
        </w:rPr>
        <w:tab/>
      </w:r>
      <w:hyperlink r:id="rId179">
        <w:r w:rsidDel="00000000" w:rsidR="00000000" w:rsidRPr="00000000">
          <w:rPr>
            <w:rtl w:val="0"/>
          </w:rPr>
          <w:t xml:space="preserve">Bankevich A, Nurk S, Antipov D, Gurevich AA, Dvorkin M, Kulikov AS, Lesin VM, Nikolenko SI, Pham S, Prjibelski AD, Pyshkin AV, Sirotkin AV, Vyahhi N, Tesler G, Alekseyev MA, Pevzner PA. 2012. SPAdes: A New Genome Assembly Algorithm and Its Applications to Single-Cell Sequencing. J Comput Biol 19:455–477. </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80">
        <w:r w:rsidDel="00000000" w:rsidR="00000000" w:rsidRPr="00000000">
          <w:rPr>
            <w:rtl w:val="0"/>
          </w:rPr>
          <w:t xml:space="preserve">33. </w:t>
        </w:r>
      </w:hyperlink>
      <w:r w:rsidDel="00000000" w:rsidR="00000000" w:rsidRPr="00000000">
        <w:rPr>
          <w:rtl w:val="0"/>
        </w:rPr>
        <w:tab/>
      </w:r>
      <w:hyperlink r:id="rId181">
        <w:r w:rsidDel="00000000" w:rsidR="00000000" w:rsidRPr="00000000">
          <w:rPr>
            <w:rtl w:val="0"/>
          </w:rPr>
          <w:t xml:space="preserve">Nurk S, Bankevich A, Antipov D, Gurevich A, Korobeynikov A, Lapidus A, Prjibelsky A, Pyshkin A, Sirotkin A, Sirotkin Y, Stepanauskas R, McLean J, Lasken R, Clingenpeel SR, Woyke T, Tesler G, Alekseyev MA, Pevzner PA. 2013. Assembling Genomes and Mini-metagenomes from Highly Chimeric Reads, p. 158–170. </w:t>
        </w:r>
      </w:hyperlink>
      <w:hyperlink r:id="rId182">
        <w:r w:rsidDel="00000000" w:rsidR="00000000" w:rsidRPr="00000000">
          <w:rPr>
            <w:i w:val="1"/>
            <w:rtl w:val="0"/>
          </w:rPr>
          <w:t xml:space="preserve">In</w:t>
        </w:r>
      </w:hyperlink>
      <w:hyperlink r:id="rId183">
        <w:r w:rsidDel="00000000" w:rsidR="00000000" w:rsidRPr="00000000">
          <w:rPr>
            <w:rtl w:val="0"/>
          </w:rPr>
          <w:t xml:space="preserve"> Deng, M, Jiang, R, Sun, F, Zhang, X (eds.), Research in Computational Molecular Biology. Springer Berlin Heidelberg, Berlin, Heidelberg. </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84">
        <w:r w:rsidDel="00000000" w:rsidR="00000000" w:rsidRPr="00000000">
          <w:rPr>
            <w:rtl w:val="0"/>
          </w:rPr>
          <w:t xml:space="preserve">34. </w:t>
        </w:r>
      </w:hyperlink>
      <w:r w:rsidDel="00000000" w:rsidR="00000000" w:rsidRPr="00000000">
        <w:rPr>
          <w:rtl w:val="0"/>
        </w:rPr>
        <w:tab/>
      </w:r>
      <w:hyperlink r:id="rId185">
        <w:r w:rsidDel="00000000" w:rsidR="00000000" w:rsidRPr="00000000">
          <w:rPr>
            <w:rtl w:val="0"/>
          </w:rPr>
          <w:t xml:space="preserve">Chen S, Zhou Y, Chen Y, Gu J. 2018. fastp: an ultra-fast all-in-one FASTQ preprocessor. Bioinformatics 34:i884–i890. </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86">
        <w:r w:rsidDel="00000000" w:rsidR="00000000" w:rsidRPr="00000000">
          <w:rPr>
            <w:rtl w:val="0"/>
          </w:rPr>
          <w:t xml:space="preserve">35. </w:t>
        </w:r>
      </w:hyperlink>
      <w:r w:rsidDel="00000000" w:rsidR="00000000" w:rsidRPr="00000000">
        <w:rPr>
          <w:rtl w:val="0"/>
        </w:rPr>
        <w:tab/>
      </w:r>
      <w:hyperlink r:id="rId187">
        <w:r w:rsidDel="00000000" w:rsidR="00000000" w:rsidRPr="00000000">
          <w:rPr>
            <w:rtl w:val="0"/>
          </w:rPr>
          <w:t xml:space="preserve">Li H. 2018. Seqtk: code walkthrough. https://lh3.github.io/2018/11/12/seqtk-code-walkthrough. Retrieved 30 August 2025. </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88">
        <w:r w:rsidDel="00000000" w:rsidR="00000000" w:rsidRPr="00000000">
          <w:rPr>
            <w:rtl w:val="0"/>
          </w:rPr>
          <w:t xml:space="preserve">36. </w:t>
        </w:r>
      </w:hyperlink>
      <w:r w:rsidDel="00000000" w:rsidR="00000000" w:rsidRPr="00000000">
        <w:rPr>
          <w:rtl w:val="0"/>
        </w:rPr>
        <w:tab/>
      </w:r>
      <w:hyperlink r:id="rId189">
        <w:r w:rsidDel="00000000" w:rsidR="00000000" w:rsidRPr="00000000">
          <w:rPr>
            <w:rtl w:val="0"/>
          </w:rPr>
          <w:t xml:space="preserve">Hyatt D, Chen G-L, LoCascio PF, Land ML, Larimer FW, Hauser LJ. 2010. Prodigal: prokaryotic gene recognition and translation initiation site identification. BMC Bioinformatics 11:119. </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90">
        <w:r w:rsidDel="00000000" w:rsidR="00000000" w:rsidRPr="00000000">
          <w:rPr>
            <w:rtl w:val="0"/>
          </w:rPr>
          <w:t xml:space="preserve">37. </w:t>
        </w:r>
      </w:hyperlink>
      <w:r w:rsidDel="00000000" w:rsidR="00000000" w:rsidRPr="00000000">
        <w:rPr>
          <w:rtl w:val="0"/>
        </w:rPr>
        <w:tab/>
      </w:r>
      <w:hyperlink r:id="rId191">
        <w:r w:rsidDel="00000000" w:rsidR="00000000" w:rsidRPr="00000000">
          <w:rPr>
            <w:rtl w:val="0"/>
          </w:rPr>
          <w:t xml:space="preserve">Seemann T. 2014. Prokka: rapid prokaryotic genome annotation. Bioinformatics 30:2068–2069. </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92">
        <w:r w:rsidDel="00000000" w:rsidR="00000000" w:rsidRPr="00000000">
          <w:rPr>
            <w:rtl w:val="0"/>
          </w:rPr>
          <w:t xml:space="preserve">38. </w:t>
        </w:r>
      </w:hyperlink>
      <w:r w:rsidDel="00000000" w:rsidR="00000000" w:rsidRPr="00000000">
        <w:rPr>
          <w:rtl w:val="0"/>
        </w:rPr>
        <w:tab/>
      </w:r>
      <w:hyperlink r:id="rId193">
        <w:r w:rsidDel="00000000" w:rsidR="00000000" w:rsidRPr="00000000">
          <w:rPr>
            <w:rtl w:val="0"/>
          </w:rPr>
          <w:t xml:space="preserve">Li H, Handsaker B, Wysoker A, Fennell T, Ruan J, Homer N, Marth G, Abecasis G, Durbin R, 1000 Genome Project Data Processing Subgroup. 2009. The Sequence Alignment/Map format and SAMtools. Bioinformatics 25:2078–2079. </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94">
        <w:r w:rsidDel="00000000" w:rsidR="00000000" w:rsidRPr="00000000">
          <w:rPr>
            <w:rtl w:val="0"/>
          </w:rPr>
          <w:t xml:space="preserve">39. </w:t>
        </w:r>
      </w:hyperlink>
      <w:r w:rsidDel="00000000" w:rsidR="00000000" w:rsidRPr="00000000">
        <w:rPr>
          <w:rtl w:val="0"/>
        </w:rPr>
        <w:tab/>
      </w:r>
      <w:hyperlink r:id="rId195">
        <w:r w:rsidDel="00000000" w:rsidR="00000000" w:rsidRPr="00000000">
          <w:rPr>
            <w:rtl w:val="0"/>
          </w:rPr>
          <w:t xml:space="preserve">Anders S, Pyl PT, Huber W. 2015. HTSeq—a Python framework to work with high-throughput sequencing data. Bioinformatics 31:166–169. </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96">
        <w:r w:rsidDel="00000000" w:rsidR="00000000" w:rsidRPr="00000000">
          <w:rPr>
            <w:rtl w:val="0"/>
          </w:rPr>
          <w:t xml:space="preserve">40. </w:t>
        </w:r>
      </w:hyperlink>
      <w:r w:rsidDel="00000000" w:rsidR="00000000" w:rsidRPr="00000000">
        <w:rPr>
          <w:rtl w:val="0"/>
        </w:rPr>
        <w:tab/>
      </w:r>
      <w:hyperlink r:id="rId197">
        <w:r w:rsidDel="00000000" w:rsidR="00000000" w:rsidRPr="00000000">
          <w:rPr>
            <w:rtl w:val="0"/>
          </w:rPr>
          <w:t xml:space="preserve">Nuccio EE, Starr E, Karaoz U, Brodie EL, Zhou J, Tringe SG, Malmstrom RR, Woyke T, Banfield JF, Firestone MK, Pett-Ridge J. 2020. Niche differentiation is spatially and temporally regulated in the rhizosphere. ISME J 14:999–1014. </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198">
        <w:r w:rsidDel="00000000" w:rsidR="00000000" w:rsidRPr="00000000">
          <w:rPr>
            <w:rtl w:val="0"/>
          </w:rPr>
          <w:t xml:space="preserve">41. </w:t>
        </w:r>
      </w:hyperlink>
      <w:r w:rsidDel="00000000" w:rsidR="00000000" w:rsidRPr="00000000">
        <w:rPr>
          <w:rtl w:val="0"/>
        </w:rPr>
        <w:tab/>
      </w:r>
      <w:hyperlink r:id="rId199">
        <w:r w:rsidDel="00000000" w:rsidR="00000000" w:rsidRPr="00000000">
          <w:rPr>
            <w:rtl w:val="0"/>
          </w:rPr>
          <w:t xml:space="preserve">Baker NR, Allison SD. 2017. Extracellular enzyme kinetics and thermodynamics along a climate gradient in southern California. Soil Biol Biochem 114:82–92. </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00">
        <w:r w:rsidDel="00000000" w:rsidR="00000000" w:rsidRPr="00000000">
          <w:rPr>
            <w:rtl w:val="0"/>
          </w:rPr>
          <w:t xml:space="preserve">42. </w:t>
        </w:r>
      </w:hyperlink>
      <w:r w:rsidDel="00000000" w:rsidR="00000000" w:rsidRPr="00000000">
        <w:rPr>
          <w:rtl w:val="0"/>
        </w:rPr>
        <w:tab/>
      </w:r>
      <w:hyperlink r:id="rId201">
        <w:r w:rsidDel="00000000" w:rsidR="00000000" w:rsidRPr="00000000">
          <w:rPr>
            <w:rtl w:val="0"/>
          </w:rPr>
          <w:t xml:space="preserve">German DP, Weintraub MN, Grandy AS, Lauber CL, Rinkes ZL, Allison SD. 2011. Optimization of hydrolytic and oxidative enzyme methods for ecosystem studies. Soil Biol Biochem 43:1387–1397. </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02">
        <w:r w:rsidDel="00000000" w:rsidR="00000000" w:rsidRPr="00000000">
          <w:rPr>
            <w:rtl w:val="0"/>
          </w:rPr>
          <w:t xml:space="preserve">43. </w:t>
        </w:r>
      </w:hyperlink>
      <w:r w:rsidDel="00000000" w:rsidR="00000000" w:rsidRPr="00000000">
        <w:rPr>
          <w:rtl w:val="0"/>
        </w:rPr>
        <w:tab/>
      </w:r>
      <w:hyperlink r:id="rId203">
        <w:r w:rsidDel="00000000" w:rsidR="00000000" w:rsidRPr="00000000">
          <w:rPr>
            <w:rtl w:val="0"/>
          </w:rPr>
          <w:t xml:space="preserve">Reed MC, Lieb A, Nijhout HF. 2010. The biological significance of substrate inhibition: A mechanism with diverse functions. 5. BioEssays 32:422–429. </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04">
        <w:r w:rsidDel="00000000" w:rsidR="00000000" w:rsidRPr="00000000">
          <w:rPr>
            <w:rtl w:val="0"/>
          </w:rPr>
          <w:t xml:space="preserve">44. </w:t>
        </w:r>
      </w:hyperlink>
      <w:r w:rsidDel="00000000" w:rsidR="00000000" w:rsidRPr="00000000">
        <w:rPr>
          <w:rtl w:val="0"/>
        </w:rPr>
        <w:tab/>
      </w:r>
      <w:hyperlink r:id="rId205">
        <w:r w:rsidDel="00000000" w:rsidR="00000000" w:rsidRPr="00000000">
          <w:rPr>
            <w:rtl w:val="0"/>
          </w:rPr>
          <w:t xml:space="preserve">Steen AD, Ziervogel K. 2012. Comment on the review by German et al. (2011) “Optimization of hydrolytic and oxidative enzyme methods for ecosystem studies” [Soil Biology &amp; Biochemistry 43: 1387–1397]. Soil Biol Biochem 48:196–197. </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06">
        <w:r w:rsidDel="00000000" w:rsidR="00000000" w:rsidRPr="00000000">
          <w:rPr>
            <w:rtl w:val="0"/>
          </w:rPr>
          <w:t xml:space="preserve">45. </w:t>
        </w:r>
      </w:hyperlink>
      <w:r w:rsidDel="00000000" w:rsidR="00000000" w:rsidRPr="00000000">
        <w:rPr>
          <w:rtl w:val="0"/>
        </w:rPr>
        <w:tab/>
      </w:r>
      <w:hyperlink r:id="rId207">
        <w:r w:rsidDel="00000000" w:rsidR="00000000" w:rsidRPr="00000000">
          <w:rPr>
            <w:rtl w:val="0"/>
          </w:rPr>
          <w:t xml:space="preserve">Wallenstein M, Weintraub M. 2008. Emerging tools for measuring and modeling the in situ activity of soil extracellular enzymes. 9. Soil Biol Biochem 40:2098–2106. </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08">
        <w:r w:rsidDel="00000000" w:rsidR="00000000" w:rsidRPr="00000000">
          <w:rPr>
            <w:rtl w:val="0"/>
          </w:rPr>
          <w:t xml:space="preserve">46. </w:t>
        </w:r>
      </w:hyperlink>
      <w:r w:rsidDel="00000000" w:rsidR="00000000" w:rsidRPr="00000000">
        <w:rPr>
          <w:rtl w:val="0"/>
        </w:rPr>
        <w:tab/>
      </w:r>
      <w:hyperlink r:id="rId209">
        <w:r w:rsidDel="00000000" w:rsidR="00000000" w:rsidRPr="00000000">
          <w:rPr>
            <w:rtl w:val="0"/>
          </w:rPr>
          <w:t xml:space="preserve">Armendáriz-Ruiz M, Rodríguez-González JA, Camacho-Ruíz RM, Mateos-Díaz JC. 2018. Carbohydrate Esterases: An Overview, p. 39–68. </w:t>
        </w:r>
      </w:hyperlink>
      <w:hyperlink r:id="rId210">
        <w:r w:rsidDel="00000000" w:rsidR="00000000" w:rsidRPr="00000000">
          <w:rPr>
            <w:i w:val="1"/>
            <w:rtl w:val="0"/>
          </w:rPr>
          <w:t xml:space="preserve">In</w:t>
        </w:r>
      </w:hyperlink>
      <w:hyperlink r:id="rId211">
        <w:r w:rsidDel="00000000" w:rsidR="00000000" w:rsidRPr="00000000">
          <w:rPr>
            <w:rtl w:val="0"/>
          </w:rPr>
          <w:t xml:space="preserve"> Sandoval, G (ed.), Lipases and Phospholipases: Methods and Protocols. Springer, New York, NY. </w:t>
        </w:r>
      </w:hyperlink>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12">
        <w:r w:rsidDel="00000000" w:rsidR="00000000" w:rsidRPr="00000000">
          <w:rPr>
            <w:rtl w:val="0"/>
          </w:rPr>
          <w:t xml:space="preserve">47. </w:t>
        </w:r>
      </w:hyperlink>
      <w:r w:rsidDel="00000000" w:rsidR="00000000" w:rsidRPr="00000000">
        <w:rPr>
          <w:rtl w:val="0"/>
        </w:rPr>
        <w:tab/>
      </w:r>
      <w:hyperlink r:id="rId213">
        <w:r w:rsidDel="00000000" w:rsidR="00000000" w:rsidRPr="00000000">
          <w:rPr>
            <w:rtl w:val="0"/>
          </w:rPr>
          <w:t xml:space="preserve">Zhuang J, Li M, Pu Y, Ragauskas AJ, Yoo CG. 2020. Observation of Potential Contaminants in Processed Biomass Using Fourier Transform Infrared Spectroscopy. 12. Appl Sci 10:4345. </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14">
        <w:r w:rsidDel="00000000" w:rsidR="00000000" w:rsidRPr="00000000">
          <w:rPr>
            <w:rtl w:val="0"/>
          </w:rPr>
          <w:t xml:space="preserve">48. </w:t>
        </w:r>
      </w:hyperlink>
      <w:r w:rsidDel="00000000" w:rsidR="00000000" w:rsidRPr="00000000">
        <w:rPr>
          <w:rtl w:val="0"/>
        </w:rPr>
        <w:tab/>
      </w:r>
      <w:hyperlink r:id="rId215">
        <w:r w:rsidDel="00000000" w:rsidR="00000000" w:rsidRPr="00000000">
          <w:rPr>
            <w:rtl w:val="0"/>
          </w:rPr>
          <w:t xml:space="preserve">Madari BE, Reeves JBI, Machado PLOA, Guimarães CM, Torres E, McCarty GW. 2006. Mid- and near-infrared spectroscopic assessment of soil compositional parameters and structural indices in two Ferralsols. 1–2. Geoderma 136:245–259. </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16">
        <w:r w:rsidDel="00000000" w:rsidR="00000000" w:rsidRPr="00000000">
          <w:rPr>
            <w:rtl w:val="0"/>
          </w:rPr>
          <w:t xml:space="preserve">49. </w:t>
        </w:r>
      </w:hyperlink>
      <w:r w:rsidDel="00000000" w:rsidR="00000000" w:rsidRPr="00000000">
        <w:rPr>
          <w:rtl w:val="0"/>
        </w:rPr>
        <w:tab/>
      </w:r>
      <w:hyperlink r:id="rId217">
        <w:r w:rsidDel="00000000" w:rsidR="00000000" w:rsidRPr="00000000">
          <w:rPr>
            <w:rtl w:val="0"/>
          </w:rPr>
          <w:t xml:space="preserve">Baker NR, Allison SD. 2015. Ultraviolet photodegradation facilitates microbial litter decomposition in a Mediterranean climate. Ecology 96:1994–2003. </w:t>
        </w:r>
      </w:hyperlink>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18">
        <w:r w:rsidDel="00000000" w:rsidR="00000000" w:rsidRPr="00000000">
          <w:rPr>
            <w:rtl w:val="0"/>
          </w:rPr>
          <w:t xml:space="preserve">50. </w:t>
        </w:r>
      </w:hyperlink>
      <w:r w:rsidDel="00000000" w:rsidR="00000000" w:rsidRPr="00000000">
        <w:rPr>
          <w:rtl w:val="0"/>
        </w:rPr>
        <w:tab/>
      </w:r>
      <w:hyperlink r:id="rId219">
        <w:r w:rsidDel="00000000" w:rsidR="00000000" w:rsidRPr="00000000">
          <w:rPr>
            <w:rtl w:val="0"/>
          </w:rPr>
          <w:t xml:space="preserve">Esch EH, King JY, Cleland EE. 2019. Foliar litter chemistry mediates susceptibility to UV degradation in two dominant species from a semi-arid ecosystem. Plant Soil 440:265–276. </w:t>
        </w:r>
      </w:hyperlink>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20">
        <w:r w:rsidDel="00000000" w:rsidR="00000000" w:rsidRPr="00000000">
          <w:rPr>
            <w:rtl w:val="0"/>
          </w:rPr>
          <w:t xml:space="preserve">51. </w:t>
        </w:r>
      </w:hyperlink>
      <w:r w:rsidDel="00000000" w:rsidR="00000000" w:rsidRPr="00000000">
        <w:rPr>
          <w:rtl w:val="0"/>
        </w:rPr>
        <w:tab/>
      </w:r>
      <w:hyperlink r:id="rId221">
        <w:r w:rsidDel="00000000" w:rsidR="00000000" w:rsidRPr="00000000">
          <w:rPr>
            <w:rtl w:val="0"/>
          </w:rPr>
          <w:t xml:space="preserve">Berg B, McClaugherty C. 2014. Plant Litter: Decomposition, Humus Formation, Carbon Sequestration. Springer Berlin Heidelberg, Berlin, Heidelberg. https://link.springer.com/10.1007/978-3-642-38821-7. Retrieved 25 November 2024. </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22">
        <w:r w:rsidDel="00000000" w:rsidR="00000000" w:rsidRPr="00000000">
          <w:rPr>
            <w:rtl w:val="0"/>
          </w:rPr>
          <w:t xml:space="preserve">52. </w:t>
        </w:r>
      </w:hyperlink>
      <w:r w:rsidDel="00000000" w:rsidR="00000000" w:rsidRPr="00000000">
        <w:rPr>
          <w:rtl w:val="0"/>
        </w:rPr>
        <w:tab/>
      </w:r>
      <w:hyperlink r:id="rId223">
        <w:r w:rsidDel="00000000" w:rsidR="00000000" w:rsidRPr="00000000">
          <w:rPr>
            <w:rtl w:val="0"/>
          </w:rPr>
          <w:t xml:space="preserve">Allison SD, Weintraub MN, Gartner TB, Waldrop MP. 2011. Evolutionary-Economic Principles as Regulators of Soil Enzyme Production and Ecosystem Function, p. 229–243. </w:t>
        </w:r>
      </w:hyperlink>
      <w:hyperlink r:id="rId224">
        <w:r w:rsidDel="00000000" w:rsidR="00000000" w:rsidRPr="00000000">
          <w:rPr>
            <w:i w:val="1"/>
            <w:rtl w:val="0"/>
          </w:rPr>
          <w:t xml:space="preserve">In</w:t>
        </w:r>
      </w:hyperlink>
      <w:hyperlink r:id="rId225">
        <w:r w:rsidDel="00000000" w:rsidR="00000000" w:rsidRPr="00000000">
          <w:rPr>
            <w:rtl w:val="0"/>
          </w:rPr>
          <w:t xml:space="preserve"> Shukla, G, Varma, A (eds.), Soil Enzymology. Springer, Berlin, Heidelberg. </w:t>
        </w:r>
      </w:hyperlink>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26">
        <w:r w:rsidDel="00000000" w:rsidR="00000000" w:rsidRPr="00000000">
          <w:rPr>
            <w:rtl w:val="0"/>
          </w:rPr>
          <w:t xml:space="preserve">53. </w:t>
        </w:r>
      </w:hyperlink>
      <w:r w:rsidDel="00000000" w:rsidR="00000000" w:rsidRPr="00000000">
        <w:rPr>
          <w:rtl w:val="0"/>
        </w:rPr>
        <w:tab/>
      </w:r>
      <w:hyperlink r:id="rId227">
        <w:r w:rsidDel="00000000" w:rsidR="00000000" w:rsidRPr="00000000">
          <w:rPr>
            <w:rtl w:val="0"/>
          </w:rPr>
          <w:t xml:space="preserve">Allison SD, Chacon SS, German DP. 2014. Substrate concentration constraints on microbial decomposition. Soil Biol Biochem 79:43–49. </w:t>
        </w:r>
      </w:hyperlink>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28">
        <w:r w:rsidDel="00000000" w:rsidR="00000000" w:rsidRPr="00000000">
          <w:rPr>
            <w:rtl w:val="0"/>
          </w:rPr>
          <w:t xml:space="preserve">54. </w:t>
        </w:r>
      </w:hyperlink>
      <w:r w:rsidDel="00000000" w:rsidR="00000000" w:rsidRPr="00000000">
        <w:rPr>
          <w:rtl w:val="0"/>
        </w:rPr>
        <w:tab/>
      </w:r>
      <w:hyperlink r:id="rId229">
        <w:r w:rsidDel="00000000" w:rsidR="00000000" w:rsidRPr="00000000">
          <w:rPr>
            <w:rtl w:val="0"/>
          </w:rPr>
          <w:t xml:space="preserve">Chen X, Hu Y, Feng S, Rui Y, Zhang Z, He H, He X, Ge T, Wu J, Su Y. 2018. Lignin and cellulose dynamics with straw incorporation in two contrasting cropping soils. Sci Rep 8:1633. </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30">
        <w:r w:rsidDel="00000000" w:rsidR="00000000" w:rsidRPr="00000000">
          <w:rPr>
            <w:rtl w:val="0"/>
          </w:rPr>
          <w:t xml:space="preserve">55. </w:t>
        </w:r>
      </w:hyperlink>
      <w:r w:rsidDel="00000000" w:rsidR="00000000" w:rsidRPr="00000000">
        <w:rPr>
          <w:rtl w:val="0"/>
        </w:rPr>
        <w:tab/>
      </w:r>
      <w:hyperlink r:id="rId231">
        <w:r w:rsidDel="00000000" w:rsidR="00000000" w:rsidRPr="00000000">
          <w:rPr>
            <w:rtl w:val="0"/>
          </w:rPr>
          <w:t xml:space="preserve">Yu Z, Zhang W, He H, Li Y, Xie Z, Sailike Ah, Hao H, Tian X, Sun L, Liang Y, Fu R, Yang P. 2024. The CAZyme family regulates the changes in soil organic carbon composition during vegetation restoration in the Mu Us desert. Geoderma 452:117109. </w:t>
        </w:r>
      </w:hyperlink>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32">
        <w:r w:rsidDel="00000000" w:rsidR="00000000" w:rsidRPr="00000000">
          <w:rPr>
            <w:rtl w:val="0"/>
          </w:rPr>
          <w:t xml:space="preserve">56. </w:t>
        </w:r>
      </w:hyperlink>
      <w:r w:rsidDel="00000000" w:rsidR="00000000" w:rsidRPr="00000000">
        <w:rPr>
          <w:rtl w:val="0"/>
        </w:rPr>
        <w:tab/>
      </w:r>
      <w:hyperlink r:id="rId233">
        <w:r w:rsidDel="00000000" w:rsidR="00000000" w:rsidRPr="00000000">
          <w:rPr>
            <w:rtl w:val="0"/>
          </w:rPr>
          <w:t xml:space="preserve">Talbot JM, Treseder KK. 2012. Interactions among lignin, cellulose, and nitrogen drive litter chemistry–decay relationships. Ecology 93:345–354. </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34">
        <w:r w:rsidDel="00000000" w:rsidR="00000000" w:rsidRPr="00000000">
          <w:rPr>
            <w:rtl w:val="0"/>
          </w:rPr>
          <w:t xml:space="preserve">57. </w:t>
        </w:r>
      </w:hyperlink>
      <w:r w:rsidDel="00000000" w:rsidR="00000000" w:rsidRPr="00000000">
        <w:rPr>
          <w:rtl w:val="0"/>
        </w:rPr>
        <w:tab/>
      </w:r>
      <w:hyperlink r:id="rId235">
        <w:r w:rsidDel="00000000" w:rsidR="00000000" w:rsidRPr="00000000">
          <w:rPr>
            <w:rtl w:val="0"/>
          </w:rPr>
          <w:t xml:space="preserve">Bhatnagar JM, Peay KG, Treseder KK. 2018. Litter chemistry influences decomposition through activity of specific microbial functional guilds. Ecol Monogr 88:429–444. </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36">
        <w:r w:rsidDel="00000000" w:rsidR="00000000" w:rsidRPr="00000000">
          <w:rPr>
            <w:rtl w:val="0"/>
          </w:rPr>
          <w:t xml:space="preserve">58. </w:t>
        </w:r>
      </w:hyperlink>
      <w:r w:rsidDel="00000000" w:rsidR="00000000" w:rsidRPr="00000000">
        <w:rPr>
          <w:rtl w:val="0"/>
        </w:rPr>
        <w:tab/>
      </w:r>
      <w:hyperlink r:id="rId237">
        <w:r w:rsidDel="00000000" w:rsidR="00000000" w:rsidRPr="00000000">
          <w:rPr>
            <w:rtl w:val="0"/>
          </w:rPr>
          <w:t xml:space="preserve">Li X, Zheng Y. 2017. Lignin-enzyme interaction: Mechanism, mitigation approach, modeling, and research prospects. Biotechnol Adv 35:466–489. </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38">
        <w:r w:rsidDel="00000000" w:rsidR="00000000" w:rsidRPr="00000000">
          <w:rPr>
            <w:rtl w:val="0"/>
          </w:rPr>
          <w:t xml:space="preserve">59. </w:t>
        </w:r>
      </w:hyperlink>
      <w:r w:rsidDel="00000000" w:rsidR="00000000" w:rsidRPr="00000000">
        <w:rPr>
          <w:rtl w:val="0"/>
        </w:rPr>
        <w:tab/>
      </w:r>
      <w:hyperlink r:id="rId239">
        <w:r w:rsidDel="00000000" w:rsidR="00000000" w:rsidRPr="00000000">
          <w:rPr>
            <w:rtl w:val="0"/>
          </w:rPr>
          <w:t xml:space="preserve">Nakagame S, Chandra RP, Saddler JN. 2010. The effect of isolated lignins, obtained from a range of pretreated lignocellulosic substrates, on enzymatic hydrolysis. Biotechnol Bioeng 105:871–879. </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40">
        <w:r w:rsidDel="00000000" w:rsidR="00000000" w:rsidRPr="00000000">
          <w:rPr>
            <w:rtl w:val="0"/>
          </w:rPr>
          <w:t xml:space="preserve">60. </w:t>
        </w:r>
      </w:hyperlink>
      <w:r w:rsidDel="00000000" w:rsidR="00000000" w:rsidRPr="00000000">
        <w:rPr>
          <w:rtl w:val="0"/>
        </w:rPr>
        <w:tab/>
      </w:r>
      <w:hyperlink r:id="rId241">
        <w:r w:rsidDel="00000000" w:rsidR="00000000" w:rsidRPr="00000000">
          <w:rPr>
            <w:rtl w:val="0"/>
          </w:rPr>
          <w:t xml:space="preserve">Reith J, Mayer C. 2011. Peptidoglycan turnover and recycling in Gram-positive bacteria. Appl Microbiol Biotechnol 92:1–11. </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42">
        <w:r w:rsidDel="00000000" w:rsidR="00000000" w:rsidRPr="00000000">
          <w:rPr>
            <w:rtl w:val="0"/>
          </w:rPr>
          <w:t xml:space="preserve">61. </w:t>
        </w:r>
      </w:hyperlink>
      <w:r w:rsidDel="00000000" w:rsidR="00000000" w:rsidRPr="00000000">
        <w:rPr>
          <w:rtl w:val="0"/>
        </w:rPr>
        <w:tab/>
      </w:r>
      <w:hyperlink r:id="rId243">
        <w:r w:rsidDel="00000000" w:rsidR="00000000" w:rsidRPr="00000000">
          <w:rPr>
            <w:rtl w:val="0"/>
          </w:rPr>
          <w:t xml:space="preserve">Tláskal V, Voříšková J, Baldrian P. 2016. Bacterial succession on decomposing leaf litter exhibits a specific occurrence pattern of cellulolytic taxa and potential decomposers of fungal mycelia. FEMS Microbiol Ecol 92:fiw177. </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44">
        <w:r w:rsidDel="00000000" w:rsidR="00000000" w:rsidRPr="00000000">
          <w:rPr>
            <w:rtl w:val="0"/>
          </w:rPr>
          <w:t xml:space="preserve">62. </w:t>
        </w:r>
      </w:hyperlink>
      <w:r w:rsidDel="00000000" w:rsidR="00000000" w:rsidRPr="00000000">
        <w:rPr>
          <w:rtl w:val="0"/>
        </w:rPr>
        <w:tab/>
      </w:r>
      <w:hyperlink r:id="rId245">
        <w:r w:rsidDel="00000000" w:rsidR="00000000" w:rsidRPr="00000000">
          <w:rPr>
            <w:rtl w:val="0"/>
          </w:rPr>
          <w:t xml:space="preserve">Šnajdr J, Cajthaml T, Valášková V, Merhautová V, Petránková M, Spetz P, Leppänen K, Baldrian P. 2011. Transformation of Quercus petraea litter: successive changes in litter chemistry are reflected in differential enzyme activity and changes in the microbial community composition. FEMS Microbiol Ecol 75:291–303. </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46">
        <w:r w:rsidDel="00000000" w:rsidR="00000000" w:rsidRPr="00000000">
          <w:rPr>
            <w:rtl w:val="0"/>
          </w:rPr>
          <w:t xml:space="preserve">63. </w:t>
        </w:r>
      </w:hyperlink>
      <w:r w:rsidDel="00000000" w:rsidR="00000000" w:rsidRPr="00000000">
        <w:rPr>
          <w:rtl w:val="0"/>
        </w:rPr>
        <w:tab/>
      </w:r>
      <w:hyperlink r:id="rId247">
        <w:r w:rsidDel="00000000" w:rsidR="00000000" w:rsidRPr="00000000">
          <w:rPr>
            <w:rtl w:val="0"/>
          </w:rPr>
          <w:t xml:space="preserve">Romaní AM, Fischer H, Mille-Lindblom C, Tranvik LJ. 2006. Interactions of Bacteria and Fungi on Decomposing Litter: Differential Extracellular Enzyme Activities. 10. Ecology 87:2559–2569. </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48">
        <w:r w:rsidDel="00000000" w:rsidR="00000000" w:rsidRPr="00000000">
          <w:rPr>
            <w:rtl w:val="0"/>
          </w:rPr>
          <w:t xml:space="preserve">64. </w:t>
        </w:r>
      </w:hyperlink>
      <w:r w:rsidDel="00000000" w:rsidR="00000000" w:rsidRPr="00000000">
        <w:rPr>
          <w:rtl w:val="0"/>
        </w:rPr>
        <w:tab/>
      </w:r>
      <w:hyperlink r:id="rId249">
        <w:r w:rsidDel="00000000" w:rsidR="00000000" w:rsidRPr="00000000">
          <w:rPr>
            <w:rtl w:val="0"/>
          </w:rPr>
          <w:t xml:space="preserve">Schneider T, Keiblinger KM, Schmid E, Sterflinger-Gleixner K, Ellersdorfer G, Roschitzki B, Richter A, Eberl L, Zechmeister-Boltenstern S, Riedel K. 2012. Who is who in litter decomposition? Metaproteomics reveals major microbial players and their biogeochemical functions. 9. ISME J 6:1749–1762. </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50">
        <w:r w:rsidDel="00000000" w:rsidR="00000000" w:rsidRPr="00000000">
          <w:rPr>
            <w:rtl w:val="0"/>
          </w:rPr>
          <w:t xml:space="preserve">65. </w:t>
        </w:r>
      </w:hyperlink>
      <w:r w:rsidDel="00000000" w:rsidR="00000000" w:rsidRPr="00000000">
        <w:rPr>
          <w:rtl w:val="0"/>
        </w:rPr>
        <w:tab/>
      </w:r>
      <w:hyperlink r:id="rId251">
        <w:r w:rsidDel="00000000" w:rsidR="00000000" w:rsidRPr="00000000">
          <w:rPr>
            <w:rtl w:val="0"/>
          </w:rPr>
          <w:t xml:space="preserve">Matulich KL, Weihe C, Allison SD, Amend AS, Berlemont R, Goulden ML, Kimball S, Martiny AC, Martiny JB. 2015. Temporal variation overshadows the response of leaf litter microbial communities to simulated global change. 11. ISME J 9:2477–2489. </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52">
        <w:r w:rsidDel="00000000" w:rsidR="00000000" w:rsidRPr="00000000">
          <w:rPr>
            <w:rtl w:val="0"/>
          </w:rPr>
          <w:t xml:space="preserve">66. </w:t>
        </w:r>
      </w:hyperlink>
      <w:r w:rsidDel="00000000" w:rsidR="00000000" w:rsidRPr="00000000">
        <w:rPr>
          <w:rtl w:val="0"/>
        </w:rPr>
        <w:tab/>
      </w:r>
      <w:hyperlink r:id="rId253">
        <w:r w:rsidDel="00000000" w:rsidR="00000000" w:rsidRPr="00000000">
          <w:rPr>
            <w:rtl w:val="0"/>
          </w:rPr>
          <w:t xml:space="preserve">Zhang Z, Bodenheimer J, Scott G, Dukes JS, Suseela V. 2025. Climatic stress‐induced changes in plant chemistry alter the compound‐specific degradation of litter during decomposition. New Phytol 248:92–106. </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54">
        <w:r w:rsidDel="00000000" w:rsidR="00000000" w:rsidRPr="00000000">
          <w:rPr>
            <w:rtl w:val="0"/>
          </w:rPr>
          <w:t xml:space="preserve">67. </w:t>
        </w:r>
      </w:hyperlink>
      <w:r w:rsidDel="00000000" w:rsidR="00000000" w:rsidRPr="00000000">
        <w:rPr>
          <w:rtl w:val="0"/>
        </w:rPr>
        <w:tab/>
      </w:r>
      <w:hyperlink r:id="rId255">
        <w:r w:rsidDel="00000000" w:rsidR="00000000" w:rsidRPr="00000000">
          <w:rPr>
            <w:rtl w:val="0"/>
          </w:rPr>
          <w:t xml:space="preserve">Wilson AM, Burtis JC, Goebel M, Yavitt JB. 2022. Litter quality and decomposition responses to drought in a northeastern US deciduous forest. Oecologia 200:247–257. </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56">
        <w:r w:rsidDel="00000000" w:rsidR="00000000" w:rsidRPr="00000000">
          <w:rPr>
            <w:rtl w:val="0"/>
          </w:rPr>
          <w:t xml:space="preserve">68. </w:t>
        </w:r>
      </w:hyperlink>
      <w:r w:rsidDel="00000000" w:rsidR="00000000" w:rsidRPr="00000000">
        <w:rPr>
          <w:rtl w:val="0"/>
        </w:rPr>
        <w:tab/>
      </w:r>
      <w:hyperlink r:id="rId257">
        <w:r w:rsidDel="00000000" w:rsidR="00000000" w:rsidRPr="00000000">
          <w:rPr>
            <w:rtl w:val="0"/>
          </w:rPr>
          <w:t xml:space="preserve">Moorhead D, Lashermes G, Recous S, Bertrand I. 2014. Interacting Microbe and Litter Quality Controls on Litter Decomposition: A Modeling Analysis. PLOS ONE 9:e108769. </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58">
        <w:r w:rsidDel="00000000" w:rsidR="00000000" w:rsidRPr="00000000">
          <w:rPr>
            <w:rtl w:val="0"/>
          </w:rPr>
          <w:t xml:space="preserve">69. </w:t>
        </w:r>
      </w:hyperlink>
      <w:r w:rsidDel="00000000" w:rsidR="00000000" w:rsidRPr="00000000">
        <w:rPr>
          <w:rtl w:val="0"/>
        </w:rPr>
        <w:tab/>
      </w:r>
      <w:hyperlink r:id="rId259">
        <w:r w:rsidDel="00000000" w:rsidR="00000000" w:rsidRPr="00000000">
          <w:rPr>
            <w:rtl w:val="0"/>
          </w:rPr>
          <w:t xml:space="preserve">Steinweg J, Dukes J, Paul E, Wallenstein M. 2013. Microbial responses to multi-factor climate change: effects on soil enzymes. Front Microbiol 4. </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60">
        <w:r w:rsidDel="00000000" w:rsidR="00000000" w:rsidRPr="00000000">
          <w:rPr>
            <w:rtl w:val="0"/>
          </w:rPr>
          <w:t xml:space="preserve">70. </w:t>
        </w:r>
      </w:hyperlink>
      <w:r w:rsidDel="00000000" w:rsidR="00000000" w:rsidRPr="00000000">
        <w:rPr>
          <w:rtl w:val="0"/>
        </w:rPr>
        <w:tab/>
      </w:r>
      <w:hyperlink r:id="rId261">
        <w:r w:rsidDel="00000000" w:rsidR="00000000" w:rsidRPr="00000000">
          <w:rPr>
            <w:rtl w:val="0"/>
          </w:rPr>
          <w:t xml:space="preserve">Manzoni S, Schimel JP, Porporato A. 2012. Responses of soil microbial communities to water stress: results from a meta-analysis. Ecology 93:930–938. </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62">
        <w:r w:rsidDel="00000000" w:rsidR="00000000" w:rsidRPr="00000000">
          <w:rPr>
            <w:rtl w:val="0"/>
          </w:rPr>
          <w:t xml:space="preserve">71. </w:t>
        </w:r>
      </w:hyperlink>
      <w:r w:rsidDel="00000000" w:rsidR="00000000" w:rsidRPr="00000000">
        <w:rPr>
          <w:rtl w:val="0"/>
        </w:rPr>
        <w:tab/>
      </w:r>
      <w:hyperlink r:id="rId263">
        <w:r w:rsidDel="00000000" w:rsidR="00000000" w:rsidRPr="00000000">
          <w:rPr>
            <w:rtl w:val="0"/>
          </w:rPr>
          <w:t xml:space="preserve">Schimel JP, Schaeffer SM. 2012. Microbial control over carbon cycling in soil. Front Microbiol 3. </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64">
        <w:r w:rsidDel="00000000" w:rsidR="00000000" w:rsidRPr="00000000">
          <w:rPr>
            <w:rtl w:val="0"/>
          </w:rPr>
          <w:t xml:space="preserve">72. </w:t>
        </w:r>
      </w:hyperlink>
      <w:r w:rsidDel="00000000" w:rsidR="00000000" w:rsidRPr="00000000">
        <w:rPr>
          <w:rtl w:val="0"/>
        </w:rPr>
        <w:tab/>
      </w:r>
      <w:hyperlink r:id="rId265">
        <w:r w:rsidDel="00000000" w:rsidR="00000000" w:rsidRPr="00000000">
          <w:rPr>
            <w:rtl w:val="0"/>
          </w:rPr>
          <w:t xml:space="preserve">Allison SD, Martiny JBH. 2008. Resistance, resilience, and redundancy in microbial communities. Proc Natl Acad Sci 105:11512–11519. </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66">
        <w:r w:rsidDel="00000000" w:rsidR="00000000" w:rsidRPr="00000000">
          <w:rPr>
            <w:rtl w:val="0"/>
          </w:rPr>
          <w:t xml:space="preserve">73. </w:t>
        </w:r>
      </w:hyperlink>
      <w:r w:rsidDel="00000000" w:rsidR="00000000" w:rsidRPr="00000000">
        <w:rPr>
          <w:rtl w:val="0"/>
        </w:rPr>
        <w:tab/>
      </w:r>
      <w:hyperlink r:id="rId267">
        <w:r w:rsidDel="00000000" w:rsidR="00000000" w:rsidRPr="00000000">
          <w:rPr>
            <w:rtl w:val="0"/>
          </w:rPr>
          <w:t xml:space="preserve">Louca S, Polz MF, Mazel F, Albright MBN, Huber JA, O’Connor MI, Ackermann M, Hahn AS, Srivastava DS, Crowe SA, Doebeli M, Parfrey LW. 2018. Function and functional redundancy in microbial systems. Nat Ecol Evol 2:936–943. </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68">
        <w:r w:rsidDel="00000000" w:rsidR="00000000" w:rsidRPr="00000000">
          <w:rPr>
            <w:rtl w:val="0"/>
          </w:rPr>
          <w:t xml:space="preserve">74. </w:t>
        </w:r>
      </w:hyperlink>
      <w:r w:rsidDel="00000000" w:rsidR="00000000" w:rsidRPr="00000000">
        <w:rPr>
          <w:rtl w:val="0"/>
        </w:rPr>
        <w:tab/>
      </w:r>
      <w:hyperlink r:id="rId269">
        <w:r w:rsidDel="00000000" w:rsidR="00000000" w:rsidRPr="00000000">
          <w:rPr>
            <w:rtl w:val="0"/>
          </w:rPr>
          <w:t xml:space="preserve">Gao W, Reed SC, Munson SM, Rui Y, Fan W, Zheng Z, Li L, Che R, Xue K, Du J, Cui X, Wang Y, Hao Y. 2021. Responses of soil extracellular enzyme activities and bacterial community composition to seasonal stages of drought in a semiarid grassland. Geoderma 401:115327. </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70">
        <w:r w:rsidDel="00000000" w:rsidR="00000000" w:rsidRPr="00000000">
          <w:rPr>
            <w:rtl w:val="0"/>
          </w:rPr>
          <w:t xml:space="preserve">75. </w:t>
        </w:r>
      </w:hyperlink>
      <w:r w:rsidDel="00000000" w:rsidR="00000000" w:rsidRPr="00000000">
        <w:rPr>
          <w:rtl w:val="0"/>
        </w:rPr>
        <w:tab/>
      </w:r>
      <w:hyperlink r:id="rId271">
        <w:r w:rsidDel="00000000" w:rsidR="00000000" w:rsidRPr="00000000">
          <w:rPr>
            <w:rtl w:val="0"/>
          </w:rPr>
          <w:t xml:space="preserve">Purahong W, Schloter M, Pecyna MJ, Kapturska D, Däumlich V, Mital S, Buscot F, Hofrichter M, Gutknecht JLM, Krüger D. 2014. Uncoupling of microbial community structure and function in decomposing litter across beech forest ecosystems in Central Europe. Sci Rep 4:7014. </w:t>
        </w:r>
      </w:hyperlink>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72">
        <w:r w:rsidDel="00000000" w:rsidR="00000000" w:rsidRPr="00000000">
          <w:rPr>
            <w:rtl w:val="0"/>
          </w:rPr>
          <w:t xml:space="preserve">76. </w:t>
        </w:r>
      </w:hyperlink>
      <w:r w:rsidDel="00000000" w:rsidR="00000000" w:rsidRPr="00000000">
        <w:rPr>
          <w:rtl w:val="0"/>
        </w:rPr>
        <w:tab/>
      </w:r>
      <w:hyperlink r:id="rId273">
        <w:r w:rsidDel="00000000" w:rsidR="00000000" w:rsidRPr="00000000">
          <w:rPr>
            <w:rtl w:val="0"/>
          </w:rPr>
          <w:t xml:space="preserve">Schroeter SA, Eveillard D, Chaffron S, Zoppi J, Kampe B, Lohmann P, Jehmlich N, von Bergen M, Sanchez-Arcos C, Pohnert G, Taubert M, Küsel K, Gleixner G. 2022. Microbial community functioning during plant litter decomposition. Sci Rep 12:7451. </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74">
        <w:r w:rsidDel="00000000" w:rsidR="00000000" w:rsidRPr="00000000">
          <w:rPr>
            <w:rtl w:val="0"/>
          </w:rPr>
          <w:t xml:space="preserve">77. </w:t>
        </w:r>
      </w:hyperlink>
      <w:r w:rsidDel="00000000" w:rsidR="00000000" w:rsidRPr="00000000">
        <w:rPr>
          <w:rtl w:val="0"/>
        </w:rPr>
        <w:tab/>
      </w:r>
      <w:hyperlink r:id="rId275">
        <w:r w:rsidDel="00000000" w:rsidR="00000000" w:rsidRPr="00000000">
          <w:rPr>
            <w:rtl w:val="0"/>
          </w:rPr>
          <w:t xml:space="preserve">Evans S, Wallenstein M. 2012. Soil microbial community response to drying and rewetting stress: does historical precipitation regime matter? 1. Biogeochemistry 109:101–116. </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76">
        <w:r w:rsidDel="00000000" w:rsidR="00000000" w:rsidRPr="00000000">
          <w:rPr>
            <w:rtl w:val="0"/>
          </w:rPr>
          <w:t xml:space="preserve">78. </w:t>
        </w:r>
      </w:hyperlink>
      <w:r w:rsidDel="00000000" w:rsidR="00000000" w:rsidRPr="00000000">
        <w:rPr>
          <w:rtl w:val="0"/>
        </w:rPr>
        <w:tab/>
      </w:r>
      <w:hyperlink r:id="rId277">
        <w:r w:rsidDel="00000000" w:rsidR="00000000" w:rsidRPr="00000000">
          <w:rPr>
            <w:rtl w:val="0"/>
          </w:rPr>
          <w:t xml:space="preserve">Meisner A, Snoek BL, Nesme J, Dent E, Jacquiod S, Classen AT, Priemé A. 2021. Soil microbial legacies differ following drying-rewetting and freezing-thawing cycles. ISME J 15:1207–1221. </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78">
        <w:r w:rsidDel="00000000" w:rsidR="00000000" w:rsidRPr="00000000">
          <w:rPr>
            <w:rtl w:val="0"/>
          </w:rPr>
          <w:t xml:space="preserve">79. </w:t>
        </w:r>
      </w:hyperlink>
      <w:r w:rsidDel="00000000" w:rsidR="00000000" w:rsidRPr="00000000">
        <w:rPr>
          <w:rtl w:val="0"/>
        </w:rPr>
        <w:tab/>
      </w:r>
      <w:hyperlink r:id="rId279">
        <w:r w:rsidDel="00000000" w:rsidR="00000000" w:rsidRPr="00000000">
          <w:rPr>
            <w:rtl w:val="0"/>
          </w:rPr>
          <w:t xml:space="preserve">Bouskill NJ, Lim HC, Borglin S, Salve R, Wood TE, Silver WL, Brodie EL. 2013. Pre-exposure to drought increases the resistance of tropical forest soil bacterial communities to extended drought. ISME J 7:384–394. </w:t>
        </w:r>
      </w:hyperlink>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80">
        <w:r w:rsidDel="00000000" w:rsidR="00000000" w:rsidRPr="00000000">
          <w:rPr>
            <w:rtl w:val="0"/>
          </w:rPr>
          <w:t xml:space="preserve">80. </w:t>
        </w:r>
      </w:hyperlink>
      <w:r w:rsidDel="00000000" w:rsidR="00000000" w:rsidRPr="00000000">
        <w:rPr>
          <w:rtl w:val="0"/>
        </w:rPr>
        <w:tab/>
      </w:r>
      <w:hyperlink r:id="rId281">
        <w:r w:rsidDel="00000000" w:rsidR="00000000" w:rsidRPr="00000000">
          <w:rPr>
            <w:rtl w:val="0"/>
          </w:rPr>
          <w:t xml:space="preserve">Evans S, Wallenstein M. 2014. Climate change alters ecological strategies of soil bacteria. Ecol Lett 17:155–164. </w:t>
        </w:r>
      </w:hyperlink>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82">
        <w:r w:rsidDel="00000000" w:rsidR="00000000" w:rsidRPr="00000000">
          <w:rPr>
            <w:rtl w:val="0"/>
          </w:rPr>
          <w:t xml:space="preserve">81. </w:t>
        </w:r>
      </w:hyperlink>
      <w:r w:rsidDel="00000000" w:rsidR="00000000" w:rsidRPr="00000000">
        <w:rPr>
          <w:rtl w:val="0"/>
        </w:rPr>
        <w:tab/>
      </w:r>
      <w:hyperlink r:id="rId283">
        <w:r w:rsidDel="00000000" w:rsidR="00000000" w:rsidRPr="00000000">
          <w:rPr>
            <w:rtl w:val="0"/>
          </w:rPr>
          <w:t xml:space="preserve">Jurburg SD, Salles JF. 2015. Functional Redundancy and Ecosystem Function — The Soil Microbiota as a Case Study, p. . </w:t>
        </w:r>
      </w:hyperlink>
      <w:hyperlink r:id="rId284">
        <w:r w:rsidDel="00000000" w:rsidR="00000000" w:rsidRPr="00000000">
          <w:rPr>
            <w:i w:val="1"/>
            <w:rtl w:val="0"/>
          </w:rPr>
          <w:t xml:space="preserve">In</w:t>
        </w:r>
      </w:hyperlink>
      <w:hyperlink r:id="rId285">
        <w:r w:rsidDel="00000000" w:rsidR="00000000" w:rsidRPr="00000000">
          <w:rPr>
            <w:rtl w:val="0"/>
          </w:rPr>
          <w:t xml:space="preserve"> Lo, Y-H, Blanco, JA, Roy, S (eds.), Biodiversity in Ecosystems - Linking Structure and Function. InTech. </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86">
        <w:r w:rsidDel="00000000" w:rsidR="00000000" w:rsidRPr="00000000">
          <w:rPr>
            <w:rtl w:val="0"/>
          </w:rPr>
          <w:t xml:space="preserve">82. </w:t>
        </w:r>
      </w:hyperlink>
      <w:r w:rsidDel="00000000" w:rsidR="00000000" w:rsidRPr="00000000">
        <w:rPr>
          <w:rtl w:val="0"/>
        </w:rPr>
        <w:tab/>
      </w:r>
      <w:hyperlink r:id="rId287">
        <w:r w:rsidDel="00000000" w:rsidR="00000000" w:rsidRPr="00000000">
          <w:rPr>
            <w:rtl w:val="0"/>
          </w:rPr>
          <w:t xml:space="preserve">Hawkes CV, Shinada M, Kivlin SN. 2020. Historical climate legacies on soil respiration persist despite extreme changes in rainfall. Soil Biol Biochem 143:107752. </w:t>
        </w:r>
      </w:hyperlink>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88">
        <w:r w:rsidDel="00000000" w:rsidR="00000000" w:rsidRPr="00000000">
          <w:rPr>
            <w:rtl w:val="0"/>
          </w:rPr>
          <w:t xml:space="preserve">83. </w:t>
        </w:r>
      </w:hyperlink>
      <w:r w:rsidDel="00000000" w:rsidR="00000000" w:rsidRPr="00000000">
        <w:rPr>
          <w:rtl w:val="0"/>
        </w:rPr>
        <w:tab/>
      </w:r>
      <w:hyperlink r:id="rId289">
        <w:r w:rsidDel="00000000" w:rsidR="00000000" w:rsidRPr="00000000">
          <w:rPr>
            <w:rtl w:val="0"/>
          </w:rPr>
          <w:t xml:space="preserve">Dacal M, García-Palacios P, Asensio S, Cano-Díaz C, Gozalo B, Ochoa V, Maestre FT. 2020. Contrasting mechanisms underlie short- and longer-term soil respiration responses to experimental warming in a dryland ecosystem. Glob Change Biol 26:5254–5266. </w:t>
        </w:r>
      </w:hyperlink>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90">
        <w:r w:rsidDel="00000000" w:rsidR="00000000" w:rsidRPr="00000000">
          <w:rPr>
            <w:rtl w:val="0"/>
          </w:rPr>
          <w:t xml:space="preserve">84. </w:t>
        </w:r>
      </w:hyperlink>
      <w:r w:rsidDel="00000000" w:rsidR="00000000" w:rsidRPr="00000000">
        <w:rPr>
          <w:rtl w:val="0"/>
        </w:rPr>
        <w:tab/>
      </w:r>
      <w:hyperlink r:id="rId291">
        <w:r w:rsidDel="00000000" w:rsidR="00000000" w:rsidRPr="00000000">
          <w:rPr>
            <w:rtl w:val="0"/>
          </w:rPr>
          <w:t xml:space="preserve">Dacal M, García‐Palacios P, Asensio S, Wang J, Singh BK, Maestre FT. 2022. Climate change legacies contrastingly affect the resistance and resilience of soil microbial communities and multifunctionality to extreme drought. Funct Ecol 36:908–920. </w:t>
        </w:r>
      </w:hyperlink>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92">
        <w:r w:rsidDel="00000000" w:rsidR="00000000" w:rsidRPr="00000000">
          <w:rPr>
            <w:rtl w:val="0"/>
          </w:rPr>
          <w:t xml:space="preserve">85. </w:t>
        </w:r>
      </w:hyperlink>
      <w:r w:rsidDel="00000000" w:rsidR="00000000" w:rsidRPr="00000000">
        <w:rPr>
          <w:rtl w:val="0"/>
        </w:rPr>
        <w:tab/>
      </w:r>
      <w:hyperlink r:id="rId293">
        <w:r w:rsidDel="00000000" w:rsidR="00000000" w:rsidRPr="00000000">
          <w:rPr>
            <w:rtl w:val="0"/>
          </w:rPr>
          <w:t xml:space="preserve">Prieto I, Almagro M, Bastida F, Querejeta JI. 2019. Altered leaf litter quality exacerbates the negative impact of climate change on decomposition. J Ecol 107:2364–2382. </w:t>
        </w:r>
      </w:hyperlink>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94">
        <w:r w:rsidDel="00000000" w:rsidR="00000000" w:rsidRPr="00000000">
          <w:rPr>
            <w:rtl w:val="0"/>
          </w:rPr>
          <w:t xml:space="preserve">86. </w:t>
        </w:r>
      </w:hyperlink>
      <w:r w:rsidDel="00000000" w:rsidR="00000000" w:rsidRPr="00000000">
        <w:rPr>
          <w:rtl w:val="0"/>
        </w:rPr>
        <w:tab/>
      </w:r>
      <w:hyperlink r:id="rId295">
        <w:r w:rsidDel="00000000" w:rsidR="00000000" w:rsidRPr="00000000">
          <w:rPr>
            <w:rtl w:val="0"/>
          </w:rPr>
          <w:t xml:space="preserve">McIntyre PJ, Thorne JH, Dolanc CR, Flint AL, Flint LE, Kelly M, Ackerly DD. 2015. Twentieth-century shifts in forest structure in California: Denser forests, smaller trees, and increased dominance of oaks. 5. Proc Natl Acad Sci 112:1458–1463. </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96">
        <w:r w:rsidDel="00000000" w:rsidR="00000000" w:rsidRPr="00000000">
          <w:rPr>
            <w:rtl w:val="0"/>
          </w:rPr>
          <w:t xml:space="preserve">87. </w:t>
        </w:r>
      </w:hyperlink>
      <w:r w:rsidDel="00000000" w:rsidR="00000000" w:rsidRPr="00000000">
        <w:rPr>
          <w:rtl w:val="0"/>
        </w:rPr>
        <w:tab/>
      </w:r>
      <w:hyperlink r:id="rId297">
        <w:r w:rsidDel="00000000" w:rsidR="00000000" w:rsidRPr="00000000">
          <w:rPr>
            <w:rtl w:val="0"/>
          </w:rPr>
          <w:t xml:space="preserve">Syphard AD, Brennan TJ, Rustigian‐Romsos H, Keeley JE. 2022. Fire‐driven vegetation type conversion in Southern California. Ecol Appl 32:e2626. </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298">
        <w:r w:rsidDel="00000000" w:rsidR="00000000" w:rsidRPr="00000000">
          <w:rPr>
            <w:rtl w:val="0"/>
          </w:rPr>
          <w:t xml:space="preserve">88. </w:t>
        </w:r>
      </w:hyperlink>
      <w:r w:rsidDel="00000000" w:rsidR="00000000" w:rsidRPr="00000000">
        <w:rPr>
          <w:rtl w:val="0"/>
        </w:rPr>
        <w:tab/>
      </w:r>
      <w:hyperlink r:id="rId299">
        <w:r w:rsidDel="00000000" w:rsidR="00000000" w:rsidRPr="00000000">
          <w:rPr>
            <w:rtl w:val="0"/>
          </w:rPr>
          <w:t xml:space="preserve">Syphard AD, Brennan TJ, Keeley JE. 2019. Drivers of chaparral type conversion to herbaceous vegetation in coastal Southern California. Divers Distrib 25:90–101. </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300">
        <w:r w:rsidDel="00000000" w:rsidR="00000000" w:rsidRPr="00000000">
          <w:rPr>
            <w:rtl w:val="0"/>
          </w:rPr>
          <w:t xml:space="preserve">89. </w:t>
        </w:r>
      </w:hyperlink>
      <w:r w:rsidDel="00000000" w:rsidR="00000000" w:rsidRPr="00000000">
        <w:rPr>
          <w:rtl w:val="0"/>
        </w:rPr>
        <w:tab/>
      </w:r>
      <w:hyperlink r:id="rId301">
        <w:r w:rsidDel="00000000" w:rsidR="00000000" w:rsidRPr="00000000">
          <w:rPr>
            <w:rtl w:val="0"/>
          </w:rPr>
          <w:t xml:space="preserve">Liao C, Peng R, Luo Y, Zhou X, Wu X, Fang C, Chen J, Li B. 2008. Altered ecosystem carbon and nitrogen cycles by plant invasion: a meta-analysis. New Phytol 177:706–714. </w:t>
        </w:r>
      </w:hyperlink>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480" w:lineRule="auto"/>
        <w:ind w:left="504.00000000000006" w:right="0" w:hanging="504.00000000000006"/>
        <w:jc w:val="left"/>
        <w:rPr/>
      </w:pPr>
      <w:hyperlink r:id="rId302">
        <w:r w:rsidDel="00000000" w:rsidR="00000000" w:rsidRPr="00000000">
          <w:rPr>
            <w:rtl w:val="0"/>
          </w:rPr>
          <w:t xml:space="preserve">90. </w:t>
        </w:r>
      </w:hyperlink>
      <w:r w:rsidDel="00000000" w:rsidR="00000000" w:rsidRPr="00000000">
        <w:rPr>
          <w:rtl w:val="0"/>
        </w:rPr>
        <w:tab/>
      </w:r>
      <w:hyperlink r:id="rId303">
        <w:r w:rsidDel="00000000" w:rsidR="00000000" w:rsidRPr="00000000">
          <w:rPr>
            <w:rtl w:val="0"/>
          </w:rPr>
          <w:t xml:space="preserve">Santonja M, Rancon A, Fromin N, Baldy V, Hättenschwiler S, Fernandez C, Montès N, Mirleau P. 2017. Plant litter diversity increases microbial abundance, fungal diversity, and carbon and nitrogen cycling in a Mediterranean shrubland. Soil Biol Biochem 111:124–134. </w:t>
        </w:r>
      </w:hyperlink>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rian Chung" w:id="5" w:date="2025-08-30T08:38:58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Ashish, I added most of the citations here anyway because I have Zotero and I don't know if you use Zotero or not, and it might be a pain for you to add citations if you don't have Zotero since I did all the citations in this Google Doc in Zotero.</w:t>
      </w:r>
    </w:p>
  </w:comment>
  <w:comment w:author="Brian Chung" w:id="6" w:date="2025-08-30T07:44:18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older citations and discussed SPAdes rather than metaSPAdes. Would it be better to cite the following instead https://genome.cshlp.org/content/27/5/824</w:t>
      </w:r>
    </w:p>
  </w:comment>
  <w:comment w:author="Brian Chung" w:id="7" w:date="2025-08-30T08:12:01Z">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cited the blog post here since I couldn't find a paper that specifically describes seqtk. You meant the blog post, right Ashish?</w:t>
      </w:r>
    </w:p>
  </w:comment>
  <w:comment w:author="Brian Chung" w:id="8" w:date="2025-08-30T08:11:34Z">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this https://academic.oup.com/nar/article/46/W1/W95/4996582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this, then the author's last name should be Zhang, not Huang, right? The confusion makes sense though.</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let me know if it's a different paper altogether</w:t>
      </w:r>
    </w:p>
  </w:comment>
  <w:comment w:author="Brian Chung" w:id="9" w:date="2025-08-30T08:23:20Z">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find anything published by Heng Li in 2017 about BWA</w:t>
      </w:r>
    </w:p>
  </w:comment>
  <w:comment w:author="Brian Chung" w:id="10" w:date="2025-08-30T23:01:54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citing this paper instead https://academic.oup.com/bioinformatics/article/25/14/1754/225615</w:t>
      </w:r>
    </w:p>
  </w:comment>
  <w:comment w:author="Steven Allison" w:id="1" w:date="2025-08-17T22:12:18Z">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provide a bit more detail; what kind of mixer, how long, particle size, etc.</w:t>
      </w:r>
    </w:p>
  </w:comment>
  <w:comment w:author="Brian Chung" w:id="2" w:date="2025-08-22T05:32:00Z">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Ashish to fill in</w:t>
      </w:r>
    </w:p>
  </w:comment>
  <w:comment w:author="Brian Chung" w:id="3" w:date="2025-09-02T06:30:21Z">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saying "a quick whirl for 5 s" and the brand and product name is good enough. I doubt the coffee mixer has a particle size setting</w:t>
      </w:r>
    </w:p>
  </w:comment>
  <w:comment w:author="Steven Allison" w:id="0" w:date="2025-08-17T22:08:56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is actually 3, so it would be good to say that but clarify that we only used ambient and drought in this study.</w:t>
      </w:r>
    </w:p>
  </w:comment>
  <w:comment w:author="Ashish Malik" w:id="11" w:date="2025-08-21T05:34:15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avoid these abbreviations</w:t>
      </w:r>
    </w:p>
  </w:comment>
  <w:comment w:author="Brian Chung" w:id="12" w:date="2025-08-30T23:41:48Z">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Abbreviations like these have been used in other papers though</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https://www.sciencedirect.com/science/article/pii/S0038071713001314</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https://www.sciencedirect.com/science/article/pii/S0038071714002995?via%3Dihub</w:t>
      </w:r>
    </w:p>
  </w:comment>
  <w:comment w:author="Ashish Malik" w:id="13" w:date="2025-08-21T05:43:32Z">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supplementary info. This is a standard method</w:t>
      </w:r>
    </w:p>
  </w:comment>
  <w:comment w:author="Brian Chung" w:id="14" w:date="2025-09-02T01:33:31Z">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to self: Ashish's comment referred to the table for enzyme assays</w:t>
      </w:r>
    </w:p>
  </w:comment>
  <w:comment w:author="Brian Chung" w:id="4" w:date="2025-09-02T01:25:55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saying this, we just cite one of the tables I have right now towards the end of this Google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zotero.org/google-docs/?yVN84m" TargetMode="External"/><Relationship Id="rId190" Type="http://schemas.openxmlformats.org/officeDocument/2006/relationships/hyperlink" Target="https://www.zotero.org/google-docs/?5A9PIK" TargetMode="External"/><Relationship Id="rId42" Type="http://schemas.openxmlformats.org/officeDocument/2006/relationships/hyperlink" Target="https://www.zotero.org/google-docs/?Ze3olJ" TargetMode="External"/><Relationship Id="rId41" Type="http://schemas.openxmlformats.org/officeDocument/2006/relationships/hyperlink" Target="https://www.zotero.org/google-docs/?GVP6TH" TargetMode="External"/><Relationship Id="rId44" Type="http://schemas.openxmlformats.org/officeDocument/2006/relationships/hyperlink" Target="https://www.zotero.org/google-docs/?tEuUFs" TargetMode="External"/><Relationship Id="rId194" Type="http://schemas.openxmlformats.org/officeDocument/2006/relationships/hyperlink" Target="https://www.zotero.org/google-docs/?5A9PIK" TargetMode="External"/><Relationship Id="rId43" Type="http://schemas.openxmlformats.org/officeDocument/2006/relationships/hyperlink" Target="https://www.zotero.org/google-docs/?KSPRQv" TargetMode="External"/><Relationship Id="rId193" Type="http://schemas.openxmlformats.org/officeDocument/2006/relationships/hyperlink" Target="https://www.zotero.org/google-docs/?5A9PIK" TargetMode="External"/><Relationship Id="rId46" Type="http://schemas.openxmlformats.org/officeDocument/2006/relationships/hyperlink" Target="https://www.zotero.org/google-docs/?TVvauO" TargetMode="External"/><Relationship Id="rId192" Type="http://schemas.openxmlformats.org/officeDocument/2006/relationships/hyperlink" Target="https://www.zotero.org/google-docs/?5A9PIK" TargetMode="External"/><Relationship Id="rId45" Type="http://schemas.openxmlformats.org/officeDocument/2006/relationships/hyperlink" Target="https://www.zotero.org/google-docs/?pOaNSY" TargetMode="External"/><Relationship Id="rId191" Type="http://schemas.openxmlformats.org/officeDocument/2006/relationships/hyperlink" Target="https://www.zotero.org/google-docs/?5A9PIK" TargetMode="External"/><Relationship Id="rId48" Type="http://schemas.openxmlformats.org/officeDocument/2006/relationships/hyperlink" Target="https://www.zotero.org/google-docs/?HYgRaJ" TargetMode="External"/><Relationship Id="rId187" Type="http://schemas.openxmlformats.org/officeDocument/2006/relationships/hyperlink" Target="https://www.zotero.org/google-docs/?5A9PIK" TargetMode="External"/><Relationship Id="rId47" Type="http://schemas.openxmlformats.org/officeDocument/2006/relationships/hyperlink" Target="https://www.zotero.org/google-docs/?W9AoBY" TargetMode="External"/><Relationship Id="rId186" Type="http://schemas.openxmlformats.org/officeDocument/2006/relationships/hyperlink" Target="https://www.zotero.org/google-docs/?5A9PIK" TargetMode="External"/><Relationship Id="rId185" Type="http://schemas.openxmlformats.org/officeDocument/2006/relationships/hyperlink" Target="https://www.zotero.org/google-docs/?5A9PIK" TargetMode="External"/><Relationship Id="rId49" Type="http://schemas.openxmlformats.org/officeDocument/2006/relationships/hyperlink" Target="https://www.zotero.org/google-docs/?1L03qA" TargetMode="External"/><Relationship Id="rId184" Type="http://schemas.openxmlformats.org/officeDocument/2006/relationships/hyperlink" Target="https://www.zotero.org/google-docs/?5A9PIK" TargetMode="External"/><Relationship Id="rId189" Type="http://schemas.openxmlformats.org/officeDocument/2006/relationships/hyperlink" Target="https://www.zotero.org/google-docs/?5A9PIK" TargetMode="External"/><Relationship Id="rId188" Type="http://schemas.openxmlformats.org/officeDocument/2006/relationships/hyperlink" Target="https://www.zotero.org/google-docs/?5A9PIK" TargetMode="External"/><Relationship Id="rId31" Type="http://schemas.openxmlformats.org/officeDocument/2006/relationships/hyperlink" Target="https://www.zotero.org/google-docs/?Dv9rLW" TargetMode="External"/><Relationship Id="rId30" Type="http://schemas.openxmlformats.org/officeDocument/2006/relationships/hyperlink" Target="https://www.zotero.org/google-docs/?5xILCX" TargetMode="External"/><Relationship Id="rId33" Type="http://schemas.openxmlformats.org/officeDocument/2006/relationships/hyperlink" Target="https://www.zotero.org/google-docs/?aOcyAR" TargetMode="External"/><Relationship Id="rId183" Type="http://schemas.openxmlformats.org/officeDocument/2006/relationships/hyperlink" Target="https://www.zotero.org/google-docs/?5A9PIK" TargetMode="External"/><Relationship Id="rId32" Type="http://schemas.openxmlformats.org/officeDocument/2006/relationships/hyperlink" Target="https://www.zotero.org/google-docs/?f11Jn7" TargetMode="External"/><Relationship Id="rId182" Type="http://schemas.openxmlformats.org/officeDocument/2006/relationships/hyperlink" Target="https://www.zotero.org/google-docs/?5A9PIK" TargetMode="External"/><Relationship Id="rId35" Type="http://schemas.openxmlformats.org/officeDocument/2006/relationships/hyperlink" Target="https://www.zotero.org/google-docs/?prSxtz" TargetMode="External"/><Relationship Id="rId181" Type="http://schemas.openxmlformats.org/officeDocument/2006/relationships/hyperlink" Target="https://www.zotero.org/google-docs/?5A9PIK" TargetMode="External"/><Relationship Id="rId34" Type="http://schemas.openxmlformats.org/officeDocument/2006/relationships/hyperlink" Target="https://www.zotero.org/google-docs/?ulkDn8" TargetMode="External"/><Relationship Id="rId180" Type="http://schemas.openxmlformats.org/officeDocument/2006/relationships/hyperlink" Target="https://www.zotero.org/google-docs/?5A9PIK" TargetMode="External"/><Relationship Id="rId37" Type="http://schemas.openxmlformats.org/officeDocument/2006/relationships/hyperlink" Target="https://www.zotero.org/google-docs/?uugt44" TargetMode="External"/><Relationship Id="rId176" Type="http://schemas.openxmlformats.org/officeDocument/2006/relationships/hyperlink" Target="https://www.zotero.org/google-docs/?5A9PIK" TargetMode="External"/><Relationship Id="rId297" Type="http://schemas.openxmlformats.org/officeDocument/2006/relationships/hyperlink" Target="https://www.zotero.org/google-docs/?5A9PIK" TargetMode="External"/><Relationship Id="rId36" Type="http://schemas.openxmlformats.org/officeDocument/2006/relationships/hyperlink" Target="https://www.zotero.org/google-docs/?RO5pUX" TargetMode="External"/><Relationship Id="rId175" Type="http://schemas.openxmlformats.org/officeDocument/2006/relationships/hyperlink" Target="https://www.zotero.org/google-docs/?5A9PIK" TargetMode="External"/><Relationship Id="rId296" Type="http://schemas.openxmlformats.org/officeDocument/2006/relationships/hyperlink" Target="https://www.zotero.org/google-docs/?5A9PIK" TargetMode="External"/><Relationship Id="rId39" Type="http://schemas.openxmlformats.org/officeDocument/2006/relationships/hyperlink" Target="https://www.zotero.org/google-docs/?k6ESZW" TargetMode="External"/><Relationship Id="rId174" Type="http://schemas.openxmlformats.org/officeDocument/2006/relationships/hyperlink" Target="https://www.zotero.org/google-docs/?5A9PIK" TargetMode="External"/><Relationship Id="rId295" Type="http://schemas.openxmlformats.org/officeDocument/2006/relationships/hyperlink" Target="https://www.zotero.org/google-docs/?5A9PIK" TargetMode="External"/><Relationship Id="rId38" Type="http://schemas.openxmlformats.org/officeDocument/2006/relationships/hyperlink" Target="https://www.zotero.org/google-docs/?2zf0EI" TargetMode="External"/><Relationship Id="rId173" Type="http://schemas.openxmlformats.org/officeDocument/2006/relationships/hyperlink" Target="https://www.zotero.org/google-docs/?5A9PIK" TargetMode="External"/><Relationship Id="rId294" Type="http://schemas.openxmlformats.org/officeDocument/2006/relationships/hyperlink" Target="https://www.zotero.org/google-docs/?5A9PIK" TargetMode="External"/><Relationship Id="rId179" Type="http://schemas.openxmlformats.org/officeDocument/2006/relationships/hyperlink" Target="https://www.zotero.org/google-docs/?5A9PIK" TargetMode="External"/><Relationship Id="rId178" Type="http://schemas.openxmlformats.org/officeDocument/2006/relationships/hyperlink" Target="https://www.zotero.org/google-docs/?5A9PIK" TargetMode="External"/><Relationship Id="rId299" Type="http://schemas.openxmlformats.org/officeDocument/2006/relationships/hyperlink" Target="https://www.zotero.org/google-docs/?5A9PIK" TargetMode="External"/><Relationship Id="rId177" Type="http://schemas.openxmlformats.org/officeDocument/2006/relationships/hyperlink" Target="https://www.zotero.org/google-docs/?5A9PIK" TargetMode="External"/><Relationship Id="rId298" Type="http://schemas.openxmlformats.org/officeDocument/2006/relationships/hyperlink" Target="https://www.zotero.org/google-docs/?5A9PIK" TargetMode="External"/><Relationship Id="rId20" Type="http://schemas.openxmlformats.org/officeDocument/2006/relationships/hyperlink" Target="https://www.zotero.org/google-docs/?rri22l" TargetMode="External"/><Relationship Id="rId22" Type="http://schemas.openxmlformats.org/officeDocument/2006/relationships/hyperlink" Target="https://www.zotero.org/google-docs/?KZcGnH" TargetMode="External"/><Relationship Id="rId21" Type="http://schemas.openxmlformats.org/officeDocument/2006/relationships/hyperlink" Target="https://www.zotero.org/google-docs/?4yF2y6" TargetMode="External"/><Relationship Id="rId24" Type="http://schemas.openxmlformats.org/officeDocument/2006/relationships/hyperlink" Target="https://www.zotero.org/google-docs/?T3nMxQ" TargetMode="External"/><Relationship Id="rId23" Type="http://schemas.openxmlformats.org/officeDocument/2006/relationships/hyperlink" Target="https://www.zotero.org/google-docs/?QJuU2h" TargetMode="External"/><Relationship Id="rId26" Type="http://schemas.openxmlformats.org/officeDocument/2006/relationships/hyperlink" Target="https://www.zotero.org/google-docs/?N5iJzh" TargetMode="External"/><Relationship Id="rId25" Type="http://schemas.openxmlformats.org/officeDocument/2006/relationships/hyperlink" Target="https://www.zotero.org/google-docs/?6B1uq1" TargetMode="External"/><Relationship Id="rId28" Type="http://schemas.openxmlformats.org/officeDocument/2006/relationships/hyperlink" Target="https://www.zotero.org/google-docs/?UTYmOh" TargetMode="External"/><Relationship Id="rId27" Type="http://schemas.openxmlformats.org/officeDocument/2006/relationships/hyperlink" Target="https://www.zotero.org/google-docs/?XDu8sm" TargetMode="External"/><Relationship Id="rId29" Type="http://schemas.openxmlformats.org/officeDocument/2006/relationships/hyperlink" Target="https://www.zotero.org/google-docs/?kfr885" TargetMode="External"/><Relationship Id="rId11" Type="http://schemas.openxmlformats.org/officeDocument/2006/relationships/hyperlink" Target="https://www.zotero.org/google-docs/?64e1VP" TargetMode="External"/><Relationship Id="rId10" Type="http://schemas.openxmlformats.org/officeDocument/2006/relationships/hyperlink" Target="https://www.zotero.org/google-docs/?jZZRwQ" TargetMode="External"/><Relationship Id="rId13" Type="http://schemas.openxmlformats.org/officeDocument/2006/relationships/hyperlink" Target="https://www.zotero.org/google-docs/?Qi5EdQ" TargetMode="External"/><Relationship Id="rId12" Type="http://schemas.openxmlformats.org/officeDocument/2006/relationships/hyperlink" Target="https://www.zotero.org/google-docs/?D03ocj" TargetMode="External"/><Relationship Id="rId15" Type="http://schemas.openxmlformats.org/officeDocument/2006/relationships/hyperlink" Target="https://www.zotero.org/google-docs/?9uDRpz" TargetMode="External"/><Relationship Id="rId198" Type="http://schemas.openxmlformats.org/officeDocument/2006/relationships/hyperlink" Target="https://www.zotero.org/google-docs/?5A9PIK" TargetMode="External"/><Relationship Id="rId14" Type="http://schemas.openxmlformats.org/officeDocument/2006/relationships/hyperlink" Target="https://www.zotero.org/google-docs/?40pUaD" TargetMode="External"/><Relationship Id="rId197" Type="http://schemas.openxmlformats.org/officeDocument/2006/relationships/hyperlink" Target="https://www.zotero.org/google-docs/?5A9PIK" TargetMode="External"/><Relationship Id="rId17" Type="http://schemas.openxmlformats.org/officeDocument/2006/relationships/hyperlink" Target="https://www.zotero.org/google-docs/?YV8DzT" TargetMode="External"/><Relationship Id="rId196" Type="http://schemas.openxmlformats.org/officeDocument/2006/relationships/hyperlink" Target="https://www.zotero.org/google-docs/?5A9PIK" TargetMode="External"/><Relationship Id="rId16" Type="http://schemas.openxmlformats.org/officeDocument/2006/relationships/hyperlink" Target="https://www.zotero.org/google-docs/?kNNZIN" TargetMode="External"/><Relationship Id="rId195" Type="http://schemas.openxmlformats.org/officeDocument/2006/relationships/hyperlink" Target="https://www.zotero.org/google-docs/?5A9PIK" TargetMode="External"/><Relationship Id="rId19" Type="http://schemas.openxmlformats.org/officeDocument/2006/relationships/hyperlink" Target="https://www.zotero.org/google-docs/?7qxxQh" TargetMode="External"/><Relationship Id="rId18" Type="http://schemas.openxmlformats.org/officeDocument/2006/relationships/hyperlink" Target="https://www.zotero.org/google-docs/?Nd5Lxl" TargetMode="External"/><Relationship Id="rId199" Type="http://schemas.openxmlformats.org/officeDocument/2006/relationships/hyperlink" Target="https://www.zotero.org/google-docs/?5A9PIK" TargetMode="External"/><Relationship Id="rId84" Type="http://schemas.openxmlformats.org/officeDocument/2006/relationships/hyperlink" Target="https://www.zotero.org/google-docs/?WW6Ky0" TargetMode="External"/><Relationship Id="rId83" Type="http://schemas.openxmlformats.org/officeDocument/2006/relationships/hyperlink" Target="https://www.zotero.org/google-docs/?pcB9tO" TargetMode="External"/><Relationship Id="rId86" Type="http://schemas.openxmlformats.org/officeDocument/2006/relationships/hyperlink" Target="https://www.zotero.org/google-docs/?kgPYNA" TargetMode="External"/><Relationship Id="rId85" Type="http://schemas.openxmlformats.org/officeDocument/2006/relationships/hyperlink" Target="https://www.zotero.org/google-docs/?j7cxRa" TargetMode="External"/><Relationship Id="rId88" Type="http://schemas.openxmlformats.org/officeDocument/2006/relationships/hyperlink" Target="https://www.zotero.org/google-docs/?LagoUA" TargetMode="External"/><Relationship Id="rId150" Type="http://schemas.openxmlformats.org/officeDocument/2006/relationships/hyperlink" Target="https://www.zotero.org/google-docs/?5A9PIK" TargetMode="External"/><Relationship Id="rId271" Type="http://schemas.openxmlformats.org/officeDocument/2006/relationships/hyperlink" Target="https://www.zotero.org/google-docs/?5A9PIK" TargetMode="External"/><Relationship Id="rId87" Type="http://schemas.openxmlformats.org/officeDocument/2006/relationships/hyperlink" Target="https://www.zotero.org/google-docs/?GhULdO" TargetMode="External"/><Relationship Id="rId270" Type="http://schemas.openxmlformats.org/officeDocument/2006/relationships/hyperlink" Target="https://www.zotero.org/google-docs/?5A9PIK" TargetMode="External"/><Relationship Id="rId89" Type="http://schemas.openxmlformats.org/officeDocument/2006/relationships/hyperlink" Target="https://www.zotero.org/google-docs/?fpJQ5N" TargetMode="External"/><Relationship Id="rId80" Type="http://schemas.openxmlformats.org/officeDocument/2006/relationships/hyperlink" Target="https://www.zotero.org/google-docs/?YInXpN" TargetMode="External"/><Relationship Id="rId82" Type="http://schemas.openxmlformats.org/officeDocument/2006/relationships/hyperlink" Target="https://www.zotero.org/google-docs/?7wZ3b8" TargetMode="External"/><Relationship Id="rId81" Type="http://schemas.openxmlformats.org/officeDocument/2006/relationships/hyperlink" Target="https://www.zotero.org/google-docs/?PqAmqT"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www.zotero.org/google-docs/?5A9PIK" TargetMode="External"/><Relationship Id="rId4" Type="http://schemas.openxmlformats.org/officeDocument/2006/relationships/fontTable" Target="fontTable.xml"/><Relationship Id="rId148" Type="http://schemas.openxmlformats.org/officeDocument/2006/relationships/hyperlink" Target="https://www.zotero.org/google-docs/?5A9PIK" TargetMode="External"/><Relationship Id="rId269" Type="http://schemas.openxmlformats.org/officeDocument/2006/relationships/hyperlink" Target="https://www.zotero.org/google-docs/?5A9PIK" TargetMode="External"/><Relationship Id="rId9" Type="http://schemas.openxmlformats.org/officeDocument/2006/relationships/hyperlink" Target="https://www.zotero.org/google-docs/?qmFBxH" TargetMode="External"/><Relationship Id="rId143" Type="http://schemas.openxmlformats.org/officeDocument/2006/relationships/hyperlink" Target="https://www.zotero.org/google-docs/?5A9PIK" TargetMode="External"/><Relationship Id="rId264" Type="http://schemas.openxmlformats.org/officeDocument/2006/relationships/hyperlink" Target="https://www.zotero.org/google-docs/?5A9PIK" TargetMode="External"/><Relationship Id="rId142" Type="http://schemas.openxmlformats.org/officeDocument/2006/relationships/hyperlink" Target="https://www.zotero.org/google-docs/?5A9PIK" TargetMode="External"/><Relationship Id="rId263" Type="http://schemas.openxmlformats.org/officeDocument/2006/relationships/hyperlink" Target="https://www.zotero.org/google-docs/?5A9PIK" TargetMode="External"/><Relationship Id="rId141" Type="http://schemas.openxmlformats.org/officeDocument/2006/relationships/hyperlink" Target="https://www.zotero.org/google-docs/?5A9PIK" TargetMode="External"/><Relationship Id="rId262" Type="http://schemas.openxmlformats.org/officeDocument/2006/relationships/hyperlink" Target="https://www.zotero.org/google-docs/?5A9PIK" TargetMode="External"/><Relationship Id="rId140" Type="http://schemas.openxmlformats.org/officeDocument/2006/relationships/hyperlink" Target="https://www.zotero.org/google-docs/?5A9PIK" TargetMode="External"/><Relationship Id="rId261" Type="http://schemas.openxmlformats.org/officeDocument/2006/relationships/hyperlink" Target="https://www.zotero.org/google-docs/?5A9PIK" TargetMode="External"/><Relationship Id="rId5" Type="http://schemas.openxmlformats.org/officeDocument/2006/relationships/numbering" Target="numbering.xml"/><Relationship Id="rId147" Type="http://schemas.openxmlformats.org/officeDocument/2006/relationships/hyperlink" Target="https://www.zotero.org/google-docs/?5A9PIK" TargetMode="External"/><Relationship Id="rId268" Type="http://schemas.openxmlformats.org/officeDocument/2006/relationships/hyperlink" Target="https://www.zotero.org/google-docs/?5A9PIK" TargetMode="External"/><Relationship Id="rId6" Type="http://schemas.openxmlformats.org/officeDocument/2006/relationships/styles" Target="styles.xml"/><Relationship Id="rId146" Type="http://schemas.openxmlformats.org/officeDocument/2006/relationships/hyperlink" Target="https://www.zotero.org/google-docs/?5A9PIK" TargetMode="External"/><Relationship Id="rId267" Type="http://schemas.openxmlformats.org/officeDocument/2006/relationships/hyperlink" Target="https://www.zotero.org/google-docs/?5A9PIK" TargetMode="External"/><Relationship Id="rId7" Type="http://schemas.openxmlformats.org/officeDocument/2006/relationships/hyperlink" Target="https://www.zotero.org/google-docs/?C3laeI" TargetMode="External"/><Relationship Id="rId145" Type="http://schemas.openxmlformats.org/officeDocument/2006/relationships/hyperlink" Target="https://www.zotero.org/google-docs/?5A9PIK" TargetMode="External"/><Relationship Id="rId266" Type="http://schemas.openxmlformats.org/officeDocument/2006/relationships/hyperlink" Target="https://www.zotero.org/google-docs/?5A9PIK" TargetMode="External"/><Relationship Id="rId8" Type="http://schemas.openxmlformats.org/officeDocument/2006/relationships/hyperlink" Target="https://www.zotero.org/google-docs/?XfXaNc" TargetMode="External"/><Relationship Id="rId144" Type="http://schemas.openxmlformats.org/officeDocument/2006/relationships/hyperlink" Target="https://www.zotero.org/google-docs/?5A9PIK" TargetMode="External"/><Relationship Id="rId265" Type="http://schemas.openxmlformats.org/officeDocument/2006/relationships/hyperlink" Target="https://www.zotero.org/google-docs/?5A9PIK" TargetMode="External"/><Relationship Id="rId73" Type="http://schemas.openxmlformats.org/officeDocument/2006/relationships/hyperlink" Target="https://www.zotero.org/google-docs/?nzR62v" TargetMode="External"/><Relationship Id="rId72" Type="http://schemas.openxmlformats.org/officeDocument/2006/relationships/hyperlink" Target="https://www.zotero.org/google-docs/?H6f8ws" TargetMode="External"/><Relationship Id="rId75" Type="http://schemas.openxmlformats.org/officeDocument/2006/relationships/hyperlink" Target="https://www.zotero.org/google-docs/?I9xTUB" TargetMode="External"/><Relationship Id="rId74" Type="http://schemas.openxmlformats.org/officeDocument/2006/relationships/hyperlink" Target="https://www.zotero.org/google-docs/?F1XG8J" TargetMode="External"/><Relationship Id="rId77" Type="http://schemas.openxmlformats.org/officeDocument/2006/relationships/hyperlink" Target="https://www.zotero.org/google-docs/?Xx1f2H" TargetMode="External"/><Relationship Id="rId260" Type="http://schemas.openxmlformats.org/officeDocument/2006/relationships/hyperlink" Target="https://www.zotero.org/google-docs/?5A9PIK" TargetMode="External"/><Relationship Id="rId76" Type="http://schemas.openxmlformats.org/officeDocument/2006/relationships/hyperlink" Target="https://www.zotero.org/google-docs/?a7GA4L" TargetMode="External"/><Relationship Id="rId79" Type="http://schemas.openxmlformats.org/officeDocument/2006/relationships/hyperlink" Target="https://www.zotero.org/google-docs/?rMsRZ0" TargetMode="External"/><Relationship Id="rId78" Type="http://schemas.openxmlformats.org/officeDocument/2006/relationships/hyperlink" Target="https://www.zotero.org/google-docs/?JaVEYB" TargetMode="External"/><Relationship Id="rId71" Type="http://schemas.openxmlformats.org/officeDocument/2006/relationships/hyperlink" Target="https://www.zotero.org/google-docs/?rQbDhc" TargetMode="External"/><Relationship Id="rId70" Type="http://schemas.openxmlformats.org/officeDocument/2006/relationships/hyperlink" Target="https://www.zotero.org/google-docs/?NoN7I0" TargetMode="External"/><Relationship Id="rId139" Type="http://schemas.openxmlformats.org/officeDocument/2006/relationships/hyperlink" Target="https://www.zotero.org/google-docs/?5A9PIK" TargetMode="External"/><Relationship Id="rId138" Type="http://schemas.openxmlformats.org/officeDocument/2006/relationships/hyperlink" Target="https://www.zotero.org/google-docs/?5A9PIK" TargetMode="External"/><Relationship Id="rId259" Type="http://schemas.openxmlformats.org/officeDocument/2006/relationships/hyperlink" Target="https://www.zotero.org/google-docs/?5A9PIK" TargetMode="External"/><Relationship Id="rId137" Type="http://schemas.openxmlformats.org/officeDocument/2006/relationships/hyperlink" Target="https://www.zotero.org/google-docs/?5A9PIK" TargetMode="External"/><Relationship Id="rId258" Type="http://schemas.openxmlformats.org/officeDocument/2006/relationships/hyperlink" Target="https://www.zotero.org/google-docs/?5A9PIK" TargetMode="External"/><Relationship Id="rId132" Type="http://schemas.openxmlformats.org/officeDocument/2006/relationships/hyperlink" Target="https://www.zotero.org/google-docs/?5A9PIK" TargetMode="External"/><Relationship Id="rId253" Type="http://schemas.openxmlformats.org/officeDocument/2006/relationships/hyperlink" Target="https://www.zotero.org/google-docs/?5A9PIK" TargetMode="External"/><Relationship Id="rId131" Type="http://schemas.openxmlformats.org/officeDocument/2006/relationships/hyperlink" Target="https://www.zotero.org/google-docs/?5A9PIK" TargetMode="External"/><Relationship Id="rId252" Type="http://schemas.openxmlformats.org/officeDocument/2006/relationships/hyperlink" Target="https://www.zotero.org/google-docs/?5A9PIK" TargetMode="External"/><Relationship Id="rId130" Type="http://schemas.openxmlformats.org/officeDocument/2006/relationships/hyperlink" Target="https://www.zotero.org/google-docs/?5A9PIK" TargetMode="External"/><Relationship Id="rId251" Type="http://schemas.openxmlformats.org/officeDocument/2006/relationships/hyperlink" Target="https://www.zotero.org/google-docs/?5A9PIK" TargetMode="External"/><Relationship Id="rId250" Type="http://schemas.openxmlformats.org/officeDocument/2006/relationships/hyperlink" Target="https://www.zotero.org/google-docs/?5A9PIK" TargetMode="External"/><Relationship Id="rId136" Type="http://schemas.openxmlformats.org/officeDocument/2006/relationships/hyperlink" Target="https://www.zotero.org/google-docs/?5A9PIK" TargetMode="External"/><Relationship Id="rId257" Type="http://schemas.openxmlformats.org/officeDocument/2006/relationships/hyperlink" Target="https://www.zotero.org/google-docs/?5A9PIK" TargetMode="External"/><Relationship Id="rId135" Type="http://schemas.openxmlformats.org/officeDocument/2006/relationships/hyperlink" Target="https://www.zotero.org/google-docs/?5A9PIK" TargetMode="External"/><Relationship Id="rId256" Type="http://schemas.openxmlformats.org/officeDocument/2006/relationships/hyperlink" Target="https://www.zotero.org/google-docs/?5A9PIK" TargetMode="External"/><Relationship Id="rId134" Type="http://schemas.openxmlformats.org/officeDocument/2006/relationships/hyperlink" Target="https://www.zotero.org/google-docs/?5A9PIK" TargetMode="External"/><Relationship Id="rId255" Type="http://schemas.openxmlformats.org/officeDocument/2006/relationships/hyperlink" Target="https://www.zotero.org/google-docs/?5A9PIK" TargetMode="External"/><Relationship Id="rId133" Type="http://schemas.openxmlformats.org/officeDocument/2006/relationships/hyperlink" Target="https://www.zotero.org/google-docs/?5A9PIK" TargetMode="External"/><Relationship Id="rId254" Type="http://schemas.openxmlformats.org/officeDocument/2006/relationships/hyperlink" Target="https://www.zotero.org/google-docs/?5A9PIK" TargetMode="External"/><Relationship Id="rId62" Type="http://schemas.openxmlformats.org/officeDocument/2006/relationships/hyperlink" Target="https://www.zotero.org/google-docs/?bZ6S3s" TargetMode="External"/><Relationship Id="rId61" Type="http://schemas.openxmlformats.org/officeDocument/2006/relationships/hyperlink" Target="https://www.zotero.org/google-docs/?DWLz7b" TargetMode="External"/><Relationship Id="rId64" Type="http://schemas.openxmlformats.org/officeDocument/2006/relationships/hyperlink" Target="https://www.zotero.org/google-docs/?LcsxyX" TargetMode="External"/><Relationship Id="rId63" Type="http://schemas.openxmlformats.org/officeDocument/2006/relationships/hyperlink" Target="https://www.zotero.org/google-docs/?H8r2im" TargetMode="External"/><Relationship Id="rId66" Type="http://schemas.openxmlformats.org/officeDocument/2006/relationships/hyperlink" Target="https://www.zotero.org/google-docs/?eA1eMB" TargetMode="External"/><Relationship Id="rId172" Type="http://schemas.openxmlformats.org/officeDocument/2006/relationships/hyperlink" Target="https://www.zotero.org/google-docs/?5A9PIK" TargetMode="External"/><Relationship Id="rId293" Type="http://schemas.openxmlformats.org/officeDocument/2006/relationships/hyperlink" Target="https://www.zotero.org/google-docs/?5A9PIK" TargetMode="External"/><Relationship Id="rId65" Type="http://schemas.openxmlformats.org/officeDocument/2006/relationships/hyperlink" Target="https://www.zotero.org/google-docs/?LLMP4i" TargetMode="External"/><Relationship Id="rId171" Type="http://schemas.openxmlformats.org/officeDocument/2006/relationships/hyperlink" Target="https://www.zotero.org/google-docs/?5A9PIK" TargetMode="External"/><Relationship Id="rId292" Type="http://schemas.openxmlformats.org/officeDocument/2006/relationships/hyperlink" Target="https://www.zotero.org/google-docs/?5A9PIK" TargetMode="External"/><Relationship Id="rId68" Type="http://schemas.openxmlformats.org/officeDocument/2006/relationships/hyperlink" Target="https://www.zotero.org/google-docs/?2KnfLU" TargetMode="External"/><Relationship Id="rId170" Type="http://schemas.openxmlformats.org/officeDocument/2006/relationships/hyperlink" Target="https://www.zotero.org/google-docs/?5A9PIK" TargetMode="External"/><Relationship Id="rId291" Type="http://schemas.openxmlformats.org/officeDocument/2006/relationships/hyperlink" Target="https://www.zotero.org/google-docs/?5A9PIK" TargetMode="External"/><Relationship Id="rId67" Type="http://schemas.openxmlformats.org/officeDocument/2006/relationships/hyperlink" Target="https://www.zotero.org/google-docs/?pZEYGi" TargetMode="External"/><Relationship Id="rId290" Type="http://schemas.openxmlformats.org/officeDocument/2006/relationships/hyperlink" Target="https://www.zotero.org/google-docs/?5A9PIK" TargetMode="External"/><Relationship Id="rId60" Type="http://schemas.openxmlformats.org/officeDocument/2006/relationships/hyperlink" Target="https://www.zotero.org/google-docs/?cJ6l7c" TargetMode="External"/><Relationship Id="rId165" Type="http://schemas.openxmlformats.org/officeDocument/2006/relationships/hyperlink" Target="https://www.zotero.org/google-docs/?5A9PIK" TargetMode="External"/><Relationship Id="rId286" Type="http://schemas.openxmlformats.org/officeDocument/2006/relationships/hyperlink" Target="https://www.zotero.org/google-docs/?5A9PIK" TargetMode="External"/><Relationship Id="rId69" Type="http://schemas.openxmlformats.org/officeDocument/2006/relationships/hyperlink" Target="https://www.zotero.org/google-docs/?6LRxUF" TargetMode="External"/><Relationship Id="rId164" Type="http://schemas.openxmlformats.org/officeDocument/2006/relationships/hyperlink" Target="https://www.zotero.org/google-docs/?5A9PIK" TargetMode="External"/><Relationship Id="rId285" Type="http://schemas.openxmlformats.org/officeDocument/2006/relationships/hyperlink" Target="https://www.zotero.org/google-docs/?5A9PIK" TargetMode="External"/><Relationship Id="rId163" Type="http://schemas.openxmlformats.org/officeDocument/2006/relationships/hyperlink" Target="https://www.zotero.org/google-docs/?5A9PIK" TargetMode="External"/><Relationship Id="rId284" Type="http://schemas.openxmlformats.org/officeDocument/2006/relationships/hyperlink" Target="https://www.zotero.org/google-docs/?5A9PIK" TargetMode="External"/><Relationship Id="rId162" Type="http://schemas.openxmlformats.org/officeDocument/2006/relationships/hyperlink" Target="https://www.zotero.org/google-docs/?5A9PIK" TargetMode="External"/><Relationship Id="rId283" Type="http://schemas.openxmlformats.org/officeDocument/2006/relationships/hyperlink" Target="https://www.zotero.org/google-docs/?5A9PIK" TargetMode="External"/><Relationship Id="rId169" Type="http://schemas.openxmlformats.org/officeDocument/2006/relationships/hyperlink" Target="https://www.zotero.org/google-docs/?5A9PIK" TargetMode="External"/><Relationship Id="rId168" Type="http://schemas.openxmlformats.org/officeDocument/2006/relationships/hyperlink" Target="https://www.zotero.org/google-docs/?5A9PIK" TargetMode="External"/><Relationship Id="rId289" Type="http://schemas.openxmlformats.org/officeDocument/2006/relationships/hyperlink" Target="https://www.zotero.org/google-docs/?5A9PIK" TargetMode="External"/><Relationship Id="rId167" Type="http://schemas.openxmlformats.org/officeDocument/2006/relationships/hyperlink" Target="https://www.zotero.org/google-docs/?5A9PIK" TargetMode="External"/><Relationship Id="rId288" Type="http://schemas.openxmlformats.org/officeDocument/2006/relationships/hyperlink" Target="https://www.zotero.org/google-docs/?5A9PIK" TargetMode="External"/><Relationship Id="rId166" Type="http://schemas.openxmlformats.org/officeDocument/2006/relationships/hyperlink" Target="https://www.zotero.org/google-docs/?5A9PIK" TargetMode="External"/><Relationship Id="rId287" Type="http://schemas.openxmlformats.org/officeDocument/2006/relationships/hyperlink" Target="https://www.zotero.org/google-docs/?5A9PIK" TargetMode="External"/><Relationship Id="rId51" Type="http://schemas.openxmlformats.org/officeDocument/2006/relationships/hyperlink" Target="https://www.zotero.org/google-docs/?alA2Xp" TargetMode="External"/><Relationship Id="rId50" Type="http://schemas.openxmlformats.org/officeDocument/2006/relationships/hyperlink" Target="https://www.zotero.org/google-docs/?hUlcO0" TargetMode="External"/><Relationship Id="rId53" Type="http://schemas.openxmlformats.org/officeDocument/2006/relationships/hyperlink" Target="https://www.zotero.org/google-docs/?OmejkL" TargetMode="External"/><Relationship Id="rId52" Type="http://schemas.openxmlformats.org/officeDocument/2006/relationships/hyperlink" Target="https://www.zotero.org/google-docs/?mBtaeL" TargetMode="External"/><Relationship Id="rId55" Type="http://schemas.openxmlformats.org/officeDocument/2006/relationships/hyperlink" Target="https://www.zotero.org/google-docs/?jFzNfq" TargetMode="External"/><Relationship Id="rId161" Type="http://schemas.openxmlformats.org/officeDocument/2006/relationships/hyperlink" Target="https://www.zotero.org/google-docs/?5A9PIK" TargetMode="External"/><Relationship Id="rId282" Type="http://schemas.openxmlformats.org/officeDocument/2006/relationships/hyperlink" Target="https://www.zotero.org/google-docs/?5A9PIK" TargetMode="External"/><Relationship Id="rId54" Type="http://schemas.openxmlformats.org/officeDocument/2006/relationships/hyperlink" Target="https://www.zotero.org/google-docs/?7N82Bl" TargetMode="External"/><Relationship Id="rId160" Type="http://schemas.openxmlformats.org/officeDocument/2006/relationships/hyperlink" Target="https://www.zotero.org/google-docs/?5A9PIK" TargetMode="External"/><Relationship Id="rId281" Type="http://schemas.openxmlformats.org/officeDocument/2006/relationships/hyperlink" Target="https://www.zotero.org/google-docs/?5A9PIK" TargetMode="External"/><Relationship Id="rId57" Type="http://schemas.openxmlformats.org/officeDocument/2006/relationships/hyperlink" Target="https://www.zotero.org/google-docs/?3sO9Wz" TargetMode="External"/><Relationship Id="rId280" Type="http://schemas.openxmlformats.org/officeDocument/2006/relationships/hyperlink" Target="https://www.zotero.org/google-docs/?5A9PIK" TargetMode="External"/><Relationship Id="rId56" Type="http://schemas.openxmlformats.org/officeDocument/2006/relationships/hyperlink" Target="https://www.zotero.org/google-docs/?pbGyQ8" TargetMode="External"/><Relationship Id="rId159" Type="http://schemas.openxmlformats.org/officeDocument/2006/relationships/hyperlink" Target="https://www.zotero.org/google-docs/?5A9PIK" TargetMode="External"/><Relationship Id="rId59" Type="http://schemas.openxmlformats.org/officeDocument/2006/relationships/hyperlink" Target="https://www.zotero.org/google-docs/?cqgVEM" TargetMode="External"/><Relationship Id="rId154" Type="http://schemas.openxmlformats.org/officeDocument/2006/relationships/hyperlink" Target="https://www.zotero.org/google-docs/?5A9PIK" TargetMode="External"/><Relationship Id="rId275" Type="http://schemas.openxmlformats.org/officeDocument/2006/relationships/hyperlink" Target="https://www.zotero.org/google-docs/?5A9PIK" TargetMode="External"/><Relationship Id="rId58" Type="http://schemas.openxmlformats.org/officeDocument/2006/relationships/hyperlink" Target="https://www.zotero.org/google-docs/?Z5usTj" TargetMode="External"/><Relationship Id="rId153" Type="http://schemas.openxmlformats.org/officeDocument/2006/relationships/hyperlink" Target="https://www.zotero.org/google-docs/?5A9PIK" TargetMode="External"/><Relationship Id="rId274" Type="http://schemas.openxmlformats.org/officeDocument/2006/relationships/hyperlink" Target="https://www.zotero.org/google-docs/?5A9PIK" TargetMode="External"/><Relationship Id="rId152" Type="http://schemas.openxmlformats.org/officeDocument/2006/relationships/hyperlink" Target="https://www.zotero.org/google-docs/?5A9PIK" TargetMode="External"/><Relationship Id="rId273" Type="http://schemas.openxmlformats.org/officeDocument/2006/relationships/hyperlink" Target="https://www.zotero.org/google-docs/?5A9PIK" TargetMode="External"/><Relationship Id="rId151" Type="http://schemas.openxmlformats.org/officeDocument/2006/relationships/hyperlink" Target="https://www.zotero.org/google-docs/?5A9PIK" TargetMode="External"/><Relationship Id="rId272" Type="http://schemas.openxmlformats.org/officeDocument/2006/relationships/hyperlink" Target="https://www.zotero.org/google-docs/?5A9PIK" TargetMode="External"/><Relationship Id="rId158" Type="http://schemas.openxmlformats.org/officeDocument/2006/relationships/hyperlink" Target="https://www.zotero.org/google-docs/?5A9PIK" TargetMode="External"/><Relationship Id="rId279" Type="http://schemas.openxmlformats.org/officeDocument/2006/relationships/hyperlink" Target="https://www.zotero.org/google-docs/?5A9PIK" TargetMode="External"/><Relationship Id="rId157" Type="http://schemas.openxmlformats.org/officeDocument/2006/relationships/hyperlink" Target="https://www.zotero.org/google-docs/?5A9PIK" TargetMode="External"/><Relationship Id="rId278" Type="http://schemas.openxmlformats.org/officeDocument/2006/relationships/hyperlink" Target="https://www.zotero.org/google-docs/?5A9PIK" TargetMode="External"/><Relationship Id="rId156" Type="http://schemas.openxmlformats.org/officeDocument/2006/relationships/hyperlink" Target="https://www.zotero.org/google-docs/?5A9PIK" TargetMode="External"/><Relationship Id="rId277" Type="http://schemas.openxmlformats.org/officeDocument/2006/relationships/hyperlink" Target="https://www.zotero.org/google-docs/?5A9PIK" TargetMode="External"/><Relationship Id="rId155" Type="http://schemas.openxmlformats.org/officeDocument/2006/relationships/hyperlink" Target="https://www.zotero.org/google-docs/?5A9PIK" TargetMode="External"/><Relationship Id="rId276" Type="http://schemas.openxmlformats.org/officeDocument/2006/relationships/hyperlink" Target="https://www.zotero.org/google-docs/?5A9PIK" TargetMode="External"/><Relationship Id="rId107" Type="http://schemas.openxmlformats.org/officeDocument/2006/relationships/hyperlink" Target="https://www.zotero.org/google-docs/?QHgbg3" TargetMode="External"/><Relationship Id="rId228" Type="http://schemas.openxmlformats.org/officeDocument/2006/relationships/hyperlink" Target="https://www.zotero.org/google-docs/?5A9PIK" TargetMode="External"/><Relationship Id="rId106" Type="http://schemas.openxmlformats.org/officeDocument/2006/relationships/hyperlink" Target="https://www.zotero.org/google-docs/?SipHTD" TargetMode="External"/><Relationship Id="rId227" Type="http://schemas.openxmlformats.org/officeDocument/2006/relationships/hyperlink" Target="https://www.zotero.org/google-docs/?5A9PIK" TargetMode="External"/><Relationship Id="rId105" Type="http://schemas.openxmlformats.org/officeDocument/2006/relationships/hyperlink" Target="https://www.zotero.org/google-docs/?cO3tEA" TargetMode="External"/><Relationship Id="rId226" Type="http://schemas.openxmlformats.org/officeDocument/2006/relationships/hyperlink" Target="https://www.zotero.org/google-docs/?5A9PIK" TargetMode="External"/><Relationship Id="rId104" Type="http://schemas.openxmlformats.org/officeDocument/2006/relationships/hyperlink" Target="https://www.zotero.org/google-docs/?8wuCCE" TargetMode="External"/><Relationship Id="rId225" Type="http://schemas.openxmlformats.org/officeDocument/2006/relationships/hyperlink" Target="https://www.zotero.org/google-docs/?5A9PIK" TargetMode="External"/><Relationship Id="rId109" Type="http://schemas.openxmlformats.org/officeDocument/2006/relationships/hyperlink" Target="https://www.zotero.org/google-docs/?fVaMQP" TargetMode="External"/><Relationship Id="rId108" Type="http://schemas.openxmlformats.org/officeDocument/2006/relationships/hyperlink" Target="https://www.zotero.org/google-docs/?ohaldC" TargetMode="External"/><Relationship Id="rId229" Type="http://schemas.openxmlformats.org/officeDocument/2006/relationships/hyperlink" Target="https://www.zotero.org/google-docs/?5A9PIK" TargetMode="External"/><Relationship Id="rId220" Type="http://schemas.openxmlformats.org/officeDocument/2006/relationships/hyperlink" Target="https://www.zotero.org/google-docs/?5A9PIK" TargetMode="External"/><Relationship Id="rId103" Type="http://schemas.openxmlformats.org/officeDocument/2006/relationships/hyperlink" Target="https://www.zotero.org/google-docs/?TvDQwV" TargetMode="External"/><Relationship Id="rId224" Type="http://schemas.openxmlformats.org/officeDocument/2006/relationships/hyperlink" Target="https://www.zotero.org/google-docs/?5A9PIK" TargetMode="External"/><Relationship Id="rId102" Type="http://schemas.openxmlformats.org/officeDocument/2006/relationships/hyperlink" Target="https://www.zotero.org/google-docs/?2oX76Q" TargetMode="External"/><Relationship Id="rId223" Type="http://schemas.openxmlformats.org/officeDocument/2006/relationships/hyperlink" Target="https://www.zotero.org/google-docs/?5A9PIK" TargetMode="External"/><Relationship Id="rId101" Type="http://schemas.openxmlformats.org/officeDocument/2006/relationships/hyperlink" Target="https://www.zotero.org/google-docs/?7SsvTK" TargetMode="External"/><Relationship Id="rId222" Type="http://schemas.openxmlformats.org/officeDocument/2006/relationships/hyperlink" Target="https://www.zotero.org/google-docs/?5A9PIK" TargetMode="External"/><Relationship Id="rId100" Type="http://schemas.openxmlformats.org/officeDocument/2006/relationships/hyperlink" Target="https://www.zotero.org/google-docs/?tWF0H7" TargetMode="External"/><Relationship Id="rId221" Type="http://schemas.openxmlformats.org/officeDocument/2006/relationships/hyperlink" Target="https://www.zotero.org/google-docs/?5A9PIK" TargetMode="External"/><Relationship Id="rId217" Type="http://schemas.openxmlformats.org/officeDocument/2006/relationships/hyperlink" Target="https://www.zotero.org/google-docs/?5A9PIK" TargetMode="External"/><Relationship Id="rId216" Type="http://schemas.openxmlformats.org/officeDocument/2006/relationships/hyperlink" Target="https://www.zotero.org/google-docs/?5A9PIK" TargetMode="External"/><Relationship Id="rId215" Type="http://schemas.openxmlformats.org/officeDocument/2006/relationships/hyperlink" Target="https://www.zotero.org/google-docs/?5A9PIK" TargetMode="External"/><Relationship Id="rId214" Type="http://schemas.openxmlformats.org/officeDocument/2006/relationships/hyperlink" Target="https://www.zotero.org/google-docs/?5A9PIK" TargetMode="External"/><Relationship Id="rId219" Type="http://schemas.openxmlformats.org/officeDocument/2006/relationships/hyperlink" Target="https://www.zotero.org/google-docs/?5A9PIK" TargetMode="External"/><Relationship Id="rId218" Type="http://schemas.openxmlformats.org/officeDocument/2006/relationships/hyperlink" Target="https://www.zotero.org/google-docs/?5A9PIK" TargetMode="External"/><Relationship Id="rId213" Type="http://schemas.openxmlformats.org/officeDocument/2006/relationships/hyperlink" Target="https://www.zotero.org/google-docs/?5A9PIK" TargetMode="External"/><Relationship Id="rId212" Type="http://schemas.openxmlformats.org/officeDocument/2006/relationships/hyperlink" Target="https://www.zotero.org/google-docs/?5A9PIK" TargetMode="External"/><Relationship Id="rId211" Type="http://schemas.openxmlformats.org/officeDocument/2006/relationships/hyperlink" Target="https://www.zotero.org/google-docs/?5A9PIK" TargetMode="External"/><Relationship Id="rId210" Type="http://schemas.openxmlformats.org/officeDocument/2006/relationships/hyperlink" Target="https://www.zotero.org/google-docs/?5A9PIK" TargetMode="External"/><Relationship Id="rId129" Type="http://schemas.openxmlformats.org/officeDocument/2006/relationships/hyperlink" Target="https://www.zotero.org/google-docs/?5A9PIK" TargetMode="External"/><Relationship Id="rId128" Type="http://schemas.openxmlformats.org/officeDocument/2006/relationships/hyperlink" Target="https://www.zotero.org/google-docs/?5A9PIK" TargetMode="External"/><Relationship Id="rId249" Type="http://schemas.openxmlformats.org/officeDocument/2006/relationships/hyperlink" Target="https://www.zotero.org/google-docs/?5A9PIK" TargetMode="External"/><Relationship Id="rId127" Type="http://schemas.openxmlformats.org/officeDocument/2006/relationships/hyperlink" Target="https://www.zotero.org/google-docs/?5A9PIK" TargetMode="External"/><Relationship Id="rId248" Type="http://schemas.openxmlformats.org/officeDocument/2006/relationships/hyperlink" Target="https://www.zotero.org/google-docs/?5A9PIK" TargetMode="External"/><Relationship Id="rId126" Type="http://schemas.openxmlformats.org/officeDocument/2006/relationships/hyperlink" Target="https://www.zotero.org/google-docs/?5A9PIK" TargetMode="External"/><Relationship Id="rId247" Type="http://schemas.openxmlformats.org/officeDocument/2006/relationships/hyperlink" Target="https://www.zotero.org/google-docs/?5A9PIK" TargetMode="External"/><Relationship Id="rId121" Type="http://schemas.openxmlformats.org/officeDocument/2006/relationships/hyperlink" Target="https://www.zotero.org/google-docs/?5A9PIK" TargetMode="External"/><Relationship Id="rId242" Type="http://schemas.openxmlformats.org/officeDocument/2006/relationships/hyperlink" Target="https://www.zotero.org/google-docs/?5A9PIK" TargetMode="External"/><Relationship Id="rId120" Type="http://schemas.openxmlformats.org/officeDocument/2006/relationships/hyperlink" Target="https://www.zotero.org/google-docs/?5A9PIK" TargetMode="External"/><Relationship Id="rId241" Type="http://schemas.openxmlformats.org/officeDocument/2006/relationships/hyperlink" Target="https://www.zotero.org/google-docs/?5A9PIK" TargetMode="External"/><Relationship Id="rId240" Type="http://schemas.openxmlformats.org/officeDocument/2006/relationships/hyperlink" Target="https://www.zotero.org/google-docs/?5A9PIK" TargetMode="External"/><Relationship Id="rId125" Type="http://schemas.openxmlformats.org/officeDocument/2006/relationships/hyperlink" Target="https://www.zotero.org/google-docs/?5A9PIK" TargetMode="External"/><Relationship Id="rId246" Type="http://schemas.openxmlformats.org/officeDocument/2006/relationships/hyperlink" Target="https://www.zotero.org/google-docs/?5A9PIK" TargetMode="External"/><Relationship Id="rId124" Type="http://schemas.openxmlformats.org/officeDocument/2006/relationships/hyperlink" Target="https://www.zotero.org/google-docs/?5A9PIK" TargetMode="External"/><Relationship Id="rId245" Type="http://schemas.openxmlformats.org/officeDocument/2006/relationships/hyperlink" Target="https://www.zotero.org/google-docs/?5A9PIK" TargetMode="External"/><Relationship Id="rId123" Type="http://schemas.openxmlformats.org/officeDocument/2006/relationships/hyperlink" Target="https://www.zotero.org/google-docs/?5A9PIK" TargetMode="External"/><Relationship Id="rId244" Type="http://schemas.openxmlformats.org/officeDocument/2006/relationships/hyperlink" Target="https://www.zotero.org/google-docs/?5A9PIK" TargetMode="External"/><Relationship Id="rId122" Type="http://schemas.openxmlformats.org/officeDocument/2006/relationships/hyperlink" Target="https://www.zotero.org/google-docs/?5A9PIK" TargetMode="External"/><Relationship Id="rId243" Type="http://schemas.openxmlformats.org/officeDocument/2006/relationships/hyperlink" Target="https://www.zotero.org/google-docs/?5A9PIK" TargetMode="External"/><Relationship Id="rId95" Type="http://schemas.openxmlformats.org/officeDocument/2006/relationships/hyperlink" Target="https://www.zotero.org/google-docs/?uuM4t8" TargetMode="External"/><Relationship Id="rId94" Type="http://schemas.openxmlformats.org/officeDocument/2006/relationships/hyperlink" Target="https://www.zotero.org/google-docs/?hpZVMu" TargetMode="External"/><Relationship Id="rId97" Type="http://schemas.openxmlformats.org/officeDocument/2006/relationships/hyperlink" Target="https://www.zotero.org/google-docs/?7RB9sT" TargetMode="External"/><Relationship Id="rId96" Type="http://schemas.openxmlformats.org/officeDocument/2006/relationships/hyperlink" Target="https://www.zotero.org/google-docs/?1bHAVW" TargetMode="External"/><Relationship Id="rId99" Type="http://schemas.openxmlformats.org/officeDocument/2006/relationships/hyperlink" Target="https://www.zotero.org/google-docs/?SJ2Gh3" TargetMode="External"/><Relationship Id="rId98" Type="http://schemas.openxmlformats.org/officeDocument/2006/relationships/hyperlink" Target="https://www.zotero.org/google-docs/?Tnmt92" TargetMode="External"/><Relationship Id="rId91" Type="http://schemas.openxmlformats.org/officeDocument/2006/relationships/hyperlink" Target="https://www.zotero.org/google-docs/?WpJdqv" TargetMode="External"/><Relationship Id="rId90" Type="http://schemas.openxmlformats.org/officeDocument/2006/relationships/hyperlink" Target="https://www.zotero.org/google-docs/?gipySG" TargetMode="External"/><Relationship Id="rId93" Type="http://schemas.openxmlformats.org/officeDocument/2006/relationships/hyperlink" Target="https://www.zotero.org/google-docs/?vKtHtx" TargetMode="External"/><Relationship Id="rId92" Type="http://schemas.openxmlformats.org/officeDocument/2006/relationships/hyperlink" Target="https://www.zotero.org/google-docs/?jaAItO" TargetMode="External"/><Relationship Id="rId118" Type="http://schemas.openxmlformats.org/officeDocument/2006/relationships/hyperlink" Target="https://www.zotero.org/google-docs/?5A9PIK" TargetMode="External"/><Relationship Id="rId239" Type="http://schemas.openxmlformats.org/officeDocument/2006/relationships/hyperlink" Target="https://www.zotero.org/google-docs/?5A9PIK" TargetMode="External"/><Relationship Id="rId117" Type="http://schemas.openxmlformats.org/officeDocument/2006/relationships/hyperlink" Target="https://www.zotero.org/google-docs/?5A9PIK" TargetMode="External"/><Relationship Id="rId238" Type="http://schemas.openxmlformats.org/officeDocument/2006/relationships/hyperlink" Target="https://www.zotero.org/google-docs/?5A9PIK" TargetMode="External"/><Relationship Id="rId116" Type="http://schemas.openxmlformats.org/officeDocument/2006/relationships/hyperlink" Target="https://www.zotero.org/google-docs/?5A9PIK" TargetMode="External"/><Relationship Id="rId237" Type="http://schemas.openxmlformats.org/officeDocument/2006/relationships/hyperlink" Target="https://www.zotero.org/google-docs/?5A9PIK" TargetMode="External"/><Relationship Id="rId115" Type="http://schemas.openxmlformats.org/officeDocument/2006/relationships/hyperlink" Target="https://www.zotero.org/google-docs/?2wW64f" TargetMode="External"/><Relationship Id="rId236" Type="http://schemas.openxmlformats.org/officeDocument/2006/relationships/hyperlink" Target="https://www.zotero.org/google-docs/?5A9PIK" TargetMode="External"/><Relationship Id="rId119" Type="http://schemas.openxmlformats.org/officeDocument/2006/relationships/hyperlink" Target="https://www.zotero.org/google-docs/?5A9PIK" TargetMode="External"/><Relationship Id="rId110" Type="http://schemas.openxmlformats.org/officeDocument/2006/relationships/hyperlink" Target="https://www.zotero.org/google-docs/?cMacl1" TargetMode="External"/><Relationship Id="rId231" Type="http://schemas.openxmlformats.org/officeDocument/2006/relationships/hyperlink" Target="https://www.zotero.org/google-docs/?5A9PIK" TargetMode="External"/><Relationship Id="rId230" Type="http://schemas.openxmlformats.org/officeDocument/2006/relationships/hyperlink" Target="https://www.zotero.org/google-docs/?5A9PIK" TargetMode="External"/><Relationship Id="rId114" Type="http://schemas.openxmlformats.org/officeDocument/2006/relationships/hyperlink" Target="https://www.zotero.org/google-docs/?C9y0eU" TargetMode="External"/><Relationship Id="rId235" Type="http://schemas.openxmlformats.org/officeDocument/2006/relationships/hyperlink" Target="https://www.zotero.org/google-docs/?5A9PIK" TargetMode="External"/><Relationship Id="rId113" Type="http://schemas.openxmlformats.org/officeDocument/2006/relationships/hyperlink" Target="https://www.zotero.org/google-docs/?UzxXCx" TargetMode="External"/><Relationship Id="rId234" Type="http://schemas.openxmlformats.org/officeDocument/2006/relationships/hyperlink" Target="https://www.zotero.org/google-docs/?5A9PIK" TargetMode="External"/><Relationship Id="rId112" Type="http://schemas.openxmlformats.org/officeDocument/2006/relationships/hyperlink" Target="https://www.zotero.org/google-docs/?spR1GX" TargetMode="External"/><Relationship Id="rId233" Type="http://schemas.openxmlformats.org/officeDocument/2006/relationships/hyperlink" Target="https://www.zotero.org/google-docs/?5A9PIK" TargetMode="External"/><Relationship Id="rId111" Type="http://schemas.openxmlformats.org/officeDocument/2006/relationships/hyperlink" Target="https://www.zotero.org/google-docs/?BQCVML" TargetMode="External"/><Relationship Id="rId232" Type="http://schemas.openxmlformats.org/officeDocument/2006/relationships/hyperlink" Target="https://www.zotero.org/google-docs/?5A9PIK" TargetMode="External"/><Relationship Id="rId303" Type="http://schemas.openxmlformats.org/officeDocument/2006/relationships/hyperlink" Target="https://www.zotero.org/google-docs/?5A9PIK" TargetMode="External"/><Relationship Id="rId302" Type="http://schemas.openxmlformats.org/officeDocument/2006/relationships/hyperlink" Target="https://www.zotero.org/google-docs/?5A9PIK" TargetMode="External"/><Relationship Id="rId301" Type="http://schemas.openxmlformats.org/officeDocument/2006/relationships/hyperlink" Target="https://www.zotero.org/google-docs/?5A9PIK" TargetMode="External"/><Relationship Id="rId300" Type="http://schemas.openxmlformats.org/officeDocument/2006/relationships/hyperlink" Target="https://www.zotero.org/google-docs/?5A9PIK" TargetMode="External"/><Relationship Id="rId206" Type="http://schemas.openxmlformats.org/officeDocument/2006/relationships/hyperlink" Target="https://www.zotero.org/google-docs/?5A9PIK" TargetMode="External"/><Relationship Id="rId205" Type="http://schemas.openxmlformats.org/officeDocument/2006/relationships/hyperlink" Target="https://www.zotero.org/google-docs/?5A9PIK" TargetMode="External"/><Relationship Id="rId204" Type="http://schemas.openxmlformats.org/officeDocument/2006/relationships/hyperlink" Target="https://www.zotero.org/google-docs/?5A9PIK" TargetMode="External"/><Relationship Id="rId203" Type="http://schemas.openxmlformats.org/officeDocument/2006/relationships/hyperlink" Target="https://www.zotero.org/google-docs/?5A9PIK" TargetMode="External"/><Relationship Id="rId209" Type="http://schemas.openxmlformats.org/officeDocument/2006/relationships/hyperlink" Target="https://www.zotero.org/google-docs/?5A9PIK" TargetMode="External"/><Relationship Id="rId208" Type="http://schemas.openxmlformats.org/officeDocument/2006/relationships/hyperlink" Target="https://www.zotero.org/google-docs/?5A9PIK" TargetMode="External"/><Relationship Id="rId207" Type="http://schemas.openxmlformats.org/officeDocument/2006/relationships/hyperlink" Target="https://www.zotero.org/google-docs/?5A9PIK" TargetMode="External"/><Relationship Id="rId202" Type="http://schemas.openxmlformats.org/officeDocument/2006/relationships/hyperlink" Target="https://www.zotero.org/google-docs/?5A9PIK" TargetMode="External"/><Relationship Id="rId201" Type="http://schemas.openxmlformats.org/officeDocument/2006/relationships/hyperlink" Target="https://www.zotero.org/google-docs/?5A9PIK" TargetMode="External"/><Relationship Id="rId200" Type="http://schemas.openxmlformats.org/officeDocument/2006/relationships/hyperlink" Target="https://www.zotero.org/google-docs/?5A9P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